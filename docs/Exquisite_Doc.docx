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footer2.xml" ContentType="application/vnd.openxmlformats-officedocument.wordprocessingml.footer+xml"/>
  <Override PartName="/word/header6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7E2" w:rsidRPr="00BE2D5F" w:rsidRDefault="008407E2">
      <w:pPr>
        <w:rPr>
          <w:color w:val="7F7F7F" w:themeColor="text1" w:themeTint="80"/>
          <w:sz w:val="32"/>
          <w:szCs w:val="32"/>
          <w:lang w:val="de-DE"/>
        </w:rPr>
      </w:pPr>
    </w:p>
    <w:p w:rsidR="008407E2" w:rsidRPr="007432E4" w:rsidRDefault="008407E2">
      <w:pPr>
        <w:rPr>
          <w:color w:val="7F7F7F" w:themeColor="text1" w:themeTint="80"/>
          <w:sz w:val="32"/>
          <w:szCs w:val="32"/>
          <w:lang w:val="de-DE"/>
        </w:rPr>
      </w:pPr>
    </w:p>
    <w:p w:rsidR="008407E2" w:rsidRPr="007432E4" w:rsidRDefault="008407E2">
      <w:pPr>
        <w:rPr>
          <w:color w:val="7F7F7F" w:themeColor="text1" w:themeTint="80"/>
          <w:sz w:val="32"/>
          <w:szCs w:val="32"/>
          <w:lang w:val="de-DE"/>
        </w:rPr>
      </w:pPr>
    </w:p>
    <w:p w:rsidR="008407E2" w:rsidRPr="007432E4" w:rsidRDefault="008407E2">
      <w:pPr>
        <w:rPr>
          <w:color w:val="7F7F7F" w:themeColor="text1" w:themeTint="80"/>
          <w:sz w:val="32"/>
          <w:szCs w:val="32"/>
          <w:lang w:val="de-DE"/>
        </w:rPr>
      </w:pPr>
    </w:p>
    <w:p w:rsidR="008407E2" w:rsidRPr="007432E4" w:rsidRDefault="008407E2" w:rsidP="008407E2">
      <w:pPr>
        <w:jc w:val="center"/>
        <w:rPr>
          <w:color w:val="7F7F7F" w:themeColor="text1" w:themeTint="80"/>
          <w:sz w:val="32"/>
          <w:szCs w:val="32"/>
          <w:lang w:val="de-DE"/>
        </w:rPr>
      </w:pPr>
      <w:r w:rsidRPr="007432E4">
        <w:rPr>
          <w:color w:val="7F7F7F" w:themeColor="text1" w:themeTint="80"/>
          <w:sz w:val="32"/>
          <w:szCs w:val="32"/>
          <w:lang w:val="de-DE"/>
        </w:rPr>
        <w:t>Projekt Exquisite</w:t>
      </w:r>
    </w:p>
    <w:p w:rsidR="008407E2" w:rsidRPr="007432E4" w:rsidRDefault="008407E2" w:rsidP="008407E2">
      <w:pPr>
        <w:jc w:val="center"/>
        <w:rPr>
          <w:color w:val="7F7F7F" w:themeColor="text1" w:themeTint="80"/>
          <w:sz w:val="32"/>
          <w:szCs w:val="32"/>
          <w:lang w:val="de-DE"/>
        </w:rPr>
      </w:pPr>
    </w:p>
    <w:p w:rsidR="008407E2" w:rsidRPr="007432E4" w:rsidRDefault="008407E2" w:rsidP="008407E2">
      <w:pPr>
        <w:jc w:val="center"/>
        <w:rPr>
          <w:color w:val="7F7F7F" w:themeColor="text1" w:themeTint="80"/>
          <w:sz w:val="72"/>
          <w:szCs w:val="72"/>
          <w:lang w:val="de-DE"/>
        </w:rPr>
      </w:pPr>
      <w:r w:rsidRPr="007432E4">
        <w:rPr>
          <w:color w:val="7F7F7F" w:themeColor="text1" w:themeTint="80"/>
          <w:sz w:val="72"/>
          <w:szCs w:val="72"/>
          <w:lang w:val="de-DE"/>
        </w:rPr>
        <w:t>Kurzdokumentation</w:t>
      </w:r>
    </w:p>
    <w:p w:rsidR="008407E2" w:rsidRPr="007432E4" w:rsidRDefault="008407E2" w:rsidP="008407E2">
      <w:pPr>
        <w:jc w:val="center"/>
        <w:rPr>
          <w:color w:val="7F7F7F" w:themeColor="text1" w:themeTint="80"/>
          <w:sz w:val="72"/>
          <w:szCs w:val="72"/>
          <w:lang w:val="de-DE"/>
        </w:rPr>
      </w:pPr>
    </w:p>
    <w:p w:rsidR="008407E2" w:rsidRPr="007432E4" w:rsidRDefault="008407E2" w:rsidP="008407E2">
      <w:pPr>
        <w:jc w:val="center"/>
        <w:rPr>
          <w:color w:val="7F7F7F" w:themeColor="text1" w:themeTint="80"/>
          <w:sz w:val="72"/>
          <w:szCs w:val="72"/>
          <w:lang w:val="de-DE"/>
        </w:rPr>
      </w:pPr>
    </w:p>
    <w:p w:rsidR="008407E2" w:rsidRPr="007432E4" w:rsidRDefault="008407E2" w:rsidP="008407E2">
      <w:pPr>
        <w:jc w:val="center"/>
        <w:rPr>
          <w:color w:val="7F7F7F" w:themeColor="text1" w:themeTint="80"/>
          <w:sz w:val="72"/>
          <w:szCs w:val="72"/>
          <w:lang w:val="de-DE"/>
        </w:rPr>
      </w:pPr>
    </w:p>
    <w:p w:rsidR="008407E2" w:rsidRPr="007432E4" w:rsidRDefault="008407E2" w:rsidP="008407E2">
      <w:pPr>
        <w:jc w:val="center"/>
        <w:rPr>
          <w:color w:val="7F7F7F" w:themeColor="text1" w:themeTint="80"/>
          <w:sz w:val="72"/>
          <w:szCs w:val="72"/>
          <w:lang w:val="de-DE"/>
        </w:rPr>
      </w:pPr>
      <w:r w:rsidRPr="007432E4">
        <w:rPr>
          <w:noProof/>
          <w:color w:val="7F7F7F" w:themeColor="text1" w:themeTint="80"/>
          <w:sz w:val="72"/>
          <w:szCs w:val="72"/>
          <w:lang w:val="de-DE" w:eastAsia="de-DE" w:bidi="ar-SA"/>
        </w:rPr>
        <w:drawing>
          <wp:inline distT="0" distB="0" distL="0" distR="0" wp14:anchorId="5B3BC928" wp14:editId="1FA0F101">
            <wp:extent cx="3048000" cy="990600"/>
            <wp:effectExtent l="0" t="0" r="0" b="0"/>
            <wp:docPr id="11" name="Grafik 11" descr="C:\Users\Arash\Documents\Visual Studio 2010\Projects\ExquisiteSolution\ExquisiteAddIn\Resources\logo_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rash\Documents\Visual Studio 2010\Projects\ExquisiteSolution\ExquisiteAddIn\Resources\logo_12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990600"/>
                    </a:xfrm>
                    <a:prstGeom prst="rect">
                      <a:avLst/>
                    </a:prstGeom>
                    <a:noFill/>
                    <a:ln>
                      <a:noFill/>
                    </a:ln>
                  </pic:spPr>
                </pic:pic>
              </a:graphicData>
            </a:graphic>
          </wp:inline>
        </w:drawing>
      </w:r>
    </w:p>
    <w:p w:rsidR="008407E2" w:rsidRPr="007432E4" w:rsidRDefault="008407E2" w:rsidP="008407E2">
      <w:pPr>
        <w:jc w:val="center"/>
        <w:rPr>
          <w:color w:val="7F7F7F" w:themeColor="text1" w:themeTint="80"/>
          <w:sz w:val="72"/>
          <w:szCs w:val="72"/>
          <w:lang w:val="de-DE"/>
        </w:rPr>
      </w:pPr>
    </w:p>
    <w:p w:rsidR="008407E2" w:rsidRPr="007432E4" w:rsidRDefault="008407E2" w:rsidP="008407E2">
      <w:pPr>
        <w:jc w:val="center"/>
        <w:rPr>
          <w:color w:val="7F7F7F" w:themeColor="text1" w:themeTint="80"/>
          <w:sz w:val="72"/>
          <w:szCs w:val="72"/>
          <w:lang w:val="de-DE"/>
        </w:rPr>
      </w:pPr>
    </w:p>
    <w:p w:rsidR="008407E2" w:rsidRPr="007432E4" w:rsidRDefault="008407E2" w:rsidP="008407E2">
      <w:pPr>
        <w:jc w:val="center"/>
        <w:rPr>
          <w:color w:val="7F7F7F" w:themeColor="text1" w:themeTint="80"/>
          <w:szCs w:val="24"/>
          <w:lang w:val="de-DE"/>
        </w:rPr>
      </w:pPr>
      <w:r w:rsidRPr="007432E4">
        <w:rPr>
          <w:color w:val="7F7F7F" w:themeColor="text1" w:themeTint="80"/>
          <w:szCs w:val="24"/>
          <w:lang w:val="de-DE"/>
        </w:rPr>
        <w:t>März 2013</w:t>
      </w:r>
    </w:p>
    <w:p w:rsidR="008407E2" w:rsidRPr="007432E4" w:rsidRDefault="008407E2">
      <w:pPr>
        <w:jc w:val="left"/>
        <w:rPr>
          <w:color w:val="7F7F7F" w:themeColor="text1" w:themeTint="80"/>
          <w:sz w:val="32"/>
          <w:szCs w:val="32"/>
          <w:lang w:val="de-DE"/>
        </w:rPr>
      </w:pPr>
      <w:r w:rsidRPr="007432E4">
        <w:rPr>
          <w:color w:val="7F7F7F" w:themeColor="text1" w:themeTint="80"/>
          <w:sz w:val="32"/>
          <w:szCs w:val="32"/>
          <w:lang w:val="de-DE"/>
        </w:rPr>
        <w:br w:type="page"/>
      </w:r>
    </w:p>
    <w:p w:rsidR="00B43EC5" w:rsidRPr="007432E4" w:rsidRDefault="00B43EC5">
      <w:pPr>
        <w:rPr>
          <w:color w:val="7F7F7F" w:themeColor="text1" w:themeTint="80"/>
          <w:sz w:val="32"/>
          <w:szCs w:val="32"/>
          <w:lang w:val="de-DE"/>
        </w:rPr>
      </w:pPr>
      <w:r w:rsidRPr="007432E4">
        <w:rPr>
          <w:color w:val="7F7F7F" w:themeColor="text1" w:themeTint="80"/>
          <w:sz w:val="32"/>
          <w:szCs w:val="32"/>
          <w:lang w:val="de-DE"/>
        </w:rPr>
        <w:lastRenderedPageBreak/>
        <w:br w:type="page"/>
      </w:r>
    </w:p>
    <w:p w:rsidR="00834F01" w:rsidRPr="007432E4" w:rsidRDefault="003467E8">
      <w:pPr>
        <w:rPr>
          <w:color w:val="7F7F7F" w:themeColor="text1" w:themeTint="80"/>
          <w:sz w:val="32"/>
          <w:szCs w:val="32"/>
          <w:lang w:val="de-DE"/>
        </w:rPr>
        <w:sectPr w:rsidR="00834F01" w:rsidRPr="007432E4" w:rsidSect="00834F01">
          <w:footerReference w:type="default" r:id="rId10"/>
          <w:pgSz w:w="11906" w:h="16838"/>
          <w:pgMar w:top="720" w:right="720" w:bottom="720" w:left="720" w:header="709" w:footer="709" w:gutter="0"/>
          <w:pgNumType w:start="0"/>
          <w:cols w:space="708"/>
          <w:docGrid w:linePitch="360"/>
        </w:sectPr>
      </w:pPr>
      <w:r w:rsidRPr="007432E4">
        <w:rPr>
          <w:color w:val="7F7F7F" w:themeColor="text1" w:themeTint="80"/>
          <w:sz w:val="32"/>
          <w:szCs w:val="32"/>
          <w:lang w:val="de-DE"/>
        </w:rPr>
        <w:lastRenderedPageBreak/>
        <w:br w:type="page"/>
      </w:r>
    </w:p>
    <w:p w:rsidR="003467E8" w:rsidRPr="007432E4" w:rsidRDefault="003467E8">
      <w:pPr>
        <w:rPr>
          <w:color w:val="7F7F7F" w:themeColor="text1" w:themeTint="80"/>
          <w:sz w:val="32"/>
          <w:szCs w:val="32"/>
          <w:lang w:val="de-DE"/>
        </w:rPr>
      </w:pPr>
    </w:p>
    <w:p w:rsidR="000326F7" w:rsidRPr="007432E4" w:rsidRDefault="000326F7" w:rsidP="00AA6071">
      <w:pPr>
        <w:rPr>
          <w:color w:val="7F7F7F" w:themeColor="text1" w:themeTint="80"/>
          <w:sz w:val="32"/>
          <w:szCs w:val="32"/>
          <w:lang w:val="de-DE"/>
        </w:rPr>
      </w:pPr>
    </w:p>
    <w:sdt>
      <w:sdtPr>
        <w:rPr>
          <w:rFonts w:asciiTheme="majorHAnsi" w:hAnsiTheme="majorHAnsi"/>
          <w:b/>
          <w:sz w:val="32"/>
          <w:szCs w:val="32"/>
          <w:lang w:val="de-DE"/>
        </w:rPr>
        <w:id w:val="26537977"/>
        <w:docPartObj>
          <w:docPartGallery w:val="Table of Contents"/>
          <w:docPartUnique/>
        </w:docPartObj>
      </w:sdtPr>
      <w:sdtEndPr>
        <w:rPr>
          <w:rFonts w:asciiTheme="minorHAnsi" w:hAnsiTheme="minorHAnsi"/>
          <w:b w:val="0"/>
          <w:sz w:val="24"/>
          <w:szCs w:val="22"/>
        </w:rPr>
      </w:sdtEndPr>
      <w:sdtContent>
        <w:p w:rsidR="00E57988" w:rsidRPr="007432E4" w:rsidRDefault="00E57988" w:rsidP="007F1AA6">
          <w:pPr>
            <w:outlineLvl w:val="0"/>
            <w:rPr>
              <w:rFonts w:asciiTheme="majorHAnsi" w:hAnsiTheme="majorHAnsi"/>
              <w:b/>
              <w:sz w:val="32"/>
              <w:szCs w:val="32"/>
              <w:lang w:val="de-DE"/>
              <w:rPrChange w:id="0" w:author="Unknown">
                <w:rPr/>
              </w:rPrChange>
            </w:rPr>
          </w:pPr>
          <w:r w:rsidRPr="007432E4">
            <w:rPr>
              <w:rFonts w:asciiTheme="majorHAnsi" w:hAnsiTheme="majorHAnsi"/>
              <w:b/>
              <w:sz w:val="32"/>
              <w:szCs w:val="32"/>
              <w:lang w:val="de-DE"/>
            </w:rPr>
            <w:t>Inhaltsverzeichnis</w:t>
          </w:r>
        </w:p>
        <w:p w:rsidR="00CD4AC0" w:rsidRPr="00BE2D5F" w:rsidRDefault="00430CAD">
          <w:pPr>
            <w:pStyle w:val="Verzeichnis2"/>
            <w:tabs>
              <w:tab w:val="right" w:leader="dot" w:pos="8494"/>
            </w:tabs>
            <w:rPr>
              <w:noProof/>
              <w:sz w:val="22"/>
              <w:lang w:val="de-DE" w:eastAsia="de-DE" w:bidi="ar-SA"/>
            </w:rPr>
          </w:pPr>
          <w:r w:rsidRPr="00103CB0">
            <w:rPr>
              <w:lang w:val="de-DE"/>
            </w:rPr>
            <w:fldChar w:fldCharType="begin"/>
          </w:r>
          <w:r w:rsidR="00E57988" w:rsidRPr="007432E4">
            <w:rPr>
              <w:lang w:val="de-DE"/>
            </w:rPr>
            <w:instrText xml:space="preserve"> </w:instrText>
          </w:r>
          <w:bookmarkStart w:id="1" w:name="OLE_LINK975"/>
          <w:bookmarkStart w:id="2" w:name="OLE_LINK976"/>
          <w:r w:rsidR="009565D7" w:rsidRPr="007432E4">
            <w:rPr>
              <w:lang w:val="de-DE"/>
            </w:rPr>
            <w:instrText>TOC \t "Titel;1;Überschrift 1;2;Überschrift 2;3;Überschrift 3;4" \h</w:instrText>
          </w:r>
          <w:bookmarkEnd w:id="1"/>
          <w:bookmarkEnd w:id="2"/>
          <w:r w:rsidR="00E57988" w:rsidRPr="007432E4">
            <w:rPr>
              <w:lang w:val="de-DE"/>
            </w:rPr>
            <w:instrText xml:space="preserve"> </w:instrText>
          </w:r>
          <w:r w:rsidRPr="00103CB0">
            <w:rPr>
              <w:lang w:val="de-DE"/>
            </w:rPr>
            <w:fldChar w:fldCharType="separate"/>
          </w:r>
          <w:r w:rsidR="00237DC3" w:rsidRPr="00BE2D5F">
            <w:rPr>
              <w:lang w:val="de-DE"/>
              <w:rPrChange w:id="3" w:author="Arash Baharloo" w:date="2013-03-19T13:05:00Z">
                <w:rPr>
                  <w:noProof/>
                </w:rPr>
              </w:rPrChange>
            </w:rPr>
            <w:fldChar w:fldCharType="begin"/>
          </w:r>
          <w:r w:rsidR="00237DC3" w:rsidRPr="00BE2D5F">
            <w:rPr>
              <w:lang w:val="de-DE"/>
              <w:rPrChange w:id="4" w:author="Arash Baharloo" w:date="2013-03-19T13:05:00Z">
                <w:rPr/>
              </w:rPrChange>
            </w:rPr>
            <w:instrText xml:space="preserve"> HYPERLINK \l "_Toc350786194" </w:instrText>
          </w:r>
          <w:r w:rsidR="00237DC3" w:rsidRPr="00BE2D5F">
            <w:rPr>
              <w:lang w:val="de-DE"/>
              <w:rPrChange w:id="5" w:author="Arash Baharloo" w:date="2013-03-19T13:05:00Z">
                <w:rPr>
                  <w:noProof/>
                </w:rPr>
              </w:rPrChange>
            </w:rPr>
            <w:fldChar w:fldCharType="separate"/>
          </w:r>
          <w:r w:rsidR="00CD4AC0" w:rsidRPr="00BE2D5F">
            <w:rPr>
              <w:rStyle w:val="Hyperlink"/>
              <w:noProof/>
              <w:lang w:val="de-DE"/>
            </w:rPr>
            <w:t>Vorwort</w:t>
          </w:r>
          <w:r w:rsidR="00CD4AC0" w:rsidRPr="00BE2D5F">
            <w:rPr>
              <w:noProof/>
              <w:lang w:val="de-DE"/>
              <w:rPrChange w:id="6" w:author="Arash Baharloo" w:date="2013-03-19T13:05:00Z">
                <w:rPr>
                  <w:noProof/>
                </w:rPr>
              </w:rPrChange>
            </w:rPr>
            <w:tab/>
          </w:r>
          <w:r w:rsidR="00CD4AC0" w:rsidRPr="00BE2D5F">
            <w:rPr>
              <w:noProof/>
              <w:lang w:val="de-DE"/>
              <w:rPrChange w:id="7" w:author="Arash Baharloo" w:date="2013-03-19T13:05:00Z">
                <w:rPr>
                  <w:noProof/>
                </w:rPr>
              </w:rPrChange>
            </w:rPr>
            <w:fldChar w:fldCharType="begin"/>
          </w:r>
          <w:r w:rsidR="00CD4AC0" w:rsidRPr="00BE2D5F">
            <w:rPr>
              <w:noProof/>
              <w:lang w:val="de-DE"/>
              <w:rPrChange w:id="8" w:author="Arash Baharloo" w:date="2013-03-19T13:05:00Z">
                <w:rPr>
                  <w:noProof/>
                </w:rPr>
              </w:rPrChange>
            </w:rPr>
            <w:instrText xml:space="preserve"> PAGEREF _Toc350786194 \h </w:instrText>
          </w:r>
          <w:r w:rsidR="00CD4AC0" w:rsidRPr="00BE2D5F">
            <w:rPr>
              <w:noProof/>
              <w:lang w:val="de-DE"/>
              <w:rPrChange w:id="9" w:author="Arash Baharloo" w:date="2013-03-19T13:05:00Z">
                <w:rPr>
                  <w:noProof/>
                  <w:lang w:val="de-DE"/>
                </w:rPr>
              </w:rPrChange>
            </w:rPr>
          </w:r>
          <w:r w:rsidR="00CD4AC0" w:rsidRPr="00BE2D5F">
            <w:rPr>
              <w:noProof/>
              <w:lang w:val="de-DE"/>
              <w:rPrChange w:id="10" w:author="Arash Baharloo" w:date="2013-03-19T13:05:00Z">
                <w:rPr>
                  <w:noProof/>
                </w:rPr>
              </w:rPrChange>
            </w:rPr>
            <w:fldChar w:fldCharType="separate"/>
          </w:r>
          <w:r w:rsidR="003B4BEB" w:rsidRPr="00BE2D5F">
            <w:rPr>
              <w:noProof/>
              <w:lang w:val="de-DE"/>
              <w:rPrChange w:id="11" w:author="Arash Baharloo" w:date="2013-03-19T13:05:00Z">
                <w:rPr>
                  <w:noProof/>
                </w:rPr>
              </w:rPrChange>
            </w:rPr>
            <w:t>1</w:t>
          </w:r>
          <w:r w:rsidR="00CD4AC0" w:rsidRPr="00BE2D5F">
            <w:rPr>
              <w:noProof/>
              <w:lang w:val="de-DE"/>
              <w:rPrChange w:id="12" w:author="Arash Baharloo" w:date="2013-03-19T13:05:00Z">
                <w:rPr>
                  <w:noProof/>
                </w:rPr>
              </w:rPrChange>
            </w:rPr>
            <w:fldChar w:fldCharType="end"/>
          </w:r>
          <w:r w:rsidR="00237DC3" w:rsidRPr="00BE2D5F">
            <w:rPr>
              <w:noProof/>
              <w:lang w:val="de-DE"/>
              <w:rPrChange w:id="13" w:author="Arash Baharloo" w:date="2013-03-19T13:05:00Z">
                <w:rPr>
                  <w:noProof/>
                </w:rPr>
              </w:rPrChange>
            </w:rPr>
            <w:fldChar w:fldCharType="end"/>
          </w:r>
        </w:p>
        <w:p w:rsidR="00CD4AC0" w:rsidRPr="00BE2D5F" w:rsidRDefault="00237DC3">
          <w:pPr>
            <w:pStyle w:val="Verzeichnis2"/>
            <w:tabs>
              <w:tab w:val="right" w:leader="dot" w:pos="8494"/>
            </w:tabs>
            <w:rPr>
              <w:noProof/>
              <w:sz w:val="22"/>
              <w:lang w:val="de-DE" w:eastAsia="de-DE" w:bidi="ar-SA"/>
            </w:rPr>
          </w:pPr>
          <w:r w:rsidRPr="00BE2D5F">
            <w:rPr>
              <w:lang w:val="de-DE"/>
              <w:rPrChange w:id="14" w:author="Arash Baharloo" w:date="2013-03-19T13:05:00Z">
                <w:rPr>
                  <w:noProof/>
                </w:rPr>
              </w:rPrChange>
            </w:rPr>
            <w:fldChar w:fldCharType="begin"/>
          </w:r>
          <w:r w:rsidRPr="00BE2D5F">
            <w:rPr>
              <w:lang w:val="de-DE"/>
              <w:rPrChange w:id="15" w:author="Arash Baharloo" w:date="2013-03-19T13:05:00Z">
                <w:rPr/>
              </w:rPrChange>
            </w:rPr>
            <w:instrText xml:space="preserve"> HYPERLINK \l "_Toc350786195" </w:instrText>
          </w:r>
          <w:r w:rsidRPr="00BE2D5F">
            <w:rPr>
              <w:lang w:val="de-DE"/>
              <w:rPrChange w:id="16" w:author="Arash Baharloo" w:date="2013-03-19T13:05:00Z">
                <w:rPr>
                  <w:noProof/>
                </w:rPr>
              </w:rPrChange>
            </w:rPr>
            <w:fldChar w:fldCharType="separate"/>
          </w:r>
          <w:r w:rsidR="00CD4AC0" w:rsidRPr="00BE2D5F">
            <w:rPr>
              <w:rStyle w:val="Hyperlink"/>
              <w:noProof/>
              <w:lang w:val="de-DE"/>
            </w:rPr>
            <w:t>Copyright / Lizenz:</w:t>
          </w:r>
          <w:r w:rsidR="00CD4AC0" w:rsidRPr="00BE2D5F">
            <w:rPr>
              <w:noProof/>
              <w:lang w:val="de-DE"/>
              <w:rPrChange w:id="17" w:author="Arash Baharloo" w:date="2013-03-19T13:05:00Z">
                <w:rPr>
                  <w:noProof/>
                </w:rPr>
              </w:rPrChange>
            </w:rPr>
            <w:tab/>
          </w:r>
          <w:r w:rsidR="00CD4AC0" w:rsidRPr="00BE2D5F">
            <w:rPr>
              <w:noProof/>
              <w:lang w:val="de-DE"/>
              <w:rPrChange w:id="18" w:author="Arash Baharloo" w:date="2013-03-19T13:05:00Z">
                <w:rPr>
                  <w:noProof/>
                </w:rPr>
              </w:rPrChange>
            </w:rPr>
            <w:fldChar w:fldCharType="begin"/>
          </w:r>
          <w:r w:rsidR="00CD4AC0" w:rsidRPr="00BE2D5F">
            <w:rPr>
              <w:noProof/>
              <w:lang w:val="de-DE"/>
              <w:rPrChange w:id="19" w:author="Arash Baharloo" w:date="2013-03-19T13:05:00Z">
                <w:rPr>
                  <w:noProof/>
                </w:rPr>
              </w:rPrChange>
            </w:rPr>
            <w:instrText xml:space="preserve"> PAGEREF _Toc350786195 \h </w:instrText>
          </w:r>
          <w:r w:rsidR="00CD4AC0" w:rsidRPr="00BE2D5F">
            <w:rPr>
              <w:noProof/>
              <w:lang w:val="de-DE"/>
              <w:rPrChange w:id="20" w:author="Arash Baharloo" w:date="2013-03-19T13:05:00Z">
                <w:rPr>
                  <w:noProof/>
                  <w:lang w:val="de-DE"/>
                </w:rPr>
              </w:rPrChange>
            </w:rPr>
          </w:r>
          <w:r w:rsidR="00CD4AC0" w:rsidRPr="00BE2D5F">
            <w:rPr>
              <w:noProof/>
              <w:lang w:val="de-DE"/>
              <w:rPrChange w:id="21" w:author="Arash Baharloo" w:date="2013-03-19T13:05:00Z">
                <w:rPr>
                  <w:noProof/>
                </w:rPr>
              </w:rPrChange>
            </w:rPr>
            <w:fldChar w:fldCharType="separate"/>
          </w:r>
          <w:r w:rsidR="003B4BEB" w:rsidRPr="00BE2D5F">
            <w:rPr>
              <w:noProof/>
              <w:lang w:val="de-DE"/>
              <w:rPrChange w:id="22" w:author="Arash Baharloo" w:date="2013-03-19T13:05:00Z">
                <w:rPr>
                  <w:noProof/>
                </w:rPr>
              </w:rPrChange>
            </w:rPr>
            <w:t>1</w:t>
          </w:r>
          <w:r w:rsidR="00CD4AC0" w:rsidRPr="00BE2D5F">
            <w:rPr>
              <w:noProof/>
              <w:lang w:val="de-DE"/>
              <w:rPrChange w:id="23" w:author="Arash Baharloo" w:date="2013-03-19T13:05:00Z">
                <w:rPr>
                  <w:noProof/>
                </w:rPr>
              </w:rPrChange>
            </w:rPr>
            <w:fldChar w:fldCharType="end"/>
          </w:r>
          <w:r w:rsidRPr="00BE2D5F">
            <w:rPr>
              <w:noProof/>
              <w:lang w:val="de-DE"/>
              <w:rPrChange w:id="24" w:author="Arash Baharloo" w:date="2013-03-19T13:05:00Z">
                <w:rPr>
                  <w:noProof/>
                </w:rPr>
              </w:rPrChange>
            </w:rPr>
            <w:fldChar w:fldCharType="end"/>
          </w:r>
        </w:p>
        <w:p w:rsidR="00CD4AC0" w:rsidRPr="00BE2D5F" w:rsidRDefault="00237DC3">
          <w:pPr>
            <w:pStyle w:val="Verzeichnis1"/>
            <w:rPr>
              <w:b w:val="0"/>
              <w:sz w:val="22"/>
              <w:lang w:eastAsia="de-DE" w:bidi="ar-SA"/>
            </w:rPr>
          </w:pPr>
          <w:r w:rsidRPr="008A76E2">
            <w:fldChar w:fldCharType="begin"/>
          </w:r>
          <w:r w:rsidRPr="00BE2D5F">
            <w:instrText xml:space="preserve"> HYPERLINK \l "_Toc350786196" </w:instrText>
          </w:r>
          <w:r w:rsidRPr="008A76E2">
            <w:rPr>
              <w:rPrChange w:id="25" w:author="Arash Baharloo" w:date="2013-03-19T13:05:00Z">
                <w:rPr/>
              </w:rPrChange>
            </w:rPr>
            <w:fldChar w:fldCharType="separate"/>
          </w:r>
          <w:r w:rsidR="00CD4AC0" w:rsidRPr="00BE2D5F">
            <w:rPr>
              <w:rStyle w:val="Hyperlink"/>
            </w:rPr>
            <w:t>Teil I: Einführung in Exquisite</w:t>
          </w:r>
          <w:r w:rsidR="00CD4AC0" w:rsidRPr="00BE2D5F">
            <w:tab/>
          </w:r>
          <w:r w:rsidR="00CD4AC0" w:rsidRPr="008A76E2">
            <w:fldChar w:fldCharType="begin"/>
          </w:r>
          <w:r w:rsidR="00CD4AC0" w:rsidRPr="00BE2D5F">
            <w:instrText xml:space="preserve"> PAGEREF _Toc350786196 \h </w:instrText>
          </w:r>
          <w:r w:rsidR="00CD4AC0" w:rsidRPr="008A76E2">
            <w:rPr>
              <w:rPrChange w:id="26" w:author="Arash Baharloo" w:date="2013-03-19T13:05:00Z">
                <w:rPr/>
              </w:rPrChange>
            </w:rPr>
            <w:fldChar w:fldCharType="separate"/>
          </w:r>
          <w:r w:rsidR="003B4BEB" w:rsidRPr="00BE2D5F">
            <w:t>2</w:t>
          </w:r>
          <w:r w:rsidR="00CD4AC0" w:rsidRPr="008A76E2">
            <w:fldChar w:fldCharType="end"/>
          </w:r>
          <w:r w:rsidRPr="008A76E2">
            <w:fldChar w:fldCharType="end"/>
          </w:r>
        </w:p>
        <w:p w:rsidR="00CD4AC0" w:rsidRPr="00BE2D5F" w:rsidRDefault="00237DC3">
          <w:pPr>
            <w:pStyle w:val="Verzeichnis2"/>
            <w:tabs>
              <w:tab w:val="left" w:pos="660"/>
              <w:tab w:val="right" w:leader="dot" w:pos="8494"/>
            </w:tabs>
            <w:rPr>
              <w:noProof/>
              <w:sz w:val="22"/>
              <w:lang w:val="de-DE" w:eastAsia="de-DE" w:bidi="ar-SA"/>
            </w:rPr>
          </w:pPr>
          <w:r w:rsidRPr="00BE2D5F">
            <w:rPr>
              <w:lang w:val="de-DE"/>
              <w:rPrChange w:id="27" w:author="Arash Baharloo" w:date="2013-03-19T13:05:00Z">
                <w:rPr>
                  <w:noProof/>
                </w:rPr>
              </w:rPrChange>
            </w:rPr>
            <w:fldChar w:fldCharType="begin"/>
          </w:r>
          <w:r w:rsidRPr="00BE2D5F">
            <w:rPr>
              <w:lang w:val="de-DE"/>
              <w:rPrChange w:id="28" w:author="Arash Baharloo" w:date="2013-03-19T13:05:00Z">
                <w:rPr/>
              </w:rPrChange>
            </w:rPr>
            <w:instrText xml:space="preserve"> HYPERLINK \l "_Toc350786197" </w:instrText>
          </w:r>
          <w:r w:rsidRPr="00BE2D5F">
            <w:rPr>
              <w:lang w:val="de-DE"/>
              <w:rPrChange w:id="29" w:author="Arash Baharloo" w:date="2013-03-19T13:05:00Z">
                <w:rPr>
                  <w:noProof/>
                </w:rPr>
              </w:rPrChange>
            </w:rPr>
            <w:fldChar w:fldCharType="separate"/>
          </w:r>
          <w:r w:rsidR="00CD4AC0" w:rsidRPr="00BE2D5F">
            <w:rPr>
              <w:rStyle w:val="Hyperlink"/>
              <w:noProof/>
              <w:lang w:val="de-DE"/>
            </w:rPr>
            <w:t>1</w:t>
          </w:r>
          <w:r w:rsidR="00CD4AC0" w:rsidRPr="00BE2D5F">
            <w:rPr>
              <w:noProof/>
              <w:sz w:val="22"/>
              <w:lang w:val="de-DE" w:eastAsia="de-DE" w:bidi="ar-SA"/>
            </w:rPr>
            <w:tab/>
          </w:r>
          <w:r w:rsidR="00CD4AC0" w:rsidRPr="00BE2D5F">
            <w:rPr>
              <w:rStyle w:val="Hyperlink"/>
              <w:noProof/>
              <w:lang w:val="de-DE"/>
            </w:rPr>
            <w:t>Einleitung</w:t>
          </w:r>
          <w:r w:rsidR="00CD4AC0" w:rsidRPr="00BE2D5F">
            <w:rPr>
              <w:noProof/>
              <w:lang w:val="de-DE"/>
              <w:rPrChange w:id="30" w:author="Arash Baharloo" w:date="2013-03-19T13:05:00Z">
                <w:rPr>
                  <w:noProof/>
                </w:rPr>
              </w:rPrChange>
            </w:rPr>
            <w:tab/>
          </w:r>
          <w:r w:rsidR="00CD4AC0" w:rsidRPr="00BE2D5F">
            <w:rPr>
              <w:noProof/>
              <w:lang w:val="de-DE"/>
              <w:rPrChange w:id="31" w:author="Arash Baharloo" w:date="2013-03-19T13:05:00Z">
                <w:rPr>
                  <w:noProof/>
                </w:rPr>
              </w:rPrChange>
            </w:rPr>
            <w:fldChar w:fldCharType="begin"/>
          </w:r>
          <w:r w:rsidR="00CD4AC0" w:rsidRPr="00BE2D5F">
            <w:rPr>
              <w:noProof/>
              <w:lang w:val="de-DE"/>
              <w:rPrChange w:id="32" w:author="Arash Baharloo" w:date="2013-03-19T13:05:00Z">
                <w:rPr>
                  <w:noProof/>
                </w:rPr>
              </w:rPrChange>
            </w:rPr>
            <w:instrText xml:space="preserve"> PAGEREF _Toc350786197 \h </w:instrText>
          </w:r>
          <w:r w:rsidR="00CD4AC0" w:rsidRPr="00BE2D5F">
            <w:rPr>
              <w:noProof/>
              <w:lang w:val="de-DE"/>
              <w:rPrChange w:id="33" w:author="Arash Baharloo" w:date="2013-03-19T13:05:00Z">
                <w:rPr>
                  <w:noProof/>
                  <w:lang w:val="de-DE"/>
                </w:rPr>
              </w:rPrChange>
            </w:rPr>
          </w:r>
          <w:r w:rsidR="00CD4AC0" w:rsidRPr="00BE2D5F">
            <w:rPr>
              <w:noProof/>
              <w:lang w:val="de-DE"/>
              <w:rPrChange w:id="34" w:author="Arash Baharloo" w:date="2013-03-19T13:05:00Z">
                <w:rPr>
                  <w:noProof/>
                </w:rPr>
              </w:rPrChange>
            </w:rPr>
            <w:fldChar w:fldCharType="separate"/>
          </w:r>
          <w:r w:rsidR="003B4BEB" w:rsidRPr="00BE2D5F">
            <w:rPr>
              <w:noProof/>
              <w:lang w:val="de-DE"/>
              <w:rPrChange w:id="35" w:author="Arash Baharloo" w:date="2013-03-19T13:05:00Z">
                <w:rPr>
                  <w:noProof/>
                </w:rPr>
              </w:rPrChange>
            </w:rPr>
            <w:t>3</w:t>
          </w:r>
          <w:r w:rsidR="00CD4AC0" w:rsidRPr="00BE2D5F">
            <w:rPr>
              <w:noProof/>
              <w:lang w:val="de-DE"/>
              <w:rPrChange w:id="36" w:author="Arash Baharloo" w:date="2013-03-19T13:05:00Z">
                <w:rPr>
                  <w:noProof/>
                </w:rPr>
              </w:rPrChange>
            </w:rPr>
            <w:fldChar w:fldCharType="end"/>
          </w:r>
          <w:r w:rsidRPr="00BE2D5F">
            <w:rPr>
              <w:noProof/>
              <w:lang w:val="de-DE"/>
              <w:rPrChange w:id="37" w:author="Arash Baharloo" w:date="2013-03-19T13:05:00Z">
                <w:rPr>
                  <w:noProof/>
                </w:rPr>
              </w:rPrChange>
            </w:rPr>
            <w:fldChar w:fldCharType="end"/>
          </w:r>
        </w:p>
        <w:p w:rsidR="00CD4AC0" w:rsidRPr="00BE2D5F" w:rsidRDefault="00237DC3">
          <w:pPr>
            <w:pStyle w:val="Verzeichnis3"/>
            <w:tabs>
              <w:tab w:val="left" w:pos="1100"/>
              <w:tab w:val="right" w:leader="dot" w:pos="8494"/>
            </w:tabs>
            <w:rPr>
              <w:noProof/>
              <w:sz w:val="22"/>
              <w:lang w:val="de-DE" w:eastAsia="de-DE" w:bidi="ar-SA"/>
            </w:rPr>
          </w:pPr>
          <w:r w:rsidRPr="00BE2D5F">
            <w:rPr>
              <w:lang w:val="de-DE"/>
              <w:rPrChange w:id="38" w:author="Arash Baharloo" w:date="2013-03-19T13:05:00Z">
                <w:rPr>
                  <w:noProof/>
                </w:rPr>
              </w:rPrChange>
            </w:rPr>
            <w:fldChar w:fldCharType="begin"/>
          </w:r>
          <w:r w:rsidRPr="00BE2D5F">
            <w:rPr>
              <w:lang w:val="de-DE"/>
              <w:rPrChange w:id="39" w:author="Arash Baharloo" w:date="2013-03-19T13:05:00Z">
                <w:rPr/>
              </w:rPrChange>
            </w:rPr>
            <w:instrText xml:space="preserve"> HYPERLINK \l "_Toc350786198" </w:instrText>
          </w:r>
          <w:r w:rsidRPr="00BE2D5F">
            <w:rPr>
              <w:lang w:val="de-DE"/>
              <w:rPrChange w:id="40" w:author="Arash Baharloo" w:date="2013-03-19T13:05:00Z">
                <w:rPr>
                  <w:noProof/>
                </w:rPr>
              </w:rPrChange>
            </w:rPr>
            <w:fldChar w:fldCharType="separate"/>
          </w:r>
          <w:r w:rsidR="00CD4AC0" w:rsidRPr="00BE2D5F">
            <w:rPr>
              <w:rStyle w:val="Hyperlink"/>
              <w:noProof/>
              <w:lang w:val="de-DE"/>
            </w:rPr>
            <w:t>1.1</w:t>
          </w:r>
          <w:r w:rsidR="00CD4AC0" w:rsidRPr="00BE2D5F">
            <w:rPr>
              <w:noProof/>
              <w:sz w:val="22"/>
              <w:lang w:val="de-DE" w:eastAsia="de-DE" w:bidi="ar-SA"/>
            </w:rPr>
            <w:tab/>
          </w:r>
          <w:r w:rsidR="00CD4AC0" w:rsidRPr="00BE2D5F">
            <w:rPr>
              <w:rStyle w:val="Hyperlink"/>
              <w:noProof/>
              <w:lang w:val="de-DE"/>
            </w:rPr>
            <w:t>Hintergrund</w:t>
          </w:r>
          <w:r w:rsidR="00CD4AC0" w:rsidRPr="00BE2D5F">
            <w:rPr>
              <w:noProof/>
              <w:lang w:val="de-DE"/>
              <w:rPrChange w:id="41" w:author="Arash Baharloo" w:date="2013-03-19T13:05:00Z">
                <w:rPr>
                  <w:noProof/>
                </w:rPr>
              </w:rPrChange>
            </w:rPr>
            <w:tab/>
          </w:r>
          <w:r w:rsidR="00CD4AC0" w:rsidRPr="00BE2D5F">
            <w:rPr>
              <w:noProof/>
              <w:lang w:val="de-DE"/>
              <w:rPrChange w:id="42" w:author="Arash Baharloo" w:date="2013-03-19T13:05:00Z">
                <w:rPr>
                  <w:noProof/>
                </w:rPr>
              </w:rPrChange>
            </w:rPr>
            <w:fldChar w:fldCharType="begin"/>
          </w:r>
          <w:r w:rsidR="00CD4AC0" w:rsidRPr="00BE2D5F">
            <w:rPr>
              <w:noProof/>
              <w:lang w:val="de-DE"/>
              <w:rPrChange w:id="43" w:author="Arash Baharloo" w:date="2013-03-19T13:05:00Z">
                <w:rPr>
                  <w:noProof/>
                </w:rPr>
              </w:rPrChange>
            </w:rPr>
            <w:instrText xml:space="preserve"> PAGEREF _Toc350786198 \h </w:instrText>
          </w:r>
          <w:r w:rsidR="00CD4AC0" w:rsidRPr="00BE2D5F">
            <w:rPr>
              <w:noProof/>
              <w:lang w:val="de-DE"/>
              <w:rPrChange w:id="44" w:author="Arash Baharloo" w:date="2013-03-19T13:05:00Z">
                <w:rPr>
                  <w:noProof/>
                  <w:lang w:val="de-DE"/>
                </w:rPr>
              </w:rPrChange>
            </w:rPr>
          </w:r>
          <w:r w:rsidR="00CD4AC0" w:rsidRPr="00BE2D5F">
            <w:rPr>
              <w:noProof/>
              <w:lang w:val="de-DE"/>
              <w:rPrChange w:id="45" w:author="Arash Baharloo" w:date="2013-03-19T13:05:00Z">
                <w:rPr>
                  <w:noProof/>
                </w:rPr>
              </w:rPrChange>
            </w:rPr>
            <w:fldChar w:fldCharType="separate"/>
          </w:r>
          <w:r w:rsidR="003B4BEB" w:rsidRPr="00BE2D5F">
            <w:rPr>
              <w:noProof/>
              <w:lang w:val="de-DE"/>
              <w:rPrChange w:id="46" w:author="Arash Baharloo" w:date="2013-03-19T13:05:00Z">
                <w:rPr>
                  <w:noProof/>
                </w:rPr>
              </w:rPrChange>
            </w:rPr>
            <w:t>3</w:t>
          </w:r>
          <w:r w:rsidR="00CD4AC0" w:rsidRPr="00BE2D5F">
            <w:rPr>
              <w:noProof/>
              <w:lang w:val="de-DE"/>
              <w:rPrChange w:id="47" w:author="Arash Baharloo" w:date="2013-03-19T13:05:00Z">
                <w:rPr>
                  <w:noProof/>
                </w:rPr>
              </w:rPrChange>
            </w:rPr>
            <w:fldChar w:fldCharType="end"/>
          </w:r>
          <w:r w:rsidRPr="00BE2D5F">
            <w:rPr>
              <w:noProof/>
              <w:lang w:val="de-DE"/>
              <w:rPrChange w:id="48" w:author="Arash Baharloo" w:date="2013-03-19T13:05:00Z">
                <w:rPr>
                  <w:noProof/>
                </w:rPr>
              </w:rPrChange>
            </w:rPr>
            <w:fldChar w:fldCharType="end"/>
          </w:r>
        </w:p>
        <w:p w:rsidR="00CD4AC0" w:rsidRPr="00BE2D5F" w:rsidRDefault="00237DC3">
          <w:pPr>
            <w:pStyle w:val="Verzeichnis3"/>
            <w:tabs>
              <w:tab w:val="left" w:pos="1100"/>
              <w:tab w:val="right" w:leader="dot" w:pos="8494"/>
            </w:tabs>
            <w:rPr>
              <w:noProof/>
              <w:sz w:val="22"/>
              <w:lang w:val="de-DE" w:eastAsia="de-DE" w:bidi="ar-SA"/>
            </w:rPr>
          </w:pPr>
          <w:r w:rsidRPr="00BE2D5F">
            <w:rPr>
              <w:lang w:val="de-DE"/>
              <w:rPrChange w:id="49" w:author="Arash Baharloo" w:date="2013-03-19T13:05:00Z">
                <w:rPr>
                  <w:noProof/>
                </w:rPr>
              </w:rPrChange>
            </w:rPr>
            <w:fldChar w:fldCharType="begin"/>
          </w:r>
          <w:r w:rsidRPr="00BE2D5F">
            <w:rPr>
              <w:lang w:val="de-DE"/>
              <w:rPrChange w:id="50" w:author="Arash Baharloo" w:date="2013-03-19T13:05:00Z">
                <w:rPr/>
              </w:rPrChange>
            </w:rPr>
            <w:instrText xml:space="preserve"> HYPERLINK \l "_Toc350786199" </w:instrText>
          </w:r>
          <w:r w:rsidRPr="00BE2D5F">
            <w:rPr>
              <w:lang w:val="de-DE"/>
              <w:rPrChange w:id="51" w:author="Arash Baharloo" w:date="2013-03-19T13:05:00Z">
                <w:rPr>
                  <w:noProof/>
                </w:rPr>
              </w:rPrChange>
            </w:rPr>
            <w:fldChar w:fldCharType="separate"/>
          </w:r>
          <w:r w:rsidR="00CD4AC0" w:rsidRPr="00BE2D5F">
            <w:rPr>
              <w:rStyle w:val="Hyperlink"/>
              <w:noProof/>
              <w:lang w:val="de-DE"/>
            </w:rPr>
            <w:t>1.2</w:t>
          </w:r>
          <w:r w:rsidR="00CD4AC0" w:rsidRPr="00BE2D5F">
            <w:rPr>
              <w:noProof/>
              <w:sz w:val="22"/>
              <w:lang w:val="de-DE" w:eastAsia="de-DE" w:bidi="ar-SA"/>
            </w:rPr>
            <w:tab/>
          </w:r>
          <w:r w:rsidR="00CD4AC0" w:rsidRPr="00BE2D5F">
            <w:rPr>
              <w:rStyle w:val="Hyperlink"/>
              <w:noProof/>
              <w:lang w:val="de-DE"/>
            </w:rPr>
            <w:t>Ziele</w:t>
          </w:r>
          <w:r w:rsidR="00CD4AC0" w:rsidRPr="00BE2D5F">
            <w:rPr>
              <w:noProof/>
              <w:lang w:val="de-DE"/>
              <w:rPrChange w:id="52" w:author="Arash Baharloo" w:date="2013-03-19T13:05:00Z">
                <w:rPr>
                  <w:noProof/>
                </w:rPr>
              </w:rPrChange>
            </w:rPr>
            <w:tab/>
          </w:r>
          <w:r w:rsidR="00CD4AC0" w:rsidRPr="00BE2D5F">
            <w:rPr>
              <w:noProof/>
              <w:lang w:val="de-DE"/>
              <w:rPrChange w:id="53" w:author="Arash Baharloo" w:date="2013-03-19T13:05:00Z">
                <w:rPr>
                  <w:noProof/>
                </w:rPr>
              </w:rPrChange>
            </w:rPr>
            <w:fldChar w:fldCharType="begin"/>
          </w:r>
          <w:r w:rsidR="00CD4AC0" w:rsidRPr="00BE2D5F">
            <w:rPr>
              <w:noProof/>
              <w:lang w:val="de-DE"/>
              <w:rPrChange w:id="54" w:author="Arash Baharloo" w:date="2013-03-19T13:05:00Z">
                <w:rPr>
                  <w:noProof/>
                </w:rPr>
              </w:rPrChange>
            </w:rPr>
            <w:instrText xml:space="preserve"> PAGEREF _Toc350786199 \h </w:instrText>
          </w:r>
          <w:r w:rsidR="00CD4AC0" w:rsidRPr="00BE2D5F">
            <w:rPr>
              <w:noProof/>
              <w:lang w:val="de-DE"/>
              <w:rPrChange w:id="55" w:author="Arash Baharloo" w:date="2013-03-19T13:05:00Z">
                <w:rPr>
                  <w:noProof/>
                  <w:lang w:val="de-DE"/>
                </w:rPr>
              </w:rPrChange>
            </w:rPr>
          </w:r>
          <w:r w:rsidR="00CD4AC0" w:rsidRPr="00BE2D5F">
            <w:rPr>
              <w:noProof/>
              <w:lang w:val="de-DE"/>
              <w:rPrChange w:id="56" w:author="Arash Baharloo" w:date="2013-03-19T13:05:00Z">
                <w:rPr>
                  <w:noProof/>
                </w:rPr>
              </w:rPrChange>
            </w:rPr>
            <w:fldChar w:fldCharType="separate"/>
          </w:r>
          <w:r w:rsidR="003B4BEB" w:rsidRPr="00BE2D5F">
            <w:rPr>
              <w:noProof/>
              <w:lang w:val="de-DE"/>
              <w:rPrChange w:id="57" w:author="Arash Baharloo" w:date="2013-03-19T13:05:00Z">
                <w:rPr>
                  <w:noProof/>
                </w:rPr>
              </w:rPrChange>
            </w:rPr>
            <w:t>3</w:t>
          </w:r>
          <w:r w:rsidR="00CD4AC0" w:rsidRPr="00BE2D5F">
            <w:rPr>
              <w:noProof/>
              <w:lang w:val="de-DE"/>
              <w:rPrChange w:id="58" w:author="Arash Baharloo" w:date="2013-03-19T13:05:00Z">
                <w:rPr>
                  <w:noProof/>
                </w:rPr>
              </w:rPrChange>
            </w:rPr>
            <w:fldChar w:fldCharType="end"/>
          </w:r>
          <w:r w:rsidRPr="00BE2D5F">
            <w:rPr>
              <w:noProof/>
              <w:lang w:val="de-DE"/>
              <w:rPrChange w:id="59" w:author="Arash Baharloo" w:date="2013-03-19T13:05:00Z">
                <w:rPr>
                  <w:noProof/>
                </w:rPr>
              </w:rPrChange>
            </w:rPr>
            <w:fldChar w:fldCharType="end"/>
          </w:r>
        </w:p>
        <w:p w:rsidR="00CD4AC0" w:rsidRPr="00BE2D5F" w:rsidRDefault="00237DC3">
          <w:pPr>
            <w:pStyle w:val="Verzeichnis2"/>
            <w:tabs>
              <w:tab w:val="left" w:pos="660"/>
              <w:tab w:val="right" w:leader="dot" w:pos="8494"/>
            </w:tabs>
            <w:rPr>
              <w:noProof/>
              <w:sz w:val="22"/>
              <w:lang w:val="de-DE" w:eastAsia="de-DE" w:bidi="ar-SA"/>
            </w:rPr>
          </w:pPr>
          <w:r w:rsidRPr="00BE2D5F">
            <w:rPr>
              <w:lang w:val="de-DE"/>
              <w:rPrChange w:id="60" w:author="Arash Baharloo" w:date="2013-03-19T13:05:00Z">
                <w:rPr>
                  <w:noProof/>
                </w:rPr>
              </w:rPrChange>
            </w:rPr>
            <w:fldChar w:fldCharType="begin"/>
          </w:r>
          <w:r w:rsidRPr="00BE2D5F">
            <w:rPr>
              <w:lang w:val="de-DE"/>
              <w:rPrChange w:id="61" w:author="Arash Baharloo" w:date="2013-03-19T13:05:00Z">
                <w:rPr/>
              </w:rPrChange>
            </w:rPr>
            <w:instrText xml:space="preserve"> HYPERLINK \l "_Toc350786200" </w:instrText>
          </w:r>
          <w:r w:rsidRPr="00BE2D5F">
            <w:rPr>
              <w:lang w:val="de-DE"/>
              <w:rPrChange w:id="62" w:author="Arash Baharloo" w:date="2013-03-19T13:05:00Z">
                <w:rPr>
                  <w:noProof/>
                </w:rPr>
              </w:rPrChange>
            </w:rPr>
            <w:fldChar w:fldCharType="separate"/>
          </w:r>
          <w:r w:rsidR="00CD4AC0" w:rsidRPr="00BE2D5F">
            <w:rPr>
              <w:rStyle w:val="Hyperlink"/>
              <w:noProof/>
              <w:lang w:val="de-DE"/>
            </w:rPr>
            <w:t>2</w:t>
          </w:r>
          <w:r w:rsidR="00CD4AC0" w:rsidRPr="00BE2D5F">
            <w:rPr>
              <w:noProof/>
              <w:sz w:val="22"/>
              <w:lang w:val="de-DE" w:eastAsia="de-DE" w:bidi="ar-SA"/>
            </w:rPr>
            <w:tab/>
          </w:r>
          <w:r w:rsidR="00CD4AC0" w:rsidRPr="00BE2D5F">
            <w:rPr>
              <w:rStyle w:val="Hyperlink"/>
              <w:noProof/>
              <w:lang w:val="de-DE"/>
            </w:rPr>
            <w:t>Einführung in die Constraint-Programmierung</w:t>
          </w:r>
          <w:r w:rsidR="00CD4AC0" w:rsidRPr="00BE2D5F">
            <w:rPr>
              <w:noProof/>
              <w:lang w:val="de-DE"/>
              <w:rPrChange w:id="63" w:author="Arash Baharloo" w:date="2013-03-19T13:05:00Z">
                <w:rPr>
                  <w:noProof/>
                </w:rPr>
              </w:rPrChange>
            </w:rPr>
            <w:tab/>
          </w:r>
          <w:r w:rsidR="00CD4AC0" w:rsidRPr="00BE2D5F">
            <w:rPr>
              <w:noProof/>
              <w:lang w:val="de-DE"/>
              <w:rPrChange w:id="64" w:author="Arash Baharloo" w:date="2013-03-19T13:05:00Z">
                <w:rPr>
                  <w:noProof/>
                </w:rPr>
              </w:rPrChange>
            </w:rPr>
            <w:fldChar w:fldCharType="begin"/>
          </w:r>
          <w:r w:rsidR="00CD4AC0" w:rsidRPr="00BE2D5F">
            <w:rPr>
              <w:noProof/>
              <w:lang w:val="de-DE"/>
              <w:rPrChange w:id="65" w:author="Arash Baharloo" w:date="2013-03-19T13:05:00Z">
                <w:rPr>
                  <w:noProof/>
                </w:rPr>
              </w:rPrChange>
            </w:rPr>
            <w:instrText xml:space="preserve"> PAGEREF _Toc350786200 \h </w:instrText>
          </w:r>
          <w:r w:rsidR="00CD4AC0" w:rsidRPr="00BE2D5F">
            <w:rPr>
              <w:noProof/>
              <w:lang w:val="de-DE"/>
              <w:rPrChange w:id="66" w:author="Arash Baharloo" w:date="2013-03-19T13:05:00Z">
                <w:rPr>
                  <w:noProof/>
                  <w:lang w:val="de-DE"/>
                </w:rPr>
              </w:rPrChange>
            </w:rPr>
          </w:r>
          <w:r w:rsidR="00CD4AC0" w:rsidRPr="00BE2D5F">
            <w:rPr>
              <w:noProof/>
              <w:lang w:val="de-DE"/>
              <w:rPrChange w:id="67" w:author="Arash Baharloo" w:date="2013-03-19T13:05:00Z">
                <w:rPr>
                  <w:noProof/>
                </w:rPr>
              </w:rPrChange>
            </w:rPr>
            <w:fldChar w:fldCharType="separate"/>
          </w:r>
          <w:r w:rsidR="003B4BEB" w:rsidRPr="00BE2D5F">
            <w:rPr>
              <w:noProof/>
              <w:lang w:val="de-DE"/>
              <w:rPrChange w:id="68" w:author="Arash Baharloo" w:date="2013-03-19T13:05:00Z">
                <w:rPr>
                  <w:noProof/>
                </w:rPr>
              </w:rPrChange>
            </w:rPr>
            <w:t>5</w:t>
          </w:r>
          <w:r w:rsidR="00CD4AC0" w:rsidRPr="00BE2D5F">
            <w:rPr>
              <w:noProof/>
              <w:lang w:val="de-DE"/>
              <w:rPrChange w:id="69" w:author="Arash Baharloo" w:date="2013-03-19T13:05:00Z">
                <w:rPr>
                  <w:noProof/>
                </w:rPr>
              </w:rPrChange>
            </w:rPr>
            <w:fldChar w:fldCharType="end"/>
          </w:r>
          <w:r w:rsidRPr="00BE2D5F">
            <w:rPr>
              <w:noProof/>
              <w:lang w:val="de-DE"/>
              <w:rPrChange w:id="70" w:author="Arash Baharloo" w:date="2013-03-19T13:05:00Z">
                <w:rPr>
                  <w:noProof/>
                </w:rPr>
              </w:rPrChange>
            </w:rPr>
            <w:fldChar w:fldCharType="end"/>
          </w:r>
        </w:p>
        <w:p w:rsidR="00CD4AC0" w:rsidRPr="00BE2D5F" w:rsidRDefault="00237DC3">
          <w:pPr>
            <w:pStyle w:val="Verzeichnis3"/>
            <w:tabs>
              <w:tab w:val="left" w:pos="1100"/>
              <w:tab w:val="right" w:leader="dot" w:pos="8494"/>
            </w:tabs>
            <w:rPr>
              <w:noProof/>
              <w:sz w:val="22"/>
              <w:lang w:val="de-DE" w:eastAsia="de-DE" w:bidi="ar-SA"/>
            </w:rPr>
          </w:pPr>
          <w:r w:rsidRPr="00BE2D5F">
            <w:rPr>
              <w:lang w:val="de-DE"/>
              <w:rPrChange w:id="71" w:author="Arash Baharloo" w:date="2013-03-19T13:05:00Z">
                <w:rPr>
                  <w:noProof/>
                </w:rPr>
              </w:rPrChange>
            </w:rPr>
            <w:fldChar w:fldCharType="begin"/>
          </w:r>
          <w:r w:rsidRPr="00BE2D5F">
            <w:rPr>
              <w:lang w:val="de-DE"/>
              <w:rPrChange w:id="72" w:author="Arash Baharloo" w:date="2013-03-19T13:05:00Z">
                <w:rPr/>
              </w:rPrChange>
            </w:rPr>
            <w:instrText xml:space="preserve"> HYPERLINK \l "_Toc350786201" </w:instrText>
          </w:r>
          <w:r w:rsidRPr="00BE2D5F">
            <w:rPr>
              <w:lang w:val="de-DE"/>
              <w:rPrChange w:id="73" w:author="Arash Baharloo" w:date="2013-03-19T13:05:00Z">
                <w:rPr>
                  <w:noProof/>
                </w:rPr>
              </w:rPrChange>
            </w:rPr>
            <w:fldChar w:fldCharType="separate"/>
          </w:r>
          <w:r w:rsidR="00CD4AC0" w:rsidRPr="00BE2D5F">
            <w:rPr>
              <w:rStyle w:val="Hyperlink"/>
              <w:noProof/>
              <w:lang w:val="de-DE"/>
            </w:rPr>
            <w:t>2.1</w:t>
          </w:r>
          <w:r w:rsidR="00CD4AC0" w:rsidRPr="00BE2D5F">
            <w:rPr>
              <w:noProof/>
              <w:sz w:val="22"/>
              <w:lang w:val="de-DE" w:eastAsia="de-DE" w:bidi="ar-SA"/>
            </w:rPr>
            <w:tab/>
          </w:r>
          <w:r w:rsidR="00CD4AC0" w:rsidRPr="00BE2D5F">
            <w:rPr>
              <w:rStyle w:val="Hyperlink"/>
              <w:noProof/>
              <w:lang w:val="de-DE"/>
            </w:rPr>
            <w:t>Constraints, Constraint-Systeme und Constraint-Solver</w:t>
          </w:r>
          <w:r w:rsidR="00CD4AC0" w:rsidRPr="00BE2D5F">
            <w:rPr>
              <w:noProof/>
              <w:lang w:val="de-DE"/>
              <w:rPrChange w:id="74" w:author="Arash Baharloo" w:date="2013-03-19T13:05:00Z">
                <w:rPr>
                  <w:noProof/>
                </w:rPr>
              </w:rPrChange>
            </w:rPr>
            <w:tab/>
          </w:r>
          <w:r w:rsidR="00CD4AC0" w:rsidRPr="00BE2D5F">
            <w:rPr>
              <w:noProof/>
              <w:lang w:val="de-DE"/>
              <w:rPrChange w:id="75" w:author="Arash Baharloo" w:date="2013-03-19T13:05:00Z">
                <w:rPr>
                  <w:noProof/>
                </w:rPr>
              </w:rPrChange>
            </w:rPr>
            <w:fldChar w:fldCharType="begin"/>
          </w:r>
          <w:r w:rsidR="00CD4AC0" w:rsidRPr="00BE2D5F">
            <w:rPr>
              <w:noProof/>
              <w:lang w:val="de-DE"/>
              <w:rPrChange w:id="76" w:author="Arash Baharloo" w:date="2013-03-19T13:05:00Z">
                <w:rPr>
                  <w:noProof/>
                </w:rPr>
              </w:rPrChange>
            </w:rPr>
            <w:instrText xml:space="preserve"> PAGEREF _Toc350786201 \h </w:instrText>
          </w:r>
          <w:r w:rsidR="00CD4AC0" w:rsidRPr="00BE2D5F">
            <w:rPr>
              <w:noProof/>
              <w:lang w:val="de-DE"/>
              <w:rPrChange w:id="77" w:author="Arash Baharloo" w:date="2013-03-19T13:05:00Z">
                <w:rPr>
                  <w:noProof/>
                  <w:lang w:val="de-DE"/>
                </w:rPr>
              </w:rPrChange>
            </w:rPr>
          </w:r>
          <w:r w:rsidR="00CD4AC0" w:rsidRPr="00BE2D5F">
            <w:rPr>
              <w:noProof/>
              <w:lang w:val="de-DE"/>
              <w:rPrChange w:id="78" w:author="Arash Baharloo" w:date="2013-03-19T13:05:00Z">
                <w:rPr>
                  <w:noProof/>
                </w:rPr>
              </w:rPrChange>
            </w:rPr>
            <w:fldChar w:fldCharType="separate"/>
          </w:r>
          <w:r w:rsidR="003B4BEB" w:rsidRPr="00BE2D5F">
            <w:rPr>
              <w:noProof/>
              <w:lang w:val="de-DE"/>
              <w:rPrChange w:id="79" w:author="Arash Baharloo" w:date="2013-03-19T13:05:00Z">
                <w:rPr>
                  <w:noProof/>
                </w:rPr>
              </w:rPrChange>
            </w:rPr>
            <w:t>5</w:t>
          </w:r>
          <w:r w:rsidR="00CD4AC0" w:rsidRPr="00BE2D5F">
            <w:rPr>
              <w:noProof/>
              <w:lang w:val="de-DE"/>
              <w:rPrChange w:id="80" w:author="Arash Baharloo" w:date="2013-03-19T13:05:00Z">
                <w:rPr>
                  <w:noProof/>
                </w:rPr>
              </w:rPrChange>
            </w:rPr>
            <w:fldChar w:fldCharType="end"/>
          </w:r>
          <w:r w:rsidRPr="00BE2D5F">
            <w:rPr>
              <w:noProof/>
              <w:lang w:val="de-DE"/>
              <w:rPrChange w:id="81" w:author="Arash Baharloo" w:date="2013-03-19T13:05:00Z">
                <w:rPr>
                  <w:noProof/>
                </w:rPr>
              </w:rPrChange>
            </w:rPr>
            <w:fldChar w:fldCharType="end"/>
          </w:r>
        </w:p>
        <w:p w:rsidR="00CD4AC0" w:rsidRPr="00BE2D5F" w:rsidRDefault="00237DC3">
          <w:pPr>
            <w:pStyle w:val="Verzeichnis3"/>
            <w:tabs>
              <w:tab w:val="left" w:pos="1100"/>
              <w:tab w:val="right" w:leader="dot" w:pos="8494"/>
            </w:tabs>
            <w:rPr>
              <w:noProof/>
              <w:sz w:val="22"/>
              <w:lang w:val="de-DE" w:eastAsia="de-DE" w:bidi="ar-SA"/>
            </w:rPr>
          </w:pPr>
          <w:r w:rsidRPr="00BE2D5F">
            <w:rPr>
              <w:lang w:val="de-DE"/>
              <w:rPrChange w:id="82" w:author="Arash Baharloo" w:date="2013-03-19T13:05:00Z">
                <w:rPr>
                  <w:noProof/>
                </w:rPr>
              </w:rPrChange>
            </w:rPr>
            <w:fldChar w:fldCharType="begin"/>
          </w:r>
          <w:r w:rsidRPr="00BE2D5F">
            <w:rPr>
              <w:lang w:val="de-DE"/>
              <w:rPrChange w:id="83" w:author="Arash Baharloo" w:date="2013-03-19T13:05:00Z">
                <w:rPr/>
              </w:rPrChange>
            </w:rPr>
            <w:instrText xml:space="preserve"> HYPERLINK \l "_Toc350786202" </w:instrText>
          </w:r>
          <w:r w:rsidRPr="00BE2D5F">
            <w:rPr>
              <w:lang w:val="de-DE"/>
              <w:rPrChange w:id="84" w:author="Arash Baharloo" w:date="2013-03-19T13:05:00Z">
                <w:rPr>
                  <w:noProof/>
                </w:rPr>
              </w:rPrChange>
            </w:rPr>
            <w:fldChar w:fldCharType="separate"/>
          </w:r>
          <w:r w:rsidR="00CD4AC0" w:rsidRPr="00BE2D5F">
            <w:rPr>
              <w:rStyle w:val="Hyperlink"/>
              <w:noProof/>
              <w:lang w:val="de-DE"/>
            </w:rPr>
            <w:t>2.2</w:t>
          </w:r>
          <w:r w:rsidR="00CD4AC0" w:rsidRPr="00BE2D5F">
            <w:rPr>
              <w:noProof/>
              <w:sz w:val="22"/>
              <w:lang w:val="de-DE" w:eastAsia="de-DE" w:bidi="ar-SA"/>
            </w:rPr>
            <w:tab/>
          </w:r>
          <w:r w:rsidR="00CD4AC0" w:rsidRPr="00BE2D5F">
            <w:rPr>
              <w:rStyle w:val="Hyperlink"/>
              <w:noProof/>
              <w:lang w:val="de-DE"/>
            </w:rPr>
            <w:t>Choco Constraint-Solver</w:t>
          </w:r>
          <w:r w:rsidR="00CD4AC0" w:rsidRPr="00BE2D5F">
            <w:rPr>
              <w:noProof/>
              <w:lang w:val="de-DE"/>
              <w:rPrChange w:id="85" w:author="Arash Baharloo" w:date="2013-03-19T13:05:00Z">
                <w:rPr>
                  <w:noProof/>
                </w:rPr>
              </w:rPrChange>
            </w:rPr>
            <w:tab/>
          </w:r>
          <w:r w:rsidR="00CD4AC0" w:rsidRPr="00BE2D5F">
            <w:rPr>
              <w:noProof/>
              <w:lang w:val="de-DE"/>
              <w:rPrChange w:id="86" w:author="Arash Baharloo" w:date="2013-03-19T13:05:00Z">
                <w:rPr>
                  <w:noProof/>
                </w:rPr>
              </w:rPrChange>
            </w:rPr>
            <w:fldChar w:fldCharType="begin"/>
          </w:r>
          <w:r w:rsidR="00CD4AC0" w:rsidRPr="00BE2D5F">
            <w:rPr>
              <w:noProof/>
              <w:lang w:val="de-DE"/>
              <w:rPrChange w:id="87" w:author="Arash Baharloo" w:date="2013-03-19T13:05:00Z">
                <w:rPr>
                  <w:noProof/>
                </w:rPr>
              </w:rPrChange>
            </w:rPr>
            <w:instrText xml:space="preserve"> PAGEREF _Toc350786202 \h </w:instrText>
          </w:r>
          <w:r w:rsidR="00CD4AC0" w:rsidRPr="00BE2D5F">
            <w:rPr>
              <w:noProof/>
              <w:lang w:val="de-DE"/>
              <w:rPrChange w:id="88" w:author="Arash Baharloo" w:date="2013-03-19T13:05:00Z">
                <w:rPr>
                  <w:noProof/>
                  <w:lang w:val="de-DE"/>
                </w:rPr>
              </w:rPrChange>
            </w:rPr>
          </w:r>
          <w:r w:rsidR="00CD4AC0" w:rsidRPr="00BE2D5F">
            <w:rPr>
              <w:noProof/>
              <w:lang w:val="de-DE"/>
              <w:rPrChange w:id="89" w:author="Arash Baharloo" w:date="2013-03-19T13:05:00Z">
                <w:rPr>
                  <w:noProof/>
                </w:rPr>
              </w:rPrChange>
            </w:rPr>
            <w:fldChar w:fldCharType="separate"/>
          </w:r>
          <w:r w:rsidR="003B4BEB" w:rsidRPr="00BE2D5F">
            <w:rPr>
              <w:noProof/>
              <w:lang w:val="de-DE"/>
              <w:rPrChange w:id="90" w:author="Arash Baharloo" w:date="2013-03-19T13:05:00Z">
                <w:rPr>
                  <w:noProof/>
                </w:rPr>
              </w:rPrChange>
            </w:rPr>
            <w:t>5</w:t>
          </w:r>
          <w:r w:rsidR="00CD4AC0" w:rsidRPr="00BE2D5F">
            <w:rPr>
              <w:noProof/>
              <w:lang w:val="de-DE"/>
              <w:rPrChange w:id="91" w:author="Arash Baharloo" w:date="2013-03-19T13:05:00Z">
                <w:rPr>
                  <w:noProof/>
                </w:rPr>
              </w:rPrChange>
            </w:rPr>
            <w:fldChar w:fldCharType="end"/>
          </w:r>
          <w:r w:rsidRPr="00BE2D5F">
            <w:rPr>
              <w:noProof/>
              <w:lang w:val="de-DE"/>
              <w:rPrChange w:id="92" w:author="Arash Baharloo" w:date="2013-03-19T13:05:00Z">
                <w:rPr>
                  <w:noProof/>
                </w:rPr>
              </w:rPrChange>
            </w:rPr>
            <w:fldChar w:fldCharType="end"/>
          </w:r>
        </w:p>
        <w:p w:rsidR="00CD4AC0" w:rsidRPr="00BE2D5F" w:rsidRDefault="00237DC3">
          <w:pPr>
            <w:pStyle w:val="Verzeichnis2"/>
            <w:tabs>
              <w:tab w:val="left" w:pos="660"/>
              <w:tab w:val="right" w:leader="dot" w:pos="8494"/>
            </w:tabs>
            <w:rPr>
              <w:noProof/>
              <w:sz w:val="22"/>
              <w:lang w:val="de-DE" w:eastAsia="de-DE" w:bidi="ar-SA"/>
            </w:rPr>
          </w:pPr>
          <w:r w:rsidRPr="00BE2D5F">
            <w:rPr>
              <w:lang w:val="de-DE"/>
              <w:rPrChange w:id="93" w:author="Arash Baharloo" w:date="2013-03-19T13:05:00Z">
                <w:rPr>
                  <w:noProof/>
                </w:rPr>
              </w:rPrChange>
            </w:rPr>
            <w:fldChar w:fldCharType="begin"/>
          </w:r>
          <w:r w:rsidRPr="00BE2D5F">
            <w:rPr>
              <w:lang w:val="de-DE"/>
              <w:rPrChange w:id="94" w:author="Arash Baharloo" w:date="2013-03-19T13:05:00Z">
                <w:rPr/>
              </w:rPrChange>
            </w:rPr>
            <w:instrText xml:space="preserve"> HYPERLINK \l "_Toc350786203" </w:instrText>
          </w:r>
          <w:r w:rsidRPr="00BE2D5F">
            <w:rPr>
              <w:lang w:val="de-DE"/>
              <w:rPrChange w:id="95" w:author="Arash Baharloo" w:date="2013-03-19T13:05:00Z">
                <w:rPr>
                  <w:noProof/>
                </w:rPr>
              </w:rPrChange>
            </w:rPr>
            <w:fldChar w:fldCharType="separate"/>
          </w:r>
          <w:r w:rsidR="00CD4AC0" w:rsidRPr="00BE2D5F">
            <w:rPr>
              <w:rStyle w:val="Hyperlink"/>
              <w:noProof/>
              <w:lang w:val="de-DE"/>
            </w:rPr>
            <w:t>3</w:t>
          </w:r>
          <w:r w:rsidR="00CD4AC0" w:rsidRPr="00BE2D5F">
            <w:rPr>
              <w:noProof/>
              <w:sz w:val="22"/>
              <w:lang w:val="de-DE" w:eastAsia="de-DE" w:bidi="ar-SA"/>
            </w:rPr>
            <w:tab/>
          </w:r>
          <w:r w:rsidR="00CD4AC0" w:rsidRPr="00BE2D5F">
            <w:rPr>
              <w:rStyle w:val="Hyperlink"/>
              <w:noProof/>
              <w:lang w:val="de-DE"/>
            </w:rPr>
            <w:t>Einführung in die Excel 2010-Programmierung mit VSTO und .NET 4.0</w:t>
          </w:r>
          <w:r w:rsidR="00CD4AC0" w:rsidRPr="00BE2D5F">
            <w:rPr>
              <w:noProof/>
              <w:lang w:val="de-DE"/>
              <w:rPrChange w:id="96" w:author="Arash Baharloo" w:date="2013-03-19T13:05:00Z">
                <w:rPr>
                  <w:noProof/>
                </w:rPr>
              </w:rPrChange>
            </w:rPr>
            <w:tab/>
          </w:r>
          <w:r w:rsidR="00CD4AC0" w:rsidRPr="00BE2D5F">
            <w:rPr>
              <w:noProof/>
              <w:lang w:val="de-DE"/>
              <w:rPrChange w:id="97" w:author="Arash Baharloo" w:date="2013-03-19T13:05:00Z">
                <w:rPr>
                  <w:noProof/>
                </w:rPr>
              </w:rPrChange>
            </w:rPr>
            <w:fldChar w:fldCharType="begin"/>
          </w:r>
          <w:r w:rsidR="00CD4AC0" w:rsidRPr="00BE2D5F">
            <w:rPr>
              <w:noProof/>
              <w:lang w:val="de-DE"/>
              <w:rPrChange w:id="98" w:author="Arash Baharloo" w:date="2013-03-19T13:05:00Z">
                <w:rPr>
                  <w:noProof/>
                </w:rPr>
              </w:rPrChange>
            </w:rPr>
            <w:instrText xml:space="preserve"> PAGEREF _Toc350786203 \h </w:instrText>
          </w:r>
          <w:r w:rsidR="00CD4AC0" w:rsidRPr="00BE2D5F">
            <w:rPr>
              <w:noProof/>
              <w:lang w:val="de-DE"/>
              <w:rPrChange w:id="99" w:author="Arash Baharloo" w:date="2013-03-19T13:05:00Z">
                <w:rPr>
                  <w:noProof/>
                  <w:lang w:val="de-DE"/>
                </w:rPr>
              </w:rPrChange>
            </w:rPr>
          </w:r>
          <w:r w:rsidR="00CD4AC0" w:rsidRPr="00BE2D5F">
            <w:rPr>
              <w:noProof/>
              <w:lang w:val="de-DE"/>
              <w:rPrChange w:id="100" w:author="Arash Baharloo" w:date="2013-03-19T13:05:00Z">
                <w:rPr>
                  <w:noProof/>
                </w:rPr>
              </w:rPrChange>
            </w:rPr>
            <w:fldChar w:fldCharType="separate"/>
          </w:r>
          <w:r w:rsidR="003B4BEB" w:rsidRPr="00BE2D5F">
            <w:rPr>
              <w:noProof/>
              <w:lang w:val="de-DE"/>
              <w:rPrChange w:id="101" w:author="Arash Baharloo" w:date="2013-03-19T13:05:00Z">
                <w:rPr>
                  <w:noProof/>
                </w:rPr>
              </w:rPrChange>
            </w:rPr>
            <w:t>7</w:t>
          </w:r>
          <w:r w:rsidR="00CD4AC0" w:rsidRPr="00BE2D5F">
            <w:rPr>
              <w:noProof/>
              <w:lang w:val="de-DE"/>
              <w:rPrChange w:id="102" w:author="Arash Baharloo" w:date="2013-03-19T13:05:00Z">
                <w:rPr>
                  <w:noProof/>
                </w:rPr>
              </w:rPrChange>
            </w:rPr>
            <w:fldChar w:fldCharType="end"/>
          </w:r>
          <w:r w:rsidRPr="00BE2D5F">
            <w:rPr>
              <w:noProof/>
              <w:lang w:val="de-DE"/>
              <w:rPrChange w:id="103" w:author="Arash Baharloo" w:date="2013-03-19T13:05:00Z">
                <w:rPr>
                  <w:noProof/>
                </w:rPr>
              </w:rPrChange>
            </w:rPr>
            <w:fldChar w:fldCharType="end"/>
          </w:r>
        </w:p>
        <w:p w:rsidR="00CD4AC0" w:rsidRPr="00BE2D5F" w:rsidRDefault="00237DC3">
          <w:pPr>
            <w:pStyle w:val="Verzeichnis3"/>
            <w:tabs>
              <w:tab w:val="left" w:pos="1100"/>
              <w:tab w:val="right" w:leader="dot" w:pos="8494"/>
            </w:tabs>
            <w:rPr>
              <w:noProof/>
              <w:sz w:val="22"/>
              <w:lang w:val="de-DE" w:eastAsia="de-DE" w:bidi="ar-SA"/>
            </w:rPr>
          </w:pPr>
          <w:r w:rsidRPr="00BE2D5F">
            <w:rPr>
              <w:lang w:val="de-DE"/>
              <w:rPrChange w:id="104" w:author="Arash Baharloo" w:date="2013-03-19T13:05:00Z">
                <w:rPr>
                  <w:noProof/>
                </w:rPr>
              </w:rPrChange>
            </w:rPr>
            <w:fldChar w:fldCharType="begin"/>
          </w:r>
          <w:r w:rsidRPr="00BE2D5F">
            <w:rPr>
              <w:lang w:val="de-DE"/>
              <w:rPrChange w:id="105" w:author="Arash Baharloo" w:date="2013-03-19T13:05:00Z">
                <w:rPr/>
              </w:rPrChange>
            </w:rPr>
            <w:instrText xml:space="preserve"> HYPERLINK \l "_Toc350786204" </w:instrText>
          </w:r>
          <w:r w:rsidRPr="00BE2D5F">
            <w:rPr>
              <w:lang w:val="de-DE"/>
              <w:rPrChange w:id="106" w:author="Arash Baharloo" w:date="2013-03-19T13:05:00Z">
                <w:rPr>
                  <w:noProof/>
                </w:rPr>
              </w:rPrChange>
            </w:rPr>
            <w:fldChar w:fldCharType="separate"/>
          </w:r>
          <w:r w:rsidR="00CD4AC0" w:rsidRPr="00BE2D5F">
            <w:rPr>
              <w:rStyle w:val="Hyperlink"/>
              <w:noProof/>
              <w:lang w:val="de-DE"/>
            </w:rPr>
            <w:t>3.1</w:t>
          </w:r>
          <w:r w:rsidR="00CD4AC0" w:rsidRPr="00BE2D5F">
            <w:rPr>
              <w:noProof/>
              <w:sz w:val="22"/>
              <w:lang w:val="de-DE" w:eastAsia="de-DE" w:bidi="ar-SA"/>
            </w:rPr>
            <w:tab/>
          </w:r>
          <w:r w:rsidR="00CD4AC0" w:rsidRPr="00BE2D5F">
            <w:rPr>
              <w:rStyle w:val="Hyperlink"/>
              <w:noProof/>
              <w:lang w:val="de-DE"/>
            </w:rPr>
            <w:t>Überblick VSTO</w:t>
          </w:r>
          <w:r w:rsidR="00CD4AC0" w:rsidRPr="00BE2D5F">
            <w:rPr>
              <w:noProof/>
              <w:lang w:val="de-DE"/>
              <w:rPrChange w:id="107" w:author="Arash Baharloo" w:date="2013-03-19T13:05:00Z">
                <w:rPr>
                  <w:noProof/>
                </w:rPr>
              </w:rPrChange>
            </w:rPr>
            <w:tab/>
          </w:r>
          <w:r w:rsidR="00CD4AC0" w:rsidRPr="00BE2D5F">
            <w:rPr>
              <w:noProof/>
              <w:lang w:val="de-DE"/>
              <w:rPrChange w:id="108" w:author="Arash Baharloo" w:date="2013-03-19T13:05:00Z">
                <w:rPr>
                  <w:noProof/>
                </w:rPr>
              </w:rPrChange>
            </w:rPr>
            <w:fldChar w:fldCharType="begin"/>
          </w:r>
          <w:r w:rsidR="00CD4AC0" w:rsidRPr="00BE2D5F">
            <w:rPr>
              <w:noProof/>
              <w:lang w:val="de-DE"/>
              <w:rPrChange w:id="109" w:author="Arash Baharloo" w:date="2013-03-19T13:05:00Z">
                <w:rPr>
                  <w:noProof/>
                </w:rPr>
              </w:rPrChange>
            </w:rPr>
            <w:instrText xml:space="preserve"> PAGEREF _Toc350786204 \h </w:instrText>
          </w:r>
          <w:r w:rsidR="00CD4AC0" w:rsidRPr="00BE2D5F">
            <w:rPr>
              <w:noProof/>
              <w:lang w:val="de-DE"/>
              <w:rPrChange w:id="110" w:author="Arash Baharloo" w:date="2013-03-19T13:05:00Z">
                <w:rPr>
                  <w:noProof/>
                  <w:lang w:val="de-DE"/>
                </w:rPr>
              </w:rPrChange>
            </w:rPr>
          </w:r>
          <w:r w:rsidR="00CD4AC0" w:rsidRPr="00BE2D5F">
            <w:rPr>
              <w:noProof/>
              <w:lang w:val="de-DE"/>
              <w:rPrChange w:id="111" w:author="Arash Baharloo" w:date="2013-03-19T13:05:00Z">
                <w:rPr>
                  <w:noProof/>
                </w:rPr>
              </w:rPrChange>
            </w:rPr>
            <w:fldChar w:fldCharType="separate"/>
          </w:r>
          <w:r w:rsidR="003B4BEB" w:rsidRPr="00BE2D5F">
            <w:rPr>
              <w:noProof/>
              <w:lang w:val="de-DE"/>
              <w:rPrChange w:id="112" w:author="Arash Baharloo" w:date="2013-03-19T13:05:00Z">
                <w:rPr>
                  <w:noProof/>
                </w:rPr>
              </w:rPrChange>
            </w:rPr>
            <w:t>7</w:t>
          </w:r>
          <w:r w:rsidR="00CD4AC0" w:rsidRPr="00BE2D5F">
            <w:rPr>
              <w:noProof/>
              <w:lang w:val="de-DE"/>
              <w:rPrChange w:id="113" w:author="Arash Baharloo" w:date="2013-03-19T13:05:00Z">
                <w:rPr>
                  <w:noProof/>
                </w:rPr>
              </w:rPrChange>
            </w:rPr>
            <w:fldChar w:fldCharType="end"/>
          </w:r>
          <w:r w:rsidRPr="00BE2D5F">
            <w:rPr>
              <w:noProof/>
              <w:lang w:val="de-DE"/>
              <w:rPrChange w:id="114" w:author="Arash Baharloo" w:date="2013-03-19T13:05:00Z">
                <w:rPr>
                  <w:noProof/>
                </w:rPr>
              </w:rPrChange>
            </w:rPr>
            <w:fldChar w:fldCharType="end"/>
          </w:r>
        </w:p>
        <w:p w:rsidR="00CD4AC0" w:rsidRPr="00BE2D5F" w:rsidRDefault="00237DC3">
          <w:pPr>
            <w:pStyle w:val="Verzeichnis3"/>
            <w:tabs>
              <w:tab w:val="left" w:pos="1100"/>
              <w:tab w:val="right" w:leader="dot" w:pos="8494"/>
            </w:tabs>
            <w:rPr>
              <w:noProof/>
              <w:sz w:val="22"/>
              <w:lang w:val="de-DE" w:eastAsia="de-DE" w:bidi="ar-SA"/>
            </w:rPr>
          </w:pPr>
          <w:r w:rsidRPr="00BE2D5F">
            <w:rPr>
              <w:lang w:val="de-DE"/>
              <w:rPrChange w:id="115" w:author="Arash Baharloo" w:date="2013-03-19T13:05:00Z">
                <w:rPr>
                  <w:noProof/>
                </w:rPr>
              </w:rPrChange>
            </w:rPr>
            <w:fldChar w:fldCharType="begin"/>
          </w:r>
          <w:r w:rsidRPr="00BE2D5F">
            <w:rPr>
              <w:lang w:val="de-DE"/>
              <w:rPrChange w:id="116" w:author="Arash Baharloo" w:date="2013-03-19T13:05:00Z">
                <w:rPr/>
              </w:rPrChange>
            </w:rPr>
            <w:instrText xml:space="preserve"> HYPERLINK \l "_Toc350786205" </w:instrText>
          </w:r>
          <w:r w:rsidRPr="00BE2D5F">
            <w:rPr>
              <w:lang w:val="de-DE"/>
              <w:rPrChange w:id="117" w:author="Arash Baharloo" w:date="2013-03-19T13:05:00Z">
                <w:rPr>
                  <w:noProof/>
                </w:rPr>
              </w:rPrChange>
            </w:rPr>
            <w:fldChar w:fldCharType="separate"/>
          </w:r>
          <w:r w:rsidR="00CD4AC0" w:rsidRPr="00BE2D5F">
            <w:rPr>
              <w:rStyle w:val="Hyperlink"/>
              <w:noProof/>
              <w:lang w:val="de-DE"/>
            </w:rPr>
            <w:t>3.2</w:t>
          </w:r>
          <w:r w:rsidR="00CD4AC0" w:rsidRPr="00BE2D5F">
            <w:rPr>
              <w:noProof/>
              <w:sz w:val="22"/>
              <w:lang w:val="de-DE" w:eastAsia="de-DE" w:bidi="ar-SA"/>
            </w:rPr>
            <w:tab/>
          </w:r>
          <w:r w:rsidR="00CD4AC0" w:rsidRPr="00BE2D5F">
            <w:rPr>
              <w:rStyle w:val="Hyperlink"/>
              <w:noProof/>
              <w:lang w:val="de-DE"/>
            </w:rPr>
            <w:t>Das Objektmodell von Excel</w:t>
          </w:r>
          <w:r w:rsidR="00CD4AC0" w:rsidRPr="00BE2D5F">
            <w:rPr>
              <w:noProof/>
              <w:lang w:val="de-DE"/>
              <w:rPrChange w:id="118" w:author="Arash Baharloo" w:date="2013-03-19T13:05:00Z">
                <w:rPr>
                  <w:noProof/>
                </w:rPr>
              </w:rPrChange>
            </w:rPr>
            <w:tab/>
          </w:r>
          <w:r w:rsidR="00CD4AC0" w:rsidRPr="00BE2D5F">
            <w:rPr>
              <w:noProof/>
              <w:lang w:val="de-DE"/>
              <w:rPrChange w:id="119" w:author="Arash Baharloo" w:date="2013-03-19T13:05:00Z">
                <w:rPr>
                  <w:noProof/>
                </w:rPr>
              </w:rPrChange>
            </w:rPr>
            <w:fldChar w:fldCharType="begin"/>
          </w:r>
          <w:r w:rsidR="00CD4AC0" w:rsidRPr="00BE2D5F">
            <w:rPr>
              <w:noProof/>
              <w:lang w:val="de-DE"/>
              <w:rPrChange w:id="120" w:author="Arash Baharloo" w:date="2013-03-19T13:05:00Z">
                <w:rPr>
                  <w:noProof/>
                </w:rPr>
              </w:rPrChange>
            </w:rPr>
            <w:instrText xml:space="preserve"> PAGEREF _Toc350786205 \h </w:instrText>
          </w:r>
          <w:r w:rsidR="00CD4AC0" w:rsidRPr="00BE2D5F">
            <w:rPr>
              <w:noProof/>
              <w:lang w:val="de-DE"/>
              <w:rPrChange w:id="121" w:author="Arash Baharloo" w:date="2013-03-19T13:05:00Z">
                <w:rPr>
                  <w:noProof/>
                  <w:lang w:val="de-DE"/>
                </w:rPr>
              </w:rPrChange>
            </w:rPr>
          </w:r>
          <w:r w:rsidR="00CD4AC0" w:rsidRPr="00BE2D5F">
            <w:rPr>
              <w:noProof/>
              <w:lang w:val="de-DE"/>
              <w:rPrChange w:id="122" w:author="Arash Baharloo" w:date="2013-03-19T13:05:00Z">
                <w:rPr>
                  <w:noProof/>
                </w:rPr>
              </w:rPrChange>
            </w:rPr>
            <w:fldChar w:fldCharType="separate"/>
          </w:r>
          <w:r w:rsidR="003B4BEB" w:rsidRPr="00BE2D5F">
            <w:rPr>
              <w:noProof/>
              <w:lang w:val="de-DE"/>
              <w:rPrChange w:id="123" w:author="Arash Baharloo" w:date="2013-03-19T13:05:00Z">
                <w:rPr>
                  <w:noProof/>
                </w:rPr>
              </w:rPrChange>
            </w:rPr>
            <w:t>7</w:t>
          </w:r>
          <w:r w:rsidR="00CD4AC0" w:rsidRPr="00BE2D5F">
            <w:rPr>
              <w:noProof/>
              <w:lang w:val="de-DE"/>
              <w:rPrChange w:id="124" w:author="Arash Baharloo" w:date="2013-03-19T13:05:00Z">
                <w:rPr>
                  <w:noProof/>
                </w:rPr>
              </w:rPrChange>
            </w:rPr>
            <w:fldChar w:fldCharType="end"/>
          </w:r>
          <w:r w:rsidRPr="00BE2D5F">
            <w:rPr>
              <w:noProof/>
              <w:lang w:val="de-DE"/>
              <w:rPrChange w:id="125" w:author="Arash Baharloo" w:date="2013-03-19T13:05:00Z">
                <w:rPr>
                  <w:noProof/>
                </w:rPr>
              </w:rPrChange>
            </w:rPr>
            <w:fldChar w:fldCharType="end"/>
          </w:r>
        </w:p>
        <w:p w:rsidR="00CD4AC0" w:rsidRPr="00BE2D5F" w:rsidRDefault="00237DC3">
          <w:pPr>
            <w:pStyle w:val="Verzeichnis3"/>
            <w:tabs>
              <w:tab w:val="left" w:pos="1100"/>
              <w:tab w:val="right" w:leader="dot" w:pos="8494"/>
            </w:tabs>
            <w:rPr>
              <w:noProof/>
              <w:sz w:val="22"/>
              <w:lang w:val="de-DE" w:eastAsia="de-DE" w:bidi="ar-SA"/>
            </w:rPr>
          </w:pPr>
          <w:r w:rsidRPr="00BE2D5F">
            <w:rPr>
              <w:lang w:val="de-DE"/>
              <w:rPrChange w:id="126" w:author="Arash Baharloo" w:date="2013-03-19T13:05:00Z">
                <w:rPr>
                  <w:noProof/>
                </w:rPr>
              </w:rPrChange>
            </w:rPr>
            <w:fldChar w:fldCharType="begin"/>
          </w:r>
          <w:r w:rsidRPr="00BE2D5F">
            <w:rPr>
              <w:lang w:val="de-DE"/>
              <w:rPrChange w:id="127" w:author="Arash Baharloo" w:date="2013-03-19T13:05:00Z">
                <w:rPr/>
              </w:rPrChange>
            </w:rPr>
            <w:instrText xml:space="preserve"> HYPERLINK \l "_Toc350786206" </w:instrText>
          </w:r>
          <w:r w:rsidRPr="00BE2D5F">
            <w:rPr>
              <w:lang w:val="de-DE"/>
              <w:rPrChange w:id="128" w:author="Arash Baharloo" w:date="2013-03-19T13:05:00Z">
                <w:rPr>
                  <w:noProof/>
                </w:rPr>
              </w:rPrChange>
            </w:rPr>
            <w:fldChar w:fldCharType="separate"/>
          </w:r>
          <w:r w:rsidR="00CD4AC0" w:rsidRPr="00BE2D5F">
            <w:rPr>
              <w:rStyle w:val="Hyperlink"/>
              <w:noProof/>
              <w:lang w:val="de-DE"/>
            </w:rPr>
            <w:t>3.3</w:t>
          </w:r>
          <w:r w:rsidR="00CD4AC0" w:rsidRPr="00BE2D5F">
            <w:rPr>
              <w:noProof/>
              <w:sz w:val="22"/>
              <w:lang w:val="de-DE" w:eastAsia="de-DE" w:bidi="ar-SA"/>
            </w:rPr>
            <w:tab/>
          </w:r>
          <w:r w:rsidR="00CD4AC0" w:rsidRPr="00BE2D5F">
            <w:rPr>
              <w:rStyle w:val="Hyperlink"/>
              <w:noProof/>
              <w:lang w:val="de-DE"/>
            </w:rPr>
            <w:t>Interaktion mit anderen Technologien</w:t>
          </w:r>
          <w:r w:rsidR="00CD4AC0" w:rsidRPr="00BE2D5F">
            <w:rPr>
              <w:noProof/>
              <w:lang w:val="de-DE"/>
              <w:rPrChange w:id="129" w:author="Arash Baharloo" w:date="2013-03-19T13:05:00Z">
                <w:rPr>
                  <w:noProof/>
                </w:rPr>
              </w:rPrChange>
            </w:rPr>
            <w:tab/>
          </w:r>
          <w:r w:rsidR="00CD4AC0" w:rsidRPr="00BE2D5F">
            <w:rPr>
              <w:noProof/>
              <w:lang w:val="de-DE"/>
              <w:rPrChange w:id="130" w:author="Arash Baharloo" w:date="2013-03-19T13:05:00Z">
                <w:rPr>
                  <w:noProof/>
                </w:rPr>
              </w:rPrChange>
            </w:rPr>
            <w:fldChar w:fldCharType="begin"/>
          </w:r>
          <w:r w:rsidR="00CD4AC0" w:rsidRPr="00BE2D5F">
            <w:rPr>
              <w:noProof/>
              <w:lang w:val="de-DE"/>
              <w:rPrChange w:id="131" w:author="Arash Baharloo" w:date="2013-03-19T13:05:00Z">
                <w:rPr>
                  <w:noProof/>
                </w:rPr>
              </w:rPrChange>
            </w:rPr>
            <w:instrText xml:space="preserve"> PAGEREF _Toc350786206 \h </w:instrText>
          </w:r>
          <w:r w:rsidR="00CD4AC0" w:rsidRPr="00BE2D5F">
            <w:rPr>
              <w:noProof/>
              <w:lang w:val="de-DE"/>
              <w:rPrChange w:id="132" w:author="Arash Baharloo" w:date="2013-03-19T13:05:00Z">
                <w:rPr>
                  <w:noProof/>
                  <w:lang w:val="de-DE"/>
                </w:rPr>
              </w:rPrChange>
            </w:rPr>
          </w:r>
          <w:r w:rsidR="00CD4AC0" w:rsidRPr="00BE2D5F">
            <w:rPr>
              <w:noProof/>
              <w:lang w:val="de-DE"/>
              <w:rPrChange w:id="133" w:author="Arash Baharloo" w:date="2013-03-19T13:05:00Z">
                <w:rPr>
                  <w:noProof/>
                </w:rPr>
              </w:rPrChange>
            </w:rPr>
            <w:fldChar w:fldCharType="separate"/>
          </w:r>
          <w:r w:rsidR="003B4BEB" w:rsidRPr="00BE2D5F">
            <w:rPr>
              <w:noProof/>
              <w:lang w:val="de-DE"/>
              <w:rPrChange w:id="134" w:author="Arash Baharloo" w:date="2013-03-19T13:05:00Z">
                <w:rPr>
                  <w:noProof/>
                </w:rPr>
              </w:rPrChange>
            </w:rPr>
            <w:t>8</w:t>
          </w:r>
          <w:r w:rsidR="00CD4AC0" w:rsidRPr="00BE2D5F">
            <w:rPr>
              <w:noProof/>
              <w:lang w:val="de-DE"/>
              <w:rPrChange w:id="135" w:author="Arash Baharloo" w:date="2013-03-19T13:05:00Z">
                <w:rPr>
                  <w:noProof/>
                </w:rPr>
              </w:rPrChange>
            </w:rPr>
            <w:fldChar w:fldCharType="end"/>
          </w:r>
          <w:r w:rsidRPr="00BE2D5F">
            <w:rPr>
              <w:noProof/>
              <w:lang w:val="de-DE"/>
              <w:rPrChange w:id="136" w:author="Arash Baharloo" w:date="2013-03-19T13:05:00Z">
                <w:rPr>
                  <w:noProof/>
                </w:rPr>
              </w:rPrChange>
            </w:rPr>
            <w:fldChar w:fldCharType="end"/>
          </w:r>
        </w:p>
        <w:p w:rsidR="00CD4AC0" w:rsidRPr="00BE2D5F" w:rsidRDefault="00237DC3">
          <w:pPr>
            <w:pStyle w:val="Verzeichnis4"/>
            <w:tabs>
              <w:tab w:val="left" w:pos="1540"/>
              <w:tab w:val="right" w:leader="dot" w:pos="8494"/>
            </w:tabs>
            <w:rPr>
              <w:noProof/>
            </w:rPr>
          </w:pPr>
          <w:r w:rsidRPr="00BE2D5F">
            <w:rPr>
              <w:rPrChange w:id="137" w:author="Arash Baharloo" w:date="2013-03-19T13:05:00Z">
                <w:rPr>
                  <w:noProof/>
                </w:rPr>
              </w:rPrChange>
            </w:rPr>
            <w:fldChar w:fldCharType="begin"/>
          </w:r>
          <w:r w:rsidRPr="00BE2D5F">
            <w:instrText xml:space="preserve"> HYPERLINK \l "_Toc350786207" </w:instrText>
          </w:r>
          <w:r w:rsidRPr="00BE2D5F">
            <w:rPr>
              <w:rPrChange w:id="138" w:author="Arash Baharloo" w:date="2013-03-19T13:05:00Z">
                <w:rPr>
                  <w:noProof/>
                </w:rPr>
              </w:rPrChange>
            </w:rPr>
            <w:fldChar w:fldCharType="separate"/>
          </w:r>
          <w:r w:rsidR="00CD4AC0" w:rsidRPr="00BE2D5F">
            <w:rPr>
              <w:rStyle w:val="Hyperlink"/>
              <w:noProof/>
              <w:lang w:bidi="en-US"/>
            </w:rPr>
            <w:t>3.3.1</w:t>
          </w:r>
          <w:r w:rsidR="00CD4AC0" w:rsidRPr="00BE2D5F">
            <w:rPr>
              <w:noProof/>
            </w:rPr>
            <w:tab/>
          </w:r>
          <w:r w:rsidR="00CD4AC0" w:rsidRPr="00BE2D5F">
            <w:rPr>
              <w:rStyle w:val="Hyperlink"/>
              <w:noProof/>
              <w:lang w:bidi="en-US"/>
            </w:rPr>
            <w:t>Das neue Dateiformat von Office (Excel) im Überblick</w:t>
          </w:r>
          <w:r w:rsidR="00CD4AC0" w:rsidRPr="00BE2D5F">
            <w:rPr>
              <w:noProof/>
            </w:rPr>
            <w:tab/>
          </w:r>
          <w:r w:rsidR="00CD4AC0" w:rsidRPr="00BE2D5F">
            <w:rPr>
              <w:noProof/>
              <w:rPrChange w:id="139" w:author="Arash Baharloo" w:date="2013-03-19T13:05:00Z">
                <w:rPr>
                  <w:noProof/>
                </w:rPr>
              </w:rPrChange>
            </w:rPr>
            <w:fldChar w:fldCharType="begin"/>
          </w:r>
          <w:r w:rsidR="00CD4AC0" w:rsidRPr="00BE2D5F">
            <w:rPr>
              <w:noProof/>
            </w:rPr>
            <w:instrText xml:space="preserve"> PAGEREF _Toc350786207 \h </w:instrText>
          </w:r>
          <w:r w:rsidR="00CD4AC0" w:rsidRPr="00BE2D5F">
            <w:rPr>
              <w:noProof/>
              <w:rPrChange w:id="140" w:author="Arash Baharloo" w:date="2013-03-19T13:05:00Z">
                <w:rPr>
                  <w:noProof/>
                </w:rPr>
              </w:rPrChange>
            </w:rPr>
          </w:r>
          <w:r w:rsidR="00CD4AC0" w:rsidRPr="00BE2D5F">
            <w:rPr>
              <w:noProof/>
              <w:rPrChange w:id="141" w:author="Arash Baharloo" w:date="2013-03-19T13:05:00Z">
                <w:rPr>
                  <w:noProof/>
                </w:rPr>
              </w:rPrChange>
            </w:rPr>
            <w:fldChar w:fldCharType="separate"/>
          </w:r>
          <w:r w:rsidR="003B4BEB" w:rsidRPr="00BE2D5F">
            <w:rPr>
              <w:noProof/>
            </w:rPr>
            <w:t>9</w:t>
          </w:r>
          <w:r w:rsidR="00CD4AC0" w:rsidRPr="00BE2D5F">
            <w:rPr>
              <w:noProof/>
              <w:rPrChange w:id="142" w:author="Arash Baharloo" w:date="2013-03-19T13:05:00Z">
                <w:rPr>
                  <w:noProof/>
                </w:rPr>
              </w:rPrChange>
            </w:rPr>
            <w:fldChar w:fldCharType="end"/>
          </w:r>
          <w:r w:rsidRPr="00BE2D5F">
            <w:rPr>
              <w:noProof/>
              <w:rPrChange w:id="143" w:author="Arash Baharloo" w:date="2013-03-19T13:05:00Z">
                <w:rPr>
                  <w:noProof/>
                </w:rPr>
              </w:rPrChange>
            </w:rPr>
            <w:fldChar w:fldCharType="end"/>
          </w:r>
        </w:p>
        <w:p w:rsidR="00CD4AC0" w:rsidRPr="00BE2D5F" w:rsidRDefault="00237DC3">
          <w:pPr>
            <w:pStyle w:val="Verzeichnis4"/>
            <w:tabs>
              <w:tab w:val="left" w:pos="1540"/>
              <w:tab w:val="right" w:leader="dot" w:pos="8494"/>
            </w:tabs>
            <w:rPr>
              <w:noProof/>
            </w:rPr>
          </w:pPr>
          <w:r w:rsidRPr="00BE2D5F">
            <w:rPr>
              <w:rPrChange w:id="144" w:author="Arash Baharloo" w:date="2013-03-19T13:05:00Z">
                <w:rPr>
                  <w:noProof/>
                </w:rPr>
              </w:rPrChange>
            </w:rPr>
            <w:fldChar w:fldCharType="begin"/>
          </w:r>
          <w:r w:rsidRPr="00BE2D5F">
            <w:instrText xml:space="preserve"> HYPERLINK \l "_Toc350786208" </w:instrText>
          </w:r>
          <w:r w:rsidRPr="00BE2D5F">
            <w:rPr>
              <w:rPrChange w:id="145" w:author="Arash Baharloo" w:date="2013-03-19T13:05:00Z">
                <w:rPr>
                  <w:noProof/>
                </w:rPr>
              </w:rPrChange>
            </w:rPr>
            <w:fldChar w:fldCharType="separate"/>
          </w:r>
          <w:r w:rsidR="00CD4AC0" w:rsidRPr="00BE2D5F">
            <w:rPr>
              <w:rStyle w:val="Hyperlink"/>
              <w:noProof/>
              <w:lang w:bidi="en-US"/>
            </w:rPr>
            <w:t>3.3.2</w:t>
          </w:r>
          <w:r w:rsidR="00CD4AC0" w:rsidRPr="00BE2D5F">
            <w:rPr>
              <w:noProof/>
            </w:rPr>
            <w:tab/>
          </w:r>
          <w:r w:rsidR="00CD4AC0" w:rsidRPr="00BE2D5F">
            <w:rPr>
              <w:rStyle w:val="Hyperlink"/>
              <w:noProof/>
              <w:lang w:bidi="en-US"/>
            </w:rPr>
            <w:t>Custom XML Parts</w:t>
          </w:r>
          <w:r w:rsidR="00CD4AC0" w:rsidRPr="00BE2D5F">
            <w:rPr>
              <w:noProof/>
            </w:rPr>
            <w:tab/>
          </w:r>
          <w:r w:rsidR="00CD4AC0" w:rsidRPr="00BE2D5F">
            <w:rPr>
              <w:noProof/>
              <w:rPrChange w:id="146" w:author="Arash Baharloo" w:date="2013-03-19T13:05:00Z">
                <w:rPr>
                  <w:noProof/>
                </w:rPr>
              </w:rPrChange>
            </w:rPr>
            <w:fldChar w:fldCharType="begin"/>
          </w:r>
          <w:r w:rsidR="00CD4AC0" w:rsidRPr="00BE2D5F">
            <w:rPr>
              <w:noProof/>
            </w:rPr>
            <w:instrText xml:space="preserve"> PAGEREF _Toc350786208 \h </w:instrText>
          </w:r>
          <w:r w:rsidR="00CD4AC0" w:rsidRPr="00BE2D5F">
            <w:rPr>
              <w:noProof/>
              <w:rPrChange w:id="147" w:author="Arash Baharloo" w:date="2013-03-19T13:05:00Z">
                <w:rPr>
                  <w:noProof/>
                </w:rPr>
              </w:rPrChange>
            </w:rPr>
          </w:r>
          <w:r w:rsidR="00CD4AC0" w:rsidRPr="00BE2D5F">
            <w:rPr>
              <w:noProof/>
              <w:rPrChange w:id="148" w:author="Arash Baharloo" w:date="2013-03-19T13:05:00Z">
                <w:rPr>
                  <w:noProof/>
                </w:rPr>
              </w:rPrChange>
            </w:rPr>
            <w:fldChar w:fldCharType="separate"/>
          </w:r>
          <w:r w:rsidR="003B4BEB" w:rsidRPr="00BE2D5F">
            <w:rPr>
              <w:noProof/>
            </w:rPr>
            <w:t>9</w:t>
          </w:r>
          <w:r w:rsidR="00CD4AC0" w:rsidRPr="00BE2D5F">
            <w:rPr>
              <w:noProof/>
              <w:rPrChange w:id="149" w:author="Arash Baharloo" w:date="2013-03-19T13:05:00Z">
                <w:rPr>
                  <w:noProof/>
                </w:rPr>
              </w:rPrChange>
            </w:rPr>
            <w:fldChar w:fldCharType="end"/>
          </w:r>
          <w:r w:rsidRPr="00BE2D5F">
            <w:rPr>
              <w:noProof/>
              <w:rPrChange w:id="150" w:author="Arash Baharloo" w:date="2013-03-19T13:05:00Z">
                <w:rPr>
                  <w:noProof/>
                </w:rPr>
              </w:rPrChange>
            </w:rPr>
            <w:fldChar w:fldCharType="end"/>
          </w:r>
        </w:p>
        <w:p w:rsidR="00CD4AC0" w:rsidRPr="00BE2D5F" w:rsidRDefault="00237DC3">
          <w:pPr>
            <w:pStyle w:val="Verzeichnis2"/>
            <w:tabs>
              <w:tab w:val="left" w:pos="660"/>
              <w:tab w:val="right" w:leader="dot" w:pos="8494"/>
            </w:tabs>
            <w:rPr>
              <w:noProof/>
              <w:sz w:val="22"/>
              <w:lang w:val="de-DE" w:eastAsia="de-DE" w:bidi="ar-SA"/>
            </w:rPr>
          </w:pPr>
          <w:r w:rsidRPr="00BE2D5F">
            <w:rPr>
              <w:lang w:val="de-DE"/>
              <w:rPrChange w:id="151" w:author="Arash Baharloo" w:date="2013-03-19T13:05:00Z">
                <w:rPr>
                  <w:noProof/>
                </w:rPr>
              </w:rPrChange>
            </w:rPr>
            <w:fldChar w:fldCharType="begin"/>
          </w:r>
          <w:r w:rsidRPr="00BE2D5F">
            <w:rPr>
              <w:lang w:val="de-DE"/>
              <w:rPrChange w:id="152" w:author="Arash Baharloo" w:date="2013-03-19T13:05:00Z">
                <w:rPr/>
              </w:rPrChange>
            </w:rPr>
            <w:instrText xml:space="preserve"> HYPERLINK \l "_Toc350786209" </w:instrText>
          </w:r>
          <w:r w:rsidRPr="00BE2D5F">
            <w:rPr>
              <w:lang w:val="de-DE"/>
              <w:rPrChange w:id="153" w:author="Arash Baharloo" w:date="2013-03-19T13:05:00Z">
                <w:rPr>
                  <w:noProof/>
                </w:rPr>
              </w:rPrChange>
            </w:rPr>
            <w:fldChar w:fldCharType="separate"/>
          </w:r>
          <w:r w:rsidR="00CD4AC0" w:rsidRPr="00BE2D5F">
            <w:rPr>
              <w:rStyle w:val="Hyperlink"/>
              <w:noProof/>
              <w:lang w:val="de-DE"/>
            </w:rPr>
            <w:t>4</w:t>
          </w:r>
          <w:r w:rsidR="00CD4AC0" w:rsidRPr="00BE2D5F">
            <w:rPr>
              <w:noProof/>
              <w:sz w:val="22"/>
              <w:lang w:val="de-DE" w:eastAsia="de-DE" w:bidi="ar-SA"/>
            </w:rPr>
            <w:tab/>
          </w:r>
          <w:r w:rsidR="00CD4AC0" w:rsidRPr="00BE2D5F">
            <w:rPr>
              <w:rStyle w:val="Hyperlink"/>
              <w:noProof/>
              <w:lang w:val="de-DE"/>
            </w:rPr>
            <w:t>Einführung in Exquisite</w:t>
          </w:r>
          <w:r w:rsidR="00CD4AC0" w:rsidRPr="00BE2D5F">
            <w:rPr>
              <w:noProof/>
              <w:lang w:val="de-DE"/>
              <w:rPrChange w:id="154" w:author="Arash Baharloo" w:date="2013-03-19T13:05:00Z">
                <w:rPr>
                  <w:noProof/>
                </w:rPr>
              </w:rPrChange>
            </w:rPr>
            <w:tab/>
          </w:r>
          <w:r w:rsidR="00CD4AC0" w:rsidRPr="00BE2D5F">
            <w:rPr>
              <w:noProof/>
              <w:lang w:val="de-DE"/>
              <w:rPrChange w:id="155" w:author="Arash Baharloo" w:date="2013-03-19T13:05:00Z">
                <w:rPr>
                  <w:noProof/>
                </w:rPr>
              </w:rPrChange>
            </w:rPr>
            <w:fldChar w:fldCharType="begin"/>
          </w:r>
          <w:r w:rsidR="00CD4AC0" w:rsidRPr="00BE2D5F">
            <w:rPr>
              <w:noProof/>
              <w:lang w:val="de-DE"/>
              <w:rPrChange w:id="156" w:author="Arash Baharloo" w:date="2013-03-19T13:05:00Z">
                <w:rPr>
                  <w:noProof/>
                </w:rPr>
              </w:rPrChange>
            </w:rPr>
            <w:instrText xml:space="preserve"> PAGEREF _Toc350786209 \h </w:instrText>
          </w:r>
          <w:r w:rsidR="00CD4AC0" w:rsidRPr="00BE2D5F">
            <w:rPr>
              <w:noProof/>
              <w:lang w:val="de-DE"/>
              <w:rPrChange w:id="157" w:author="Arash Baharloo" w:date="2013-03-19T13:05:00Z">
                <w:rPr>
                  <w:noProof/>
                  <w:lang w:val="de-DE"/>
                </w:rPr>
              </w:rPrChange>
            </w:rPr>
          </w:r>
          <w:r w:rsidR="00CD4AC0" w:rsidRPr="00BE2D5F">
            <w:rPr>
              <w:noProof/>
              <w:lang w:val="de-DE"/>
              <w:rPrChange w:id="158" w:author="Arash Baharloo" w:date="2013-03-19T13:05:00Z">
                <w:rPr>
                  <w:noProof/>
                </w:rPr>
              </w:rPrChange>
            </w:rPr>
            <w:fldChar w:fldCharType="separate"/>
          </w:r>
          <w:r w:rsidR="003B4BEB" w:rsidRPr="00BE2D5F">
            <w:rPr>
              <w:noProof/>
              <w:lang w:val="de-DE"/>
              <w:rPrChange w:id="159" w:author="Arash Baharloo" w:date="2013-03-19T13:05:00Z">
                <w:rPr>
                  <w:noProof/>
                </w:rPr>
              </w:rPrChange>
            </w:rPr>
            <w:t>11</w:t>
          </w:r>
          <w:r w:rsidR="00CD4AC0" w:rsidRPr="00BE2D5F">
            <w:rPr>
              <w:noProof/>
              <w:lang w:val="de-DE"/>
              <w:rPrChange w:id="160" w:author="Arash Baharloo" w:date="2013-03-19T13:05:00Z">
                <w:rPr>
                  <w:noProof/>
                </w:rPr>
              </w:rPrChange>
            </w:rPr>
            <w:fldChar w:fldCharType="end"/>
          </w:r>
          <w:r w:rsidRPr="00BE2D5F">
            <w:rPr>
              <w:noProof/>
              <w:lang w:val="de-DE"/>
              <w:rPrChange w:id="161" w:author="Arash Baharloo" w:date="2013-03-19T13:05:00Z">
                <w:rPr>
                  <w:noProof/>
                </w:rPr>
              </w:rPrChange>
            </w:rPr>
            <w:fldChar w:fldCharType="end"/>
          </w:r>
        </w:p>
        <w:p w:rsidR="00CD4AC0" w:rsidRPr="00BE2D5F" w:rsidRDefault="00237DC3">
          <w:pPr>
            <w:pStyle w:val="Verzeichnis3"/>
            <w:tabs>
              <w:tab w:val="left" w:pos="1100"/>
              <w:tab w:val="right" w:leader="dot" w:pos="8494"/>
            </w:tabs>
            <w:rPr>
              <w:noProof/>
              <w:sz w:val="22"/>
              <w:lang w:val="de-DE" w:eastAsia="de-DE" w:bidi="ar-SA"/>
            </w:rPr>
          </w:pPr>
          <w:r w:rsidRPr="00BE2D5F">
            <w:rPr>
              <w:lang w:val="de-DE"/>
              <w:rPrChange w:id="162" w:author="Arash Baharloo" w:date="2013-03-19T13:05:00Z">
                <w:rPr>
                  <w:noProof/>
                </w:rPr>
              </w:rPrChange>
            </w:rPr>
            <w:fldChar w:fldCharType="begin"/>
          </w:r>
          <w:r w:rsidRPr="00BE2D5F">
            <w:rPr>
              <w:lang w:val="de-DE"/>
              <w:rPrChange w:id="163" w:author="Arash Baharloo" w:date="2013-03-19T13:05:00Z">
                <w:rPr/>
              </w:rPrChange>
            </w:rPr>
            <w:instrText xml:space="preserve"> HYPERLINK \l "_Toc350786210" </w:instrText>
          </w:r>
          <w:r w:rsidRPr="00BE2D5F">
            <w:rPr>
              <w:lang w:val="de-DE"/>
              <w:rPrChange w:id="164" w:author="Arash Baharloo" w:date="2013-03-19T13:05:00Z">
                <w:rPr>
                  <w:noProof/>
                </w:rPr>
              </w:rPrChange>
            </w:rPr>
            <w:fldChar w:fldCharType="separate"/>
          </w:r>
          <w:r w:rsidR="00CD4AC0" w:rsidRPr="00BE2D5F">
            <w:rPr>
              <w:rStyle w:val="Hyperlink"/>
              <w:noProof/>
              <w:lang w:val="de-DE"/>
              <w:rPrChange w:id="165" w:author="Arash Baharloo" w:date="2013-03-19T13:05:00Z">
                <w:rPr>
                  <w:rStyle w:val="Hyperlink"/>
                  <w:noProof/>
                </w:rPr>
              </w:rPrChange>
            </w:rPr>
            <w:t>4.1</w:t>
          </w:r>
          <w:r w:rsidR="00CD4AC0" w:rsidRPr="00BE2D5F">
            <w:rPr>
              <w:noProof/>
              <w:sz w:val="22"/>
              <w:lang w:val="de-DE" w:eastAsia="de-DE" w:bidi="ar-SA"/>
            </w:rPr>
            <w:tab/>
          </w:r>
          <w:r w:rsidR="00CD4AC0" w:rsidRPr="00BE2D5F">
            <w:rPr>
              <w:rStyle w:val="Hyperlink"/>
              <w:noProof/>
              <w:lang w:val="de-DE"/>
              <w:rPrChange w:id="166" w:author="Arash Baharloo" w:date="2013-03-19T13:05:00Z">
                <w:rPr>
                  <w:rStyle w:val="Hyperlink"/>
                  <w:noProof/>
                </w:rPr>
              </w:rPrChange>
            </w:rPr>
            <w:t>Das Excel-Add-In (Client)</w:t>
          </w:r>
          <w:r w:rsidR="00CD4AC0" w:rsidRPr="00BE2D5F">
            <w:rPr>
              <w:noProof/>
              <w:lang w:val="de-DE"/>
              <w:rPrChange w:id="167" w:author="Arash Baharloo" w:date="2013-03-19T13:05:00Z">
                <w:rPr>
                  <w:noProof/>
                </w:rPr>
              </w:rPrChange>
            </w:rPr>
            <w:tab/>
          </w:r>
          <w:r w:rsidR="00CD4AC0" w:rsidRPr="00BE2D5F">
            <w:rPr>
              <w:noProof/>
              <w:lang w:val="de-DE"/>
              <w:rPrChange w:id="168" w:author="Arash Baharloo" w:date="2013-03-19T13:05:00Z">
                <w:rPr>
                  <w:noProof/>
                </w:rPr>
              </w:rPrChange>
            </w:rPr>
            <w:fldChar w:fldCharType="begin"/>
          </w:r>
          <w:r w:rsidR="00CD4AC0" w:rsidRPr="00BE2D5F">
            <w:rPr>
              <w:noProof/>
              <w:lang w:val="de-DE"/>
              <w:rPrChange w:id="169" w:author="Arash Baharloo" w:date="2013-03-19T13:05:00Z">
                <w:rPr>
                  <w:noProof/>
                </w:rPr>
              </w:rPrChange>
            </w:rPr>
            <w:instrText xml:space="preserve"> PAGEREF _Toc350786210 \h </w:instrText>
          </w:r>
          <w:r w:rsidR="00CD4AC0" w:rsidRPr="00BE2D5F">
            <w:rPr>
              <w:noProof/>
              <w:lang w:val="de-DE"/>
              <w:rPrChange w:id="170" w:author="Arash Baharloo" w:date="2013-03-19T13:05:00Z">
                <w:rPr>
                  <w:noProof/>
                  <w:lang w:val="de-DE"/>
                </w:rPr>
              </w:rPrChange>
            </w:rPr>
          </w:r>
          <w:r w:rsidR="00CD4AC0" w:rsidRPr="00BE2D5F">
            <w:rPr>
              <w:noProof/>
              <w:lang w:val="de-DE"/>
              <w:rPrChange w:id="171" w:author="Arash Baharloo" w:date="2013-03-19T13:05:00Z">
                <w:rPr>
                  <w:noProof/>
                </w:rPr>
              </w:rPrChange>
            </w:rPr>
            <w:fldChar w:fldCharType="separate"/>
          </w:r>
          <w:r w:rsidR="003B4BEB" w:rsidRPr="00BE2D5F">
            <w:rPr>
              <w:noProof/>
              <w:lang w:val="de-DE"/>
              <w:rPrChange w:id="172" w:author="Arash Baharloo" w:date="2013-03-19T13:05:00Z">
                <w:rPr>
                  <w:noProof/>
                </w:rPr>
              </w:rPrChange>
            </w:rPr>
            <w:t>11</w:t>
          </w:r>
          <w:r w:rsidR="00CD4AC0" w:rsidRPr="00BE2D5F">
            <w:rPr>
              <w:noProof/>
              <w:lang w:val="de-DE"/>
              <w:rPrChange w:id="173" w:author="Arash Baharloo" w:date="2013-03-19T13:05:00Z">
                <w:rPr>
                  <w:noProof/>
                </w:rPr>
              </w:rPrChange>
            </w:rPr>
            <w:fldChar w:fldCharType="end"/>
          </w:r>
          <w:r w:rsidRPr="00BE2D5F">
            <w:rPr>
              <w:noProof/>
              <w:lang w:val="de-DE"/>
              <w:rPrChange w:id="174" w:author="Arash Baharloo" w:date="2013-03-19T13:05:00Z">
                <w:rPr>
                  <w:noProof/>
                </w:rPr>
              </w:rPrChange>
            </w:rPr>
            <w:fldChar w:fldCharType="end"/>
          </w:r>
        </w:p>
        <w:p w:rsidR="00CD4AC0" w:rsidRPr="00BE2D5F" w:rsidRDefault="00237DC3">
          <w:pPr>
            <w:pStyle w:val="Verzeichnis3"/>
            <w:tabs>
              <w:tab w:val="left" w:pos="1100"/>
              <w:tab w:val="right" w:leader="dot" w:pos="8494"/>
            </w:tabs>
            <w:rPr>
              <w:noProof/>
              <w:sz w:val="22"/>
              <w:lang w:val="de-DE" w:eastAsia="de-DE" w:bidi="ar-SA"/>
            </w:rPr>
          </w:pPr>
          <w:r w:rsidRPr="00BE2D5F">
            <w:rPr>
              <w:lang w:val="de-DE"/>
              <w:rPrChange w:id="175" w:author="Arash Baharloo" w:date="2013-03-19T13:05:00Z">
                <w:rPr>
                  <w:noProof/>
                </w:rPr>
              </w:rPrChange>
            </w:rPr>
            <w:fldChar w:fldCharType="begin"/>
          </w:r>
          <w:r w:rsidRPr="00BE2D5F">
            <w:rPr>
              <w:lang w:val="de-DE"/>
              <w:rPrChange w:id="176" w:author="Arash Baharloo" w:date="2013-03-19T13:05:00Z">
                <w:rPr/>
              </w:rPrChange>
            </w:rPr>
            <w:instrText xml:space="preserve"> HYPERLINK \l "_Toc350786211" </w:instrText>
          </w:r>
          <w:r w:rsidRPr="00BE2D5F">
            <w:rPr>
              <w:lang w:val="de-DE"/>
              <w:rPrChange w:id="177" w:author="Arash Baharloo" w:date="2013-03-19T13:05:00Z">
                <w:rPr>
                  <w:noProof/>
                </w:rPr>
              </w:rPrChange>
            </w:rPr>
            <w:fldChar w:fldCharType="separate"/>
          </w:r>
          <w:r w:rsidR="00CD4AC0" w:rsidRPr="00BE2D5F">
            <w:rPr>
              <w:rStyle w:val="Hyperlink"/>
              <w:noProof/>
              <w:lang w:val="de-DE"/>
            </w:rPr>
            <w:t>4.2</w:t>
          </w:r>
          <w:r w:rsidR="00CD4AC0" w:rsidRPr="00BE2D5F">
            <w:rPr>
              <w:noProof/>
              <w:sz w:val="22"/>
              <w:lang w:val="de-DE" w:eastAsia="de-DE" w:bidi="ar-SA"/>
            </w:rPr>
            <w:tab/>
          </w:r>
          <w:r w:rsidR="00CD4AC0" w:rsidRPr="00BE2D5F">
            <w:rPr>
              <w:rStyle w:val="Hyperlink"/>
              <w:noProof/>
              <w:lang w:val="de-DE"/>
            </w:rPr>
            <w:t>Der Exquisite-Server</w:t>
          </w:r>
          <w:r w:rsidR="00CD4AC0" w:rsidRPr="00BE2D5F">
            <w:rPr>
              <w:noProof/>
              <w:lang w:val="de-DE"/>
              <w:rPrChange w:id="178" w:author="Arash Baharloo" w:date="2013-03-19T13:05:00Z">
                <w:rPr>
                  <w:noProof/>
                </w:rPr>
              </w:rPrChange>
            </w:rPr>
            <w:tab/>
          </w:r>
          <w:r w:rsidR="00CD4AC0" w:rsidRPr="00BE2D5F">
            <w:rPr>
              <w:noProof/>
              <w:lang w:val="de-DE"/>
              <w:rPrChange w:id="179" w:author="Arash Baharloo" w:date="2013-03-19T13:05:00Z">
                <w:rPr>
                  <w:noProof/>
                </w:rPr>
              </w:rPrChange>
            </w:rPr>
            <w:fldChar w:fldCharType="begin"/>
          </w:r>
          <w:r w:rsidR="00CD4AC0" w:rsidRPr="00BE2D5F">
            <w:rPr>
              <w:noProof/>
              <w:lang w:val="de-DE"/>
              <w:rPrChange w:id="180" w:author="Arash Baharloo" w:date="2013-03-19T13:05:00Z">
                <w:rPr>
                  <w:noProof/>
                </w:rPr>
              </w:rPrChange>
            </w:rPr>
            <w:instrText xml:space="preserve"> PAGEREF _Toc350786211 \h </w:instrText>
          </w:r>
          <w:r w:rsidR="00CD4AC0" w:rsidRPr="00BE2D5F">
            <w:rPr>
              <w:noProof/>
              <w:lang w:val="de-DE"/>
              <w:rPrChange w:id="181" w:author="Arash Baharloo" w:date="2013-03-19T13:05:00Z">
                <w:rPr>
                  <w:noProof/>
                  <w:lang w:val="de-DE"/>
                </w:rPr>
              </w:rPrChange>
            </w:rPr>
          </w:r>
          <w:r w:rsidR="00CD4AC0" w:rsidRPr="00BE2D5F">
            <w:rPr>
              <w:noProof/>
              <w:lang w:val="de-DE"/>
              <w:rPrChange w:id="182" w:author="Arash Baharloo" w:date="2013-03-19T13:05:00Z">
                <w:rPr>
                  <w:noProof/>
                </w:rPr>
              </w:rPrChange>
            </w:rPr>
            <w:fldChar w:fldCharType="separate"/>
          </w:r>
          <w:r w:rsidR="003B4BEB" w:rsidRPr="00BE2D5F">
            <w:rPr>
              <w:noProof/>
              <w:lang w:val="de-DE"/>
              <w:rPrChange w:id="183" w:author="Arash Baharloo" w:date="2013-03-19T13:05:00Z">
                <w:rPr>
                  <w:noProof/>
                </w:rPr>
              </w:rPrChange>
            </w:rPr>
            <w:t>11</w:t>
          </w:r>
          <w:r w:rsidR="00CD4AC0" w:rsidRPr="00BE2D5F">
            <w:rPr>
              <w:noProof/>
              <w:lang w:val="de-DE"/>
              <w:rPrChange w:id="184" w:author="Arash Baharloo" w:date="2013-03-19T13:05:00Z">
                <w:rPr>
                  <w:noProof/>
                </w:rPr>
              </w:rPrChange>
            </w:rPr>
            <w:fldChar w:fldCharType="end"/>
          </w:r>
          <w:r w:rsidRPr="00BE2D5F">
            <w:rPr>
              <w:noProof/>
              <w:lang w:val="de-DE"/>
              <w:rPrChange w:id="185" w:author="Arash Baharloo" w:date="2013-03-19T13:05:00Z">
                <w:rPr>
                  <w:noProof/>
                </w:rPr>
              </w:rPrChange>
            </w:rPr>
            <w:fldChar w:fldCharType="end"/>
          </w:r>
        </w:p>
        <w:p w:rsidR="00CD4AC0" w:rsidRPr="00BE2D5F" w:rsidRDefault="00237DC3">
          <w:pPr>
            <w:pStyle w:val="Verzeichnis3"/>
            <w:tabs>
              <w:tab w:val="left" w:pos="1100"/>
              <w:tab w:val="right" w:leader="dot" w:pos="8494"/>
            </w:tabs>
            <w:rPr>
              <w:noProof/>
              <w:sz w:val="22"/>
              <w:lang w:val="de-DE" w:eastAsia="de-DE" w:bidi="ar-SA"/>
            </w:rPr>
          </w:pPr>
          <w:r w:rsidRPr="00BE2D5F">
            <w:rPr>
              <w:lang w:val="de-DE"/>
              <w:rPrChange w:id="186" w:author="Arash Baharloo" w:date="2013-03-19T13:05:00Z">
                <w:rPr>
                  <w:noProof/>
                </w:rPr>
              </w:rPrChange>
            </w:rPr>
            <w:fldChar w:fldCharType="begin"/>
          </w:r>
          <w:r w:rsidRPr="00BE2D5F">
            <w:rPr>
              <w:lang w:val="de-DE"/>
              <w:rPrChange w:id="187" w:author="Arash Baharloo" w:date="2013-03-19T13:05:00Z">
                <w:rPr/>
              </w:rPrChange>
            </w:rPr>
            <w:instrText xml:space="preserve"> HYPERLINK \l "_Toc350786212" </w:instrText>
          </w:r>
          <w:r w:rsidRPr="00BE2D5F">
            <w:rPr>
              <w:lang w:val="de-DE"/>
              <w:rPrChange w:id="188" w:author="Arash Baharloo" w:date="2013-03-19T13:05:00Z">
                <w:rPr>
                  <w:noProof/>
                </w:rPr>
              </w:rPrChange>
            </w:rPr>
            <w:fldChar w:fldCharType="separate"/>
          </w:r>
          <w:r w:rsidR="00CD4AC0" w:rsidRPr="00BE2D5F">
            <w:rPr>
              <w:rStyle w:val="Hyperlink"/>
              <w:noProof/>
              <w:lang w:val="de-DE"/>
            </w:rPr>
            <w:t>4.3</w:t>
          </w:r>
          <w:r w:rsidR="00CD4AC0" w:rsidRPr="00BE2D5F">
            <w:rPr>
              <w:noProof/>
              <w:sz w:val="22"/>
              <w:lang w:val="de-DE" w:eastAsia="de-DE" w:bidi="ar-SA"/>
            </w:rPr>
            <w:tab/>
          </w:r>
          <w:r w:rsidR="00CD4AC0" w:rsidRPr="00BE2D5F">
            <w:rPr>
              <w:rStyle w:val="Hyperlink"/>
              <w:noProof/>
              <w:lang w:val="de-DE"/>
            </w:rPr>
            <w:t>Die Datenhaltung und Kommunikation</w:t>
          </w:r>
          <w:r w:rsidR="00CD4AC0" w:rsidRPr="00BE2D5F">
            <w:rPr>
              <w:noProof/>
              <w:lang w:val="de-DE"/>
              <w:rPrChange w:id="189" w:author="Arash Baharloo" w:date="2013-03-19T13:05:00Z">
                <w:rPr>
                  <w:noProof/>
                </w:rPr>
              </w:rPrChange>
            </w:rPr>
            <w:tab/>
          </w:r>
          <w:r w:rsidR="00CD4AC0" w:rsidRPr="00BE2D5F">
            <w:rPr>
              <w:noProof/>
              <w:lang w:val="de-DE"/>
              <w:rPrChange w:id="190" w:author="Arash Baharloo" w:date="2013-03-19T13:05:00Z">
                <w:rPr>
                  <w:noProof/>
                </w:rPr>
              </w:rPrChange>
            </w:rPr>
            <w:fldChar w:fldCharType="begin"/>
          </w:r>
          <w:r w:rsidR="00CD4AC0" w:rsidRPr="00BE2D5F">
            <w:rPr>
              <w:noProof/>
              <w:lang w:val="de-DE"/>
              <w:rPrChange w:id="191" w:author="Arash Baharloo" w:date="2013-03-19T13:05:00Z">
                <w:rPr>
                  <w:noProof/>
                </w:rPr>
              </w:rPrChange>
            </w:rPr>
            <w:instrText xml:space="preserve"> PAGEREF _Toc350786212 \h </w:instrText>
          </w:r>
          <w:r w:rsidR="00CD4AC0" w:rsidRPr="00BE2D5F">
            <w:rPr>
              <w:noProof/>
              <w:lang w:val="de-DE"/>
              <w:rPrChange w:id="192" w:author="Arash Baharloo" w:date="2013-03-19T13:05:00Z">
                <w:rPr>
                  <w:noProof/>
                  <w:lang w:val="de-DE"/>
                </w:rPr>
              </w:rPrChange>
            </w:rPr>
          </w:r>
          <w:r w:rsidR="00CD4AC0" w:rsidRPr="00BE2D5F">
            <w:rPr>
              <w:noProof/>
              <w:lang w:val="de-DE"/>
              <w:rPrChange w:id="193" w:author="Arash Baharloo" w:date="2013-03-19T13:05:00Z">
                <w:rPr>
                  <w:noProof/>
                </w:rPr>
              </w:rPrChange>
            </w:rPr>
            <w:fldChar w:fldCharType="separate"/>
          </w:r>
          <w:r w:rsidR="003B4BEB" w:rsidRPr="00BE2D5F">
            <w:rPr>
              <w:noProof/>
              <w:lang w:val="de-DE"/>
              <w:rPrChange w:id="194" w:author="Arash Baharloo" w:date="2013-03-19T13:05:00Z">
                <w:rPr>
                  <w:noProof/>
                </w:rPr>
              </w:rPrChange>
            </w:rPr>
            <w:t>11</w:t>
          </w:r>
          <w:r w:rsidR="00CD4AC0" w:rsidRPr="00BE2D5F">
            <w:rPr>
              <w:noProof/>
              <w:lang w:val="de-DE"/>
              <w:rPrChange w:id="195" w:author="Arash Baharloo" w:date="2013-03-19T13:05:00Z">
                <w:rPr>
                  <w:noProof/>
                </w:rPr>
              </w:rPrChange>
            </w:rPr>
            <w:fldChar w:fldCharType="end"/>
          </w:r>
          <w:r w:rsidRPr="00BE2D5F">
            <w:rPr>
              <w:noProof/>
              <w:lang w:val="de-DE"/>
              <w:rPrChange w:id="196" w:author="Arash Baharloo" w:date="2013-03-19T13:05:00Z">
                <w:rPr>
                  <w:noProof/>
                </w:rPr>
              </w:rPrChange>
            </w:rPr>
            <w:fldChar w:fldCharType="end"/>
          </w:r>
        </w:p>
        <w:p w:rsidR="00CD4AC0" w:rsidRPr="00BE2D5F" w:rsidRDefault="00237DC3">
          <w:pPr>
            <w:pStyle w:val="Verzeichnis1"/>
            <w:rPr>
              <w:b w:val="0"/>
              <w:sz w:val="22"/>
              <w:lang w:eastAsia="de-DE" w:bidi="ar-SA"/>
            </w:rPr>
          </w:pPr>
          <w:r w:rsidRPr="008A76E2">
            <w:fldChar w:fldCharType="begin"/>
          </w:r>
          <w:r w:rsidRPr="00BE2D5F">
            <w:instrText xml:space="preserve"> HYPERLINK \l "_Toc350786213" </w:instrText>
          </w:r>
          <w:r w:rsidRPr="008A76E2">
            <w:rPr>
              <w:rPrChange w:id="197" w:author="Arash Baharloo" w:date="2013-03-19T13:05:00Z">
                <w:rPr/>
              </w:rPrChange>
            </w:rPr>
            <w:fldChar w:fldCharType="separate"/>
          </w:r>
          <w:r w:rsidR="00CD4AC0" w:rsidRPr="00BE2D5F">
            <w:rPr>
              <w:rStyle w:val="Hyperlink"/>
            </w:rPr>
            <w:t>Teil II: Exquisite Systemstruktur</w:t>
          </w:r>
          <w:r w:rsidR="00CD4AC0" w:rsidRPr="00BE2D5F">
            <w:tab/>
          </w:r>
          <w:r w:rsidR="00CD4AC0" w:rsidRPr="008A76E2">
            <w:fldChar w:fldCharType="begin"/>
          </w:r>
          <w:r w:rsidR="00CD4AC0" w:rsidRPr="00BE2D5F">
            <w:instrText xml:space="preserve"> PAGEREF _Toc350786213 \h </w:instrText>
          </w:r>
          <w:r w:rsidR="00CD4AC0" w:rsidRPr="008A76E2">
            <w:rPr>
              <w:rPrChange w:id="198" w:author="Arash Baharloo" w:date="2013-03-19T13:05:00Z">
                <w:rPr/>
              </w:rPrChange>
            </w:rPr>
            <w:fldChar w:fldCharType="separate"/>
          </w:r>
          <w:r w:rsidR="003B4BEB" w:rsidRPr="00BE2D5F">
            <w:t>12</w:t>
          </w:r>
          <w:r w:rsidR="00CD4AC0" w:rsidRPr="008A76E2">
            <w:fldChar w:fldCharType="end"/>
          </w:r>
          <w:r w:rsidRPr="008A76E2">
            <w:fldChar w:fldCharType="end"/>
          </w:r>
        </w:p>
        <w:p w:rsidR="00CD4AC0" w:rsidRPr="00BE2D5F" w:rsidRDefault="00237DC3">
          <w:pPr>
            <w:pStyle w:val="Verzeichnis2"/>
            <w:tabs>
              <w:tab w:val="left" w:pos="660"/>
              <w:tab w:val="right" w:leader="dot" w:pos="8494"/>
            </w:tabs>
            <w:rPr>
              <w:noProof/>
              <w:sz w:val="22"/>
              <w:lang w:val="de-DE" w:eastAsia="de-DE" w:bidi="ar-SA"/>
            </w:rPr>
          </w:pPr>
          <w:r w:rsidRPr="00BE2D5F">
            <w:rPr>
              <w:lang w:val="de-DE"/>
              <w:rPrChange w:id="199" w:author="Arash Baharloo" w:date="2013-03-19T13:05:00Z">
                <w:rPr>
                  <w:noProof/>
                </w:rPr>
              </w:rPrChange>
            </w:rPr>
            <w:fldChar w:fldCharType="begin"/>
          </w:r>
          <w:r w:rsidRPr="00BE2D5F">
            <w:rPr>
              <w:lang w:val="de-DE"/>
              <w:rPrChange w:id="200" w:author="Arash Baharloo" w:date="2013-03-19T13:05:00Z">
                <w:rPr/>
              </w:rPrChange>
            </w:rPr>
            <w:instrText xml:space="preserve"> HYPERLINK \l "_Toc350786214" </w:instrText>
          </w:r>
          <w:r w:rsidRPr="00BE2D5F">
            <w:rPr>
              <w:lang w:val="de-DE"/>
              <w:rPrChange w:id="201" w:author="Arash Baharloo" w:date="2013-03-19T13:05:00Z">
                <w:rPr>
                  <w:noProof/>
                </w:rPr>
              </w:rPrChange>
            </w:rPr>
            <w:fldChar w:fldCharType="separate"/>
          </w:r>
          <w:r w:rsidR="00CD4AC0" w:rsidRPr="00BE2D5F">
            <w:rPr>
              <w:rStyle w:val="Hyperlink"/>
              <w:noProof/>
              <w:lang w:val="de-DE"/>
            </w:rPr>
            <w:t>5</w:t>
          </w:r>
          <w:r w:rsidR="00CD4AC0" w:rsidRPr="00BE2D5F">
            <w:rPr>
              <w:noProof/>
              <w:sz w:val="22"/>
              <w:lang w:val="de-DE" w:eastAsia="de-DE" w:bidi="ar-SA"/>
            </w:rPr>
            <w:tab/>
          </w:r>
          <w:r w:rsidR="00CD4AC0" w:rsidRPr="00BE2D5F">
            <w:rPr>
              <w:rStyle w:val="Hyperlink"/>
              <w:noProof/>
              <w:lang w:val="de-DE"/>
            </w:rPr>
            <w:t>Konzeption und Vorüberlegungen</w:t>
          </w:r>
          <w:r w:rsidR="00CD4AC0" w:rsidRPr="00BE2D5F">
            <w:rPr>
              <w:noProof/>
              <w:lang w:val="de-DE"/>
              <w:rPrChange w:id="202" w:author="Arash Baharloo" w:date="2013-03-19T13:05:00Z">
                <w:rPr>
                  <w:noProof/>
                </w:rPr>
              </w:rPrChange>
            </w:rPr>
            <w:tab/>
          </w:r>
          <w:r w:rsidR="00CD4AC0" w:rsidRPr="00BE2D5F">
            <w:rPr>
              <w:noProof/>
              <w:lang w:val="de-DE"/>
              <w:rPrChange w:id="203" w:author="Arash Baharloo" w:date="2013-03-19T13:05:00Z">
                <w:rPr>
                  <w:noProof/>
                </w:rPr>
              </w:rPrChange>
            </w:rPr>
            <w:fldChar w:fldCharType="begin"/>
          </w:r>
          <w:r w:rsidR="00CD4AC0" w:rsidRPr="00BE2D5F">
            <w:rPr>
              <w:noProof/>
              <w:lang w:val="de-DE"/>
              <w:rPrChange w:id="204" w:author="Arash Baharloo" w:date="2013-03-19T13:05:00Z">
                <w:rPr>
                  <w:noProof/>
                </w:rPr>
              </w:rPrChange>
            </w:rPr>
            <w:instrText xml:space="preserve"> PAGEREF _Toc350786214 \h </w:instrText>
          </w:r>
          <w:r w:rsidR="00CD4AC0" w:rsidRPr="00BE2D5F">
            <w:rPr>
              <w:noProof/>
              <w:lang w:val="de-DE"/>
              <w:rPrChange w:id="205" w:author="Arash Baharloo" w:date="2013-03-19T13:05:00Z">
                <w:rPr>
                  <w:noProof/>
                  <w:lang w:val="de-DE"/>
                </w:rPr>
              </w:rPrChange>
            </w:rPr>
          </w:r>
          <w:r w:rsidR="00CD4AC0" w:rsidRPr="00BE2D5F">
            <w:rPr>
              <w:noProof/>
              <w:lang w:val="de-DE"/>
              <w:rPrChange w:id="206" w:author="Arash Baharloo" w:date="2013-03-19T13:05:00Z">
                <w:rPr>
                  <w:noProof/>
                </w:rPr>
              </w:rPrChange>
            </w:rPr>
            <w:fldChar w:fldCharType="separate"/>
          </w:r>
          <w:r w:rsidR="003B4BEB" w:rsidRPr="00BE2D5F">
            <w:rPr>
              <w:noProof/>
              <w:lang w:val="de-DE"/>
              <w:rPrChange w:id="207" w:author="Arash Baharloo" w:date="2013-03-19T13:05:00Z">
                <w:rPr>
                  <w:noProof/>
                </w:rPr>
              </w:rPrChange>
            </w:rPr>
            <w:t>13</w:t>
          </w:r>
          <w:r w:rsidR="00CD4AC0" w:rsidRPr="00BE2D5F">
            <w:rPr>
              <w:noProof/>
              <w:lang w:val="de-DE"/>
              <w:rPrChange w:id="208" w:author="Arash Baharloo" w:date="2013-03-19T13:05:00Z">
                <w:rPr>
                  <w:noProof/>
                </w:rPr>
              </w:rPrChange>
            </w:rPr>
            <w:fldChar w:fldCharType="end"/>
          </w:r>
          <w:r w:rsidRPr="00BE2D5F">
            <w:rPr>
              <w:noProof/>
              <w:lang w:val="de-DE"/>
              <w:rPrChange w:id="209" w:author="Arash Baharloo" w:date="2013-03-19T13:05:00Z">
                <w:rPr>
                  <w:noProof/>
                </w:rPr>
              </w:rPrChange>
            </w:rPr>
            <w:fldChar w:fldCharType="end"/>
          </w:r>
        </w:p>
        <w:p w:rsidR="00CD4AC0" w:rsidRPr="00BE2D5F" w:rsidRDefault="00237DC3">
          <w:pPr>
            <w:pStyle w:val="Verzeichnis3"/>
            <w:tabs>
              <w:tab w:val="left" w:pos="1100"/>
              <w:tab w:val="right" w:leader="dot" w:pos="8494"/>
            </w:tabs>
            <w:rPr>
              <w:noProof/>
              <w:sz w:val="22"/>
              <w:lang w:val="de-DE" w:eastAsia="de-DE" w:bidi="ar-SA"/>
            </w:rPr>
          </w:pPr>
          <w:r w:rsidRPr="00BE2D5F">
            <w:rPr>
              <w:lang w:val="de-DE"/>
              <w:rPrChange w:id="210" w:author="Arash Baharloo" w:date="2013-03-19T13:05:00Z">
                <w:rPr>
                  <w:noProof/>
                </w:rPr>
              </w:rPrChange>
            </w:rPr>
            <w:fldChar w:fldCharType="begin"/>
          </w:r>
          <w:r w:rsidRPr="00BE2D5F">
            <w:rPr>
              <w:lang w:val="de-DE"/>
              <w:rPrChange w:id="211" w:author="Arash Baharloo" w:date="2013-03-19T13:05:00Z">
                <w:rPr/>
              </w:rPrChange>
            </w:rPr>
            <w:instrText xml:space="preserve"> HYPERLINK \l "_Toc350786215" </w:instrText>
          </w:r>
          <w:r w:rsidRPr="00BE2D5F">
            <w:rPr>
              <w:lang w:val="de-DE"/>
              <w:rPrChange w:id="212" w:author="Arash Baharloo" w:date="2013-03-19T13:05:00Z">
                <w:rPr>
                  <w:noProof/>
                </w:rPr>
              </w:rPrChange>
            </w:rPr>
            <w:fldChar w:fldCharType="separate"/>
          </w:r>
          <w:r w:rsidR="00CD4AC0" w:rsidRPr="00BE2D5F">
            <w:rPr>
              <w:rStyle w:val="Hyperlink"/>
              <w:noProof/>
              <w:lang w:val="de-DE"/>
            </w:rPr>
            <w:t>5.1</w:t>
          </w:r>
          <w:r w:rsidR="00CD4AC0" w:rsidRPr="00BE2D5F">
            <w:rPr>
              <w:noProof/>
              <w:sz w:val="22"/>
              <w:lang w:val="de-DE" w:eastAsia="de-DE" w:bidi="ar-SA"/>
            </w:rPr>
            <w:tab/>
          </w:r>
          <w:r w:rsidR="00CD4AC0" w:rsidRPr="00BE2D5F">
            <w:rPr>
              <w:rStyle w:val="Hyperlink"/>
              <w:noProof/>
              <w:lang w:val="de-DE"/>
            </w:rPr>
            <w:t>Das Client-Server-Modell</w:t>
          </w:r>
          <w:r w:rsidR="00CD4AC0" w:rsidRPr="00BE2D5F">
            <w:rPr>
              <w:noProof/>
              <w:lang w:val="de-DE"/>
              <w:rPrChange w:id="213" w:author="Arash Baharloo" w:date="2013-03-19T13:05:00Z">
                <w:rPr>
                  <w:noProof/>
                </w:rPr>
              </w:rPrChange>
            </w:rPr>
            <w:tab/>
          </w:r>
          <w:r w:rsidR="00CD4AC0" w:rsidRPr="00BE2D5F">
            <w:rPr>
              <w:noProof/>
              <w:lang w:val="de-DE"/>
              <w:rPrChange w:id="214" w:author="Arash Baharloo" w:date="2013-03-19T13:05:00Z">
                <w:rPr>
                  <w:noProof/>
                </w:rPr>
              </w:rPrChange>
            </w:rPr>
            <w:fldChar w:fldCharType="begin"/>
          </w:r>
          <w:r w:rsidR="00CD4AC0" w:rsidRPr="00BE2D5F">
            <w:rPr>
              <w:noProof/>
              <w:lang w:val="de-DE"/>
              <w:rPrChange w:id="215" w:author="Arash Baharloo" w:date="2013-03-19T13:05:00Z">
                <w:rPr>
                  <w:noProof/>
                </w:rPr>
              </w:rPrChange>
            </w:rPr>
            <w:instrText xml:space="preserve"> PAGEREF _Toc350786215 \h </w:instrText>
          </w:r>
          <w:r w:rsidR="00CD4AC0" w:rsidRPr="00BE2D5F">
            <w:rPr>
              <w:noProof/>
              <w:lang w:val="de-DE"/>
              <w:rPrChange w:id="216" w:author="Arash Baharloo" w:date="2013-03-19T13:05:00Z">
                <w:rPr>
                  <w:noProof/>
                  <w:lang w:val="de-DE"/>
                </w:rPr>
              </w:rPrChange>
            </w:rPr>
          </w:r>
          <w:r w:rsidR="00CD4AC0" w:rsidRPr="00BE2D5F">
            <w:rPr>
              <w:noProof/>
              <w:lang w:val="de-DE"/>
              <w:rPrChange w:id="217" w:author="Arash Baharloo" w:date="2013-03-19T13:05:00Z">
                <w:rPr>
                  <w:noProof/>
                </w:rPr>
              </w:rPrChange>
            </w:rPr>
            <w:fldChar w:fldCharType="separate"/>
          </w:r>
          <w:r w:rsidR="003B4BEB" w:rsidRPr="00BE2D5F">
            <w:rPr>
              <w:noProof/>
              <w:lang w:val="de-DE"/>
              <w:rPrChange w:id="218" w:author="Arash Baharloo" w:date="2013-03-19T13:05:00Z">
                <w:rPr>
                  <w:noProof/>
                </w:rPr>
              </w:rPrChange>
            </w:rPr>
            <w:t>13</w:t>
          </w:r>
          <w:r w:rsidR="00CD4AC0" w:rsidRPr="00BE2D5F">
            <w:rPr>
              <w:noProof/>
              <w:lang w:val="de-DE"/>
              <w:rPrChange w:id="219" w:author="Arash Baharloo" w:date="2013-03-19T13:05:00Z">
                <w:rPr>
                  <w:noProof/>
                </w:rPr>
              </w:rPrChange>
            </w:rPr>
            <w:fldChar w:fldCharType="end"/>
          </w:r>
          <w:r w:rsidRPr="00BE2D5F">
            <w:rPr>
              <w:noProof/>
              <w:lang w:val="de-DE"/>
              <w:rPrChange w:id="220" w:author="Arash Baharloo" w:date="2013-03-19T13:05:00Z">
                <w:rPr>
                  <w:noProof/>
                </w:rPr>
              </w:rPrChange>
            </w:rPr>
            <w:fldChar w:fldCharType="end"/>
          </w:r>
        </w:p>
        <w:p w:rsidR="00CD4AC0" w:rsidRPr="00BE2D5F" w:rsidRDefault="00237DC3">
          <w:pPr>
            <w:pStyle w:val="Verzeichnis3"/>
            <w:tabs>
              <w:tab w:val="left" w:pos="1100"/>
              <w:tab w:val="right" w:leader="dot" w:pos="8494"/>
            </w:tabs>
            <w:rPr>
              <w:noProof/>
              <w:sz w:val="22"/>
              <w:lang w:val="de-DE" w:eastAsia="de-DE" w:bidi="ar-SA"/>
            </w:rPr>
          </w:pPr>
          <w:r w:rsidRPr="00BE2D5F">
            <w:rPr>
              <w:lang w:val="de-DE"/>
              <w:rPrChange w:id="221" w:author="Arash Baharloo" w:date="2013-03-19T13:05:00Z">
                <w:rPr>
                  <w:noProof/>
                </w:rPr>
              </w:rPrChange>
            </w:rPr>
            <w:fldChar w:fldCharType="begin"/>
          </w:r>
          <w:r w:rsidRPr="00BE2D5F">
            <w:rPr>
              <w:lang w:val="de-DE"/>
              <w:rPrChange w:id="222" w:author="Arash Baharloo" w:date="2013-03-19T13:05:00Z">
                <w:rPr/>
              </w:rPrChange>
            </w:rPr>
            <w:instrText xml:space="preserve"> HYPERLINK \l "_Toc350786216" </w:instrText>
          </w:r>
          <w:r w:rsidRPr="00BE2D5F">
            <w:rPr>
              <w:lang w:val="de-DE"/>
              <w:rPrChange w:id="223" w:author="Arash Baharloo" w:date="2013-03-19T13:05:00Z">
                <w:rPr>
                  <w:noProof/>
                </w:rPr>
              </w:rPrChange>
            </w:rPr>
            <w:fldChar w:fldCharType="separate"/>
          </w:r>
          <w:r w:rsidR="00CD4AC0" w:rsidRPr="00BE2D5F">
            <w:rPr>
              <w:rStyle w:val="Hyperlink"/>
              <w:noProof/>
              <w:lang w:val="de-DE"/>
            </w:rPr>
            <w:t>5.2</w:t>
          </w:r>
          <w:r w:rsidR="00CD4AC0" w:rsidRPr="00BE2D5F">
            <w:rPr>
              <w:noProof/>
              <w:sz w:val="22"/>
              <w:lang w:val="de-DE" w:eastAsia="de-DE" w:bidi="ar-SA"/>
            </w:rPr>
            <w:tab/>
          </w:r>
          <w:r w:rsidR="00CD4AC0" w:rsidRPr="00BE2D5F">
            <w:rPr>
              <w:rStyle w:val="Hyperlink"/>
              <w:noProof/>
              <w:lang w:val="de-DE"/>
            </w:rPr>
            <w:t>XML als Schnittstelle und neutrales Sicherungsformat</w:t>
          </w:r>
          <w:r w:rsidR="00CD4AC0" w:rsidRPr="00BE2D5F">
            <w:rPr>
              <w:noProof/>
              <w:lang w:val="de-DE"/>
              <w:rPrChange w:id="224" w:author="Arash Baharloo" w:date="2013-03-19T13:05:00Z">
                <w:rPr>
                  <w:noProof/>
                </w:rPr>
              </w:rPrChange>
            </w:rPr>
            <w:tab/>
          </w:r>
          <w:r w:rsidR="00CD4AC0" w:rsidRPr="00BE2D5F">
            <w:rPr>
              <w:noProof/>
              <w:lang w:val="de-DE"/>
              <w:rPrChange w:id="225" w:author="Arash Baharloo" w:date="2013-03-19T13:05:00Z">
                <w:rPr>
                  <w:noProof/>
                </w:rPr>
              </w:rPrChange>
            </w:rPr>
            <w:fldChar w:fldCharType="begin"/>
          </w:r>
          <w:r w:rsidR="00CD4AC0" w:rsidRPr="00BE2D5F">
            <w:rPr>
              <w:noProof/>
              <w:lang w:val="de-DE"/>
              <w:rPrChange w:id="226" w:author="Arash Baharloo" w:date="2013-03-19T13:05:00Z">
                <w:rPr>
                  <w:noProof/>
                </w:rPr>
              </w:rPrChange>
            </w:rPr>
            <w:instrText xml:space="preserve"> PAGEREF _Toc350786216 \h </w:instrText>
          </w:r>
          <w:r w:rsidR="00CD4AC0" w:rsidRPr="00BE2D5F">
            <w:rPr>
              <w:noProof/>
              <w:lang w:val="de-DE"/>
              <w:rPrChange w:id="227" w:author="Arash Baharloo" w:date="2013-03-19T13:05:00Z">
                <w:rPr>
                  <w:noProof/>
                  <w:lang w:val="de-DE"/>
                </w:rPr>
              </w:rPrChange>
            </w:rPr>
          </w:r>
          <w:r w:rsidR="00CD4AC0" w:rsidRPr="00BE2D5F">
            <w:rPr>
              <w:noProof/>
              <w:lang w:val="de-DE"/>
              <w:rPrChange w:id="228" w:author="Arash Baharloo" w:date="2013-03-19T13:05:00Z">
                <w:rPr>
                  <w:noProof/>
                </w:rPr>
              </w:rPrChange>
            </w:rPr>
            <w:fldChar w:fldCharType="separate"/>
          </w:r>
          <w:r w:rsidR="003B4BEB" w:rsidRPr="00BE2D5F">
            <w:rPr>
              <w:noProof/>
              <w:lang w:val="de-DE"/>
              <w:rPrChange w:id="229" w:author="Arash Baharloo" w:date="2013-03-19T13:05:00Z">
                <w:rPr>
                  <w:noProof/>
                </w:rPr>
              </w:rPrChange>
            </w:rPr>
            <w:t>13</w:t>
          </w:r>
          <w:r w:rsidR="00CD4AC0" w:rsidRPr="00BE2D5F">
            <w:rPr>
              <w:noProof/>
              <w:lang w:val="de-DE"/>
              <w:rPrChange w:id="230" w:author="Arash Baharloo" w:date="2013-03-19T13:05:00Z">
                <w:rPr>
                  <w:noProof/>
                </w:rPr>
              </w:rPrChange>
            </w:rPr>
            <w:fldChar w:fldCharType="end"/>
          </w:r>
          <w:r w:rsidRPr="00BE2D5F">
            <w:rPr>
              <w:noProof/>
              <w:lang w:val="de-DE"/>
              <w:rPrChange w:id="231" w:author="Arash Baharloo" w:date="2013-03-19T13:05:00Z">
                <w:rPr>
                  <w:noProof/>
                </w:rPr>
              </w:rPrChange>
            </w:rPr>
            <w:fldChar w:fldCharType="end"/>
          </w:r>
        </w:p>
        <w:p w:rsidR="00CD4AC0" w:rsidRPr="00BE2D5F" w:rsidRDefault="00237DC3">
          <w:pPr>
            <w:pStyle w:val="Verzeichnis3"/>
            <w:tabs>
              <w:tab w:val="left" w:pos="1100"/>
              <w:tab w:val="right" w:leader="dot" w:pos="8494"/>
            </w:tabs>
            <w:rPr>
              <w:noProof/>
              <w:sz w:val="22"/>
              <w:lang w:val="de-DE" w:eastAsia="de-DE" w:bidi="ar-SA"/>
            </w:rPr>
          </w:pPr>
          <w:r w:rsidRPr="00BE2D5F">
            <w:rPr>
              <w:lang w:val="de-DE"/>
              <w:rPrChange w:id="232" w:author="Arash Baharloo" w:date="2013-03-19T13:05:00Z">
                <w:rPr>
                  <w:noProof/>
                </w:rPr>
              </w:rPrChange>
            </w:rPr>
            <w:fldChar w:fldCharType="begin"/>
          </w:r>
          <w:r w:rsidRPr="00BE2D5F">
            <w:rPr>
              <w:lang w:val="de-DE"/>
              <w:rPrChange w:id="233" w:author="Arash Baharloo" w:date="2013-03-19T13:05:00Z">
                <w:rPr/>
              </w:rPrChange>
            </w:rPr>
            <w:instrText xml:space="preserve"> HYPERLINK \l "_Toc350786217" </w:instrText>
          </w:r>
          <w:r w:rsidRPr="00BE2D5F">
            <w:rPr>
              <w:lang w:val="de-DE"/>
              <w:rPrChange w:id="234" w:author="Arash Baharloo" w:date="2013-03-19T13:05:00Z">
                <w:rPr>
                  <w:noProof/>
                </w:rPr>
              </w:rPrChange>
            </w:rPr>
            <w:fldChar w:fldCharType="separate"/>
          </w:r>
          <w:r w:rsidR="00CD4AC0" w:rsidRPr="00BE2D5F">
            <w:rPr>
              <w:rStyle w:val="Hyperlink"/>
              <w:noProof/>
              <w:lang w:val="de-DE"/>
            </w:rPr>
            <w:t>5.3</w:t>
          </w:r>
          <w:r w:rsidR="00CD4AC0" w:rsidRPr="00BE2D5F">
            <w:rPr>
              <w:noProof/>
              <w:sz w:val="22"/>
              <w:lang w:val="de-DE" w:eastAsia="de-DE" w:bidi="ar-SA"/>
            </w:rPr>
            <w:tab/>
          </w:r>
          <w:r w:rsidR="00CD4AC0" w:rsidRPr="00BE2D5F">
            <w:rPr>
              <w:rStyle w:val="Hyperlink"/>
              <w:noProof/>
              <w:lang w:val="de-DE"/>
            </w:rPr>
            <w:t>Choco als Constraint-Solver</w:t>
          </w:r>
          <w:r w:rsidR="00CD4AC0" w:rsidRPr="00BE2D5F">
            <w:rPr>
              <w:noProof/>
              <w:lang w:val="de-DE"/>
              <w:rPrChange w:id="235" w:author="Arash Baharloo" w:date="2013-03-19T13:05:00Z">
                <w:rPr>
                  <w:noProof/>
                </w:rPr>
              </w:rPrChange>
            </w:rPr>
            <w:tab/>
          </w:r>
          <w:r w:rsidR="00CD4AC0" w:rsidRPr="00BE2D5F">
            <w:rPr>
              <w:noProof/>
              <w:lang w:val="de-DE"/>
              <w:rPrChange w:id="236" w:author="Arash Baharloo" w:date="2013-03-19T13:05:00Z">
                <w:rPr>
                  <w:noProof/>
                </w:rPr>
              </w:rPrChange>
            </w:rPr>
            <w:fldChar w:fldCharType="begin"/>
          </w:r>
          <w:r w:rsidR="00CD4AC0" w:rsidRPr="00BE2D5F">
            <w:rPr>
              <w:noProof/>
              <w:lang w:val="de-DE"/>
              <w:rPrChange w:id="237" w:author="Arash Baharloo" w:date="2013-03-19T13:05:00Z">
                <w:rPr>
                  <w:noProof/>
                </w:rPr>
              </w:rPrChange>
            </w:rPr>
            <w:instrText xml:space="preserve"> PAGEREF _Toc350786217 \h </w:instrText>
          </w:r>
          <w:r w:rsidR="00CD4AC0" w:rsidRPr="00BE2D5F">
            <w:rPr>
              <w:noProof/>
              <w:lang w:val="de-DE"/>
              <w:rPrChange w:id="238" w:author="Arash Baharloo" w:date="2013-03-19T13:05:00Z">
                <w:rPr>
                  <w:noProof/>
                  <w:lang w:val="de-DE"/>
                </w:rPr>
              </w:rPrChange>
            </w:rPr>
          </w:r>
          <w:r w:rsidR="00CD4AC0" w:rsidRPr="00BE2D5F">
            <w:rPr>
              <w:noProof/>
              <w:lang w:val="de-DE"/>
              <w:rPrChange w:id="239" w:author="Arash Baharloo" w:date="2013-03-19T13:05:00Z">
                <w:rPr>
                  <w:noProof/>
                </w:rPr>
              </w:rPrChange>
            </w:rPr>
            <w:fldChar w:fldCharType="separate"/>
          </w:r>
          <w:r w:rsidR="003B4BEB" w:rsidRPr="00BE2D5F">
            <w:rPr>
              <w:noProof/>
              <w:lang w:val="de-DE"/>
              <w:rPrChange w:id="240" w:author="Arash Baharloo" w:date="2013-03-19T13:05:00Z">
                <w:rPr>
                  <w:noProof/>
                </w:rPr>
              </w:rPrChange>
            </w:rPr>
            <w:t>13</w:t>
          </w:r>
          <w:r w:rsidR="00CD4AC0" w:rsidRPr="00BE2D5F">
            <w:rPr>
              <w:noProof/>
              <w:lang w:val="de-DE"/>
              <w:rPrChange w:id="241" w:author="Arash Baharloo" w:date="2013-03-19T13:05:00Z">
                <w:rPr>
                  <w:noProof/>
                </w:rPr>
              </w:rPrChange>
            </w:rPr>
            <w:fldChar w:fldCharType="end"/>
          </w:r>
          <w:r w:rsidRPr="00BE2D5F">
            <w:rPr>
              <w:noProof/>
              <w:lang w:val="de-DE"/>
              <w:rPrChange w:id="242" w:author="Arash Baharloo" w:date="2013-03-19T13:05:00Z">
                <w:rPr>
                  <w:noProof/>
                </w:rPr>
              </w:rPrChange>
            </w:rPr>
            <w:fldChar w:fldCharType="end"/>
          </w:r>
        </w:p>
        <w:p w:rsidR="00CD4AC0" w:rsidRPr="00BE2D5F" w:rsidRDefault="00237DC3">
          <w:pPr>
            <w:pStyle w:val="Verzeichnis2"/>
            <w:tabs>
              <w:tab w:val="left" w:pos="660"/>
              <w:tab w:val="right" w:leader="dot" w:pos="8494"/>
            </w:tabs>
            <w:rPr>
              <w:noProof/>
              <w:sz w:val="22"/>
              <w:lang w:val="de-DE" w:eastAsia="de-DE" w:bidi="ar-SA"/>
            </w:rPr>
          </w:pPr>
          <w:r w:rsidRPr="00BE2D5F">
            <w:rPr>
              <w:lang w:val="de-DE"/>
              <w:rPrChange w:id="243" w:author="Arash Baharloo" w:date="2013-03-19T13:05:00Z">
                <w:rPr>
                  <w:noProof/>
                </w:rPr>
              </w:rPrChange>
            </w:rPr>
            <w:fldChar w:fldCharType="begin"/>
          </w:r>
          <w:r w:rsidRPr="00BE2D5F">
            <w:rPr>
              <w:lang w:val="de-DE"/>
              <w:rPrChange w:id="244" w:author="Arash Baharloo" w:date="2013-03-19T13:05:00Z">
                <w:rPr/>
              </w:rPrChange>
            </w:rPr>
            <w:instrText xml:space="preserve"> HYPERLINK \l "_Toc350786218" </w:instrText>
          </w:r>
          <w:r w:rsidRPr="00BE2D5F">
            <w:rPr>
              <w:lang w:val="de-DE"/>
              <w:rPrChange w:id="245" w:author="Arash Baharloo" w:date="2013-03-19T13:05:00Z">
                <w:rPr>
                  <w:noProof/>
                </w:rPr>
              </w:rPrChange>
            </w:rPr>
            <w:fldChar w:fldCharType="separate"/>
          </w:r>
          <w:r w:rsidR="00CD4AC0" w:rsidRPr="00BE2D5F">
            <w:rPr>
              <w:rStyle w:val="Hyperlink"/>
              <w:noProof/>
              <w:lang w:val="de-DE"/>
            </w:rPr>
            <w:t>6</w:t>
          </w:r>
          <w:r w:rsidR="00CD4AC0" w:rsidRPr="00BE2D5F">
            <w:rPr>
              <w:noProof/>
              <w:sz w:val="22"/>
              <w:lang w:val="de-DE" w:eastAsia="de-DE" w:bidi="ar-SA"/>
            </w:rPr>
            <w:tab/>
          </w:r>
          <w:r w:rsidR="00CD4AC0" w:rsidRPr="00BE2D5F">
            <w:rPr>
              <w:rStyle w:val="Hyperlink"/>
              <w:noProof/>
              <w:lang w:val="de-DE"/>
            </w:rPr>
            <w:t>Der Client</w:t>
          </w:r>
          <w:r w:rsidR="00CD4AC0" w:rsidRPr="00BE2D5F">
            <w:rPr>
              <w:noProof/>
              <w:lang w:val="de-DE"/>
              <w:rPrChange w:id="246" w:author="Arash Baharloo" w:date="2013-03-19T13:05:00Z">
                <w:rPr>
                  <w:noProof/>
                </w:rPr>
              </w:rPrChange>
            </w:rPr>
            <w:tab/>
          </w:r>
          <w:r w:rsidR="00CD4AC0" w:rsidRPr="00BE2D5F">
            <w:rPr>
              <w:noProof/>
              <w:lang w:val="de-DE"/>
              <w:rPrChange w:id="247" w:author="Arash Baharloo" w:date="2013-03-19T13:05:00Z">
                <w:rPr>
                  <w:noProof/>
                </w:rPr>
              </w:rPrChange>
            </w:rPr>
            <w:fldChar w:fldCharType="begin"/>
          </w:r>
          <w:r w:rsidR="00CD4AC0" w:rsidRPr="00BE2D5F">
            <w:rPr>
              <w:noProof/>
              <w:lang w:val="de-DE"/>
              <w:rPrChange w:id="248" w:author="Arash Baharloo" w:date="2013-03-19T13:05:00Z">
                <w:rPr>
                  <w:noProof/>
                </w:rPr>
              </w:rPrChange>
            </w:rPr>
            <w:instrText xml:space="preserve"> PAGEREF _Toc350786218 \h </w:instrText>
          </w:r>
          <w:r w:rsidR="00CD4AC0" w:rsidRPr="00BE2D5F">
            <w:rPr>
              <w:noProof/>
              <w:lang w:val="de-DE"/>
              <w:rPrChange w:id="249" w:author="Arash Baharloo" w:date="2013-03-19T13:05:00Z">
                <w:rPr>
                  <w:noProof/>
                  <w:lang w:val="de-DE"/>
                </w:rPr>
              </w:rPrChange>
            </w:rPr>
          </w:r>
          <w:r w:rsidR="00CD4AC0" w:rsidRPr="00BE2D5F">
            <w:rPr>
              <w:noProof/>
              <w:lang w:val="de-DE"/>
              <w:rPrChange w:id="250" w:author="Arash Baharloo" w:date="2013-03-19T13:05:00Z">
                <w:rPr>
                  <w:noProof/>
                </w:rPr>
              </w:rPrChange>
            </w:rPr>
            <w:fldChar w:fldCharType="separate"/>
          </w:r>
          <w:r w:rsidR="003B4BEB" w:rsidRPr="00BE2D5F">
            <w:rPr>
              <w:noProof/>
              <w:lang w:val="de-DE"/>
              <w:rPrChange w:id="251" w:author="Arash Baharloo" w:date="2013-03-19T13:05:00Z">
                <w:rPr>
                  <w:noProof/>
                </w:rPr>
              </w:rPrChange>
            </w:rPr>
            <w:t>15</w:t>
          </w:r>
          <w:r w:rsidR="00CD4AC0" w:rsidRPr="00BE2D5F">
            <w:rPr>
              <w:noProof/>
              <w:lang w:val="de-DE"/>
              <w:rPrChange w:id="252" w:author="Arash Baharloo" w:date="2013-03-19T13:05:00Z">
                <w:rPr>
                  <w:noProof/>
                </w:rPr>
              </w:rPrChange>
            </w:rPr>
            <w:fldChar w:fldCharType="end"/>
          </w:r>
          <w:r w:rsidRPr="00BE2D5F">
            <w:rPr>
              <w:noProof/>
              <w:lang w:val="de-DE"/>
              <w:rPrChange w:id="253" w:author="Arash Baharloo" w:date="2013-03-19T13:05:00Z">
                <w:rPr>
                  <w:noProof/>
                </w:rPr>
              </w:rPrChange>
            </w:rPr>
            <w:fldChar w:fldCharType="end"/>
          </w:r>
        </w:p>
        <w:p w:rsidR="00CD4AC0" w:rsidRPr="00BE2D5F" w:rsidRDefault="00237DC3">
          <w:pPr>
            <w:pStyle w:val="Verzeichnis3"/>
            <w:tabs>
              <w:tab w:val="left" w:pos="1100"/>
              <w:tab w:val="right" w:leader="dot" w:pos="8494"/>
            </w:tabs>
            <w:rPr>
              <w:noProof/>
              <w:sz w:val="22"/>
              <w:lang w:val="de-DE" w:eastAsia="de-DE" w:bidi="ar-SA"/>
            </w:rPr>
          </w:pPr>
          <w:r w:rsidRPr="00BE2D5F">
            <w:rPr>
              <w:lang w:val="de-DE"/>
              <w:rPrChange w:id="254" w:author="Arash Baharloo" w:date="2013-03-19T13:05:00Z">
                <w:rPr>
                  <w:noProof/>
                </w:rPr>
              </w:rPrChange>
            </w:rPr>
            <w:fldChar w:fldCharType="begin"/>
          </w:r>
          <w:r w:rsidRPr="00BE2D5F">
            <w:rPr>
              <w:lang w:val="de-DE"/>
              <w:rPrChange w:id="255" w:author="Arash Baharloo" w:date="2013-03-19T13:05:00Z">
                <w:rPr/>
              </w:rPrChange>
            </w:rPr>
            <w:instrText xml:space="preserve"> HYPERLINK \l "_Toc350786219" </w:instrText>
          </w:r>
          <w:r w:rsidRPr="00BE2D5F">
            <w:rPr>
              <w:lang w:val="de-DE"/>
              <w:rPrChange w:id="256" w:author="Arash Baharloo" w:date="2013-03-19T13:05:00Z">
                <w:rPr>
                  <w:noProof/>
                </w:rPr>
              </w:rPrChange>
            </w:rPr>
            <w:fldChar w:fldCharType="separate"/>
          </w:r>
          <w:r w:rsidR="00CD4AC0" w:rsidRPr="00BE2D5F">
            <w:rPr>
              <w:rStyle w:val="Hyperlink"/>
              <w:noProof/>
              <w:lang w:val="de-DE"/>
            </w:rPr>
            <w:t>6.1</w:t>
          </w:r>
          <w:r w:rsidR="00CD4AC0" w:rsidRPr="00BE2D5F">
            <w:rPr>
              <w:noProof/>
              <w:sz w:val="22"/>
              <w:lang w:val="de-DE" w:eastAsia="de-DE" w:bidi="ar-SA"/>
            </w:rPr>
            <w:tab/>
          </w:r>
          <w:r w:rsidR="00CD4AC0" w:rsidRPr="00BE2D5F">
            <w:rPr>
              <w:rStyle w:val="Hyperlink"/>
              <w:noProof/>
              <w:lang w:val="de-DE"/>
            </w:rPr>
            <w:t>Systemanforderungen und Voraussetzungen</w:t>
          </w:r>
          <w:r w:rsidR="00CD4AC0" w:rsidRPr="00BE2D5F">
            <w:rPr>
              <w:noProof/>
              <w:lang w:val="de-DE"/>
              <w:rPrChange w:id="257" w:author="Arash Baharloo" w:date="2013-03-19T13:05:00Z">
                <w:rPr>
                  <w:noProof/>
                </w:rPr>
              </w:rPrChange>
            </w:rPr>
            <w:tab/>
          </w:r>
          <w:r w:rsidR="00CD4AC0" w:rsidRPr="00BE2D5F">
            <w:rPr>
              <w:noProof/>
              <w:lang w:val="de-DE"/>
              <w:rPrChange w:id="258" w:author="Arash Baharloo" w:date="2013-03-19T13:05:00Z">
                <w:rPr>
                  <w:noProof/>
                </w:rPr>
              </w:rPrChange>
            </w:rPr>
            <w:fldChar w:fldCharType="begin"/>
          </w:r>
          <w:r w:rsidR="00CD4AC0" w:rsidRPr="00BE2D5F">
            <w:rPr>
              <w:noProof/>
              <w:lang w:val="de-DE"/>
              <w:rPrChange w:id="259" w:author="Arash Baharloo" w:date="2013-03-19T13:05:00Z">
                <w:rPr>
                  <w:noProof/>
                </w:rPr>
              </w:rPrChange>
            </w:rPr>
            <w:instrText xml:space="preserve"> PAGEREF _Toc350786219 \h </w:instrText>
          </w:r>
          <w:r w:rsidR="00CD4AC0" w:rsidRPr="00BE2D5F">
            <w:rPr>
              <w:noProof/>
              <w:lang w:val="de-DE"/>
              <w:rPrChange w:id="260" w:author="Arash Baharloo" w:date="2013-03-19T13:05:00Z">
                <w:rPr>
                  <w:noProof/>
                  <w:lang w:val="de-DE"/>
                </w:rPr>
              </w:rPrChange>
            </w:rPr>
          </w:r>
          <w:r w:rsidR="00CD4AC0" w:rsidRPr="00BE2D5F">
            <w:rPr>
              <w:noProof/>
              <w:lang w:val="de-DE"/>
              <w:rPrChange w:id="261" w:author="Arash Baharloo" w:date="2013-03-19T13:05:00Z">
                <w:rPr>
                  <w:noProof/>
                </w:rPr>
              </w:rPrChange>
            </w:rPr>
            <w:fldChar w:fldCharType="separate"/>
          </w:r>
          <w:r w:rsidR="003B4BEB" w:rsidRPr="00BE2D5F">
            <w:rPr>
              <w:noProof/>
              <w:lang w:val="de-DE"/>
              <w:rPrChange w:id="262" w:author="Arash Baharloo" w:date="2013-03-19T13:05:00Z">
                <w:rPr>
                  <w:noProof/>
                </w:rPr>
              </w:rPrChange>
            </w:rPr>
            <w:t>15</w:t>
          </w:r>
          <w:r w:rsidR="00CD4AC0" w:rsidRPr="00BE2D5F">
            <w:rPr>
              <w:noProof/>
              <w:lang w:val="de-DE"/>
              <w:rPrChange w:id="263" w:author="Arash Baharloo" w:date="2013-03-19T13:05:00Z">
                <w:rPr>
                  <w:noProof/>
                </w:rPr>
              </w:rPrChange>
            </w:rPr>
            <w:fldChar w:fldCharType="end"/>
          </w:r>
          <w:r w:rsidRPr="00BE2D5F">
            <w:rPr>
              <w:noProof/>
              <w:lang w:val="de-DE"/>
              <w:rPrChange w:id="264" w:author="Arash Baharloo" w:date="2013-03-19T13:05:00Z">
                <w:rPr>
                  <w:noProof/>
                </w:rPr>
              </w:rPrChange>
            </w:rPr>
            <w:fldChar w:fldCharType="end"/>
          </w:r>
        </w:p>
        <w:p w:rsidR="00CD4AC0" w:rsidRPr="00BE2D5F" w:rsidRDefault="00237DC3">
          <w:pPr>
            <w:pStyle w:val="Verzeichnis3"/>
            <w:tabs>
              <w:tab w:val="left" w:pos="1100"/>
              <w:tab w:val="right" w:leader="dot" w:pos="8494"/>
            </w:tabs>
            <w:rPr>
              <w:noProof/>
              <w:sz w:val="22"/>
              <w:lang w:val="de-DE" w:eastAsia="de-DE" w:bidi="ar-SA"/>
            </w:rPr>
          </w:pPr>
          <w:r w:rsidRPr="00BE2D5F">
            <w:rPr>
              <w:lang w:val="de-DE"/>
              <w:rPrChange w:id="265" w:author="Arash Baharloo" w:date="2013-03-19T13:05:00Z">
                <w:rPr>
                  <w:noProof/>
                </w:rPr>
              </w:rPrChange>
            </w:rPr>
            <w:lastRenderedPageBreak/>
            <w:fldChar w:fldCharType="begin"/>
          </w:r>
          <w:r w:rsidRPr="00BE2D5F">
            <w:rPr>
              <w:lang w:val="de-DE"/>
              <w:rPrChange w:id="266" w:author="Arash Baharloo" w:date="2013-03-19T13:05:00Z">
                <w:rPr/>
              </w:rPrChange>
            </w:rPr>
            <w:instrText xml:space="preserve"> HYPERLINK \l "_Toc350786220" </w:instrText>
          </w:r>
          <w:r w:rsidRPr="00BE2D5F">
            <w:rPr>
              <w:lang w:val="de-DE"/>
              <w:rPrChange w:id="267" w:author="Arash Baharloo" w:date="2013-03-19T13:05:00Z">
                <w:rPr>
                  <w:noProof/>
                </w:rPr>
              </w:rPrChange>
            </w:rPr>
            <w:fldChar w:fldCharType="separate"/>
          </w:r>
          <w:r w:rsidR="00CD4AC0" w:rsidRPr="00BE2D5F">
            <w:rPr>
              <w:rStyle w:val="Hyperlink"/>
              <w:noProof/>
              <w:lang w:val="de-DE"/>
            </w:rPr>
            <w:t>6.2</w:t>
          </w:r>
          <w:r w:rsidR="00CD4AC0" w:rsidRPr="00BE2D5F">
            <w:rPr>
              <w:noProof/>
              <w:sz w:val="22"/>
              <w:lang w:val="de-DE" w:eastAsia="de-DE" w:bidi="ar-SA"/>
            </w:rPr>
            <w:tab/>
          </w:r>
          <w:r w:rsidR="00CD4AC0" w:rsidRPr="00BE2D5F">
            <w:rPr>
              <w:rStyle w:val="Hyperlink"/>
              <w:noProof/>
              <w:lang w:val="de-DE"/>
            </w:rPr>
            <w:t>Werkzeuge</w:t>
          </w:r>
          <w:r w:rsidR="00CD4AC0" w:rsidRPr="00BE2D5F">
            <w:rPr>
              <w:noProof/>
              <w:lang w:val="de-DE"/>
              <w:rPrChange w:id="268" w:author="Arash Baharloo" w:date="2013-03-19T13:05:00Z">
                <w:rPr>
                  <w:noProof/>
                </w:rPr>
              </w:rPrChange>
            </w:rPr>
            <w:tab/>
          </w:r>
          <w:r w:rsidR="00CD4AC0" w:rsidRPr="00BE2D5F">
            <w:rPr>
              <w:noProof/>
              <w:lang w:val="de-DE"/>
              <w:rPrChange w:id="269" w:author="Arash Baharloo" w:date="2013-03-19T13:05:00Z">
                <w:rPr>
                  <w:noProof/>
                </w:rPr>
              </w:rPrChange>
            </w:rPr>
            <w:fldChar w:fldCharType="begin"/>
          </w:r>
          <w:r w:rsidR="00CD4AC0" w:rsidRPr="00BE2D5F">
            <w:rPr>
              <w:noProof/>
              <w:lang w:val="de-DE"/>
              <w:rPrChange w:id="270" w:author="Arash Baharloo" w:date="2013-03-19T13:05:00Z">
                <w:rPr>
                  <w:noProof/>
                </w:rPr>
              </w:rPrChange>
            </w:rPr>
            <w:instrText xml:space="preserve"> PAGEREF _Toc350786220 \h </w:instrText>
          </w:r>
          <w:r w:rsidR="00CD4AC0" w:rsidRPr="00BE2D5F">
            <w:rPr>
              <w:noProof/>
              <w:lang w:val="de-DE"/>
              <w:rPrChange w:id="271" w:author="Arash Baharloo" w:date="2013-03-19T13:05:00Z">
                <w:rPr>
                  <w:noProof/>
                  <w:lang w:val="de-DE"/>
                </w:rPr>
              </w:rPrChange>
            </w:rPr>
          </w:r>
          <w:r w:rsidR="00CD4AC0" w:rsidRPr="00BE2D5F">
            <w:rPr>
              <w:noProof/>
              <w:lang w:val="de-DE"/>
              <w:rPrChange w:id="272" w:author="Arash Baharloo" w:date="2013-03-19T13:05:00Z">
                <w:rPr>
                  <w:noProof/>
                </w:rPr>
              </w:rPrChange>
            </w:rPr>
            <w:fldChar w:fldCharType="separate"/>
          </w:r>
          <w:r w:rsidR="003B4BEB" w:rsidRPr="00BE2D5F">
            <w:rPr>
              <w:noProof/>
              <w:lang w:val="de-DE"/>
              <w:rPrChange w:id="273" w:author="Arash Baharloo" w:date="2013-03-19T13:05:00Z">
                <w:rPr>
                  <w:noProof/>
                </w:rPr>
              </w:rPrChange>
            </w:rPr>
            <w:t>16</w:t>
          </w:r>
          <w:r w:rsidR="00CD4AC0" w:rsidRPr="00BE2D5F">
            <w:rPr>
              <w:noProof/>
              <w:lang w:val="de-DE"/>
              <w:rPrChange w:id="274" w:author="Arash Baharloo" w:date="2013-03-19T13:05:00Z">
                <w:rPr>
                  <w:noProof/>
                </w:rPr>
              </w:rPrChange>
            </w:rPr>
            <w:fldChar w:fldCharType="end"/>
          </w:r>
          <w:r w:rsidRPr="00BE2D5F">
            <w:rPr>
              <w:noProof/>
              <w:lang w:val="de-DE"/>
              <w:rPrChange w:id="275" w:author="Arash Baharloo" w:date="2013-03-19T13:05:00Z">
                <w:rPr>
                  <w:noProof/>
                </w:rPr>
              </w:rPrChange>
            </w:rPr>
            <w:fldChar w:fldCharType="end"/>
          </w:r>
        </w:p>
        <w:p w:rsidR="00CD4AC0" w:rsidRPr="00BE2D5F" w:rsidRDefault="00237DC3">
          <w:pPr>
            <w:pStyle w:val="Verzeichnis3"/>
            <w:tabs>
              <w:tab w:val="left" w:pos="1100"/>
              <w:tab w:val="right" w:leader="dot" w:pos="8494"/>
            </w:tabs>
            <w:rPr>
              <w:noProof/>
              <w:sz w:val="22"/>
              <w:lang w:val="de-DE" w:eastAsia="de-DE" w:bidi="ar-SA"/>
            </w:rPr>
          </w:pPr>
          <w:r w:rsidRPr="00BE2D5F">
            <w:rPr>
              <w:lang w:val="de-DE"/>
              <w:rPrChange w:id="276" w:author="Arash Baharloo" w:date="2013-03-19T13:05:00Z">
                <w:rPr>
                  <w:noProof/>
                </w:rPr>
              </w:rPrChange>
            </w:rPr>
            <w:fldChar w:fldCharType="begin"/>
          </w:r>
          <w:r w:rsidRPr="00BE2D5F">
            <w:rPr>
              <w:lang w:val="de-DE"/>
              <w:rPrChange w:id="277" w:author="Arash Baharloo" w:date="2013-03-19T13:05:00Z">
                <w:rPr/>
              </w:rPrChange>
            </w:rPr>
            <w:instrText xml:space="preserve"> HYPERLINK \l "_Toc350786221" </w:instrText>
          </w:r>
          <w:r w:rsidRPr="00BE2D5F">
            <w:rPr>
              <w:lang w:val="de-DE"/>
              <w:rPrChange w:id="278" w:author="Arash Baharloo" w:date="2013-03-19T13:05:00Z">
                <w:rPr>
                  <w:noProof/>
                </w:rPr>
              </w:rPrChange>
            </w:rPr>
            <w:fldChar w:fldCharType="separate"/>
          </w:r>
          <w:r w:rsidR="00CD4AC0" w:rsidRPr="00BE2D5F">
            <w:rPr>
              <w:rStyle w:val="Hyperlink"/>
              <w:noProof/>
              <w:lang w:val="de-DE"/>
            </w:rPr>
            <w:t>6.3</w:t>
          </w:r>
          <w:r w:rsidR="00CD4AC0" w:rsidRPr="00BE2D5F">
            <w:rPr>
              <w:noProof/>
              <w:sz w:val="22"/>
              <w:lang w:val="de-DE" w:eastAsia="de-DE" w:bidi="ar-SA"/>
            </w:rPr>
            <w:tab/>
          </w:r>
          <w:r w:rsidR="00CD4AC0" w:rsidRPr="00BE2D5F">
            <w:rPr>
              <w:rStyle w:val="Hyperlink"/>
              <w:noProof/>
              <w:lang w:val="de-DE"/>
            </w:rPr>
            <w:t>Die Installation</w:t>
          </w:r>
          <w:r w:rsidR="00CD4AC0" w:rsidRPr="00BE2D5F">
            <w:rPr>
              <w:noProof/>
              <w:lang w:val="de-DE"/>
              <w:rPrChange w:id="279" w:author="Arash Baharloo" w:date="2013-03-19T13:05:00Z">
                <w:rPr>
                  <w:noProof/>
                </w:rPr>
              </w:rPrChange>
            </w:rPr>
            <w:tab/>
          </w:r>
          <w:r w:rsidR="00CD4AC0" w:rsidRPr="00BE2D5F">
            <w:rPr>
              <w:noProof/>
              <w:lang w:val="de-DE"/>
              <w:rPrChange w:id="280" w:author="Arash Baharloo" w:date="2013-03-19T13:05:00Z">
                <w:rPr>
                  <w:noProof/>
                </w:rPr>
              </w:rPrChange>
            </w:rPr>
            <w:fldChar w:fldCharType="begin"/>
          </w:r>
          <w:r w:rsidR="00CD4AC0" w:rsidRPr="00BE2D5F">
            <w:rPr>
              <w:noProof/>
              <w:lang w:val="de-DE"/>
              <w:rPrChange w:id="281" w:author="Arash Baharloo" w:date="2013-03-19T13:05:00Z">
                <w:rPr>
                  <w:noProof/>
                </w:rPr>
              </w:rPrChange>
            </w:rPr>
            <w:instrText xml:space="preserve"> PAGEREF _Toc350786221 \h </w:instrText>
          </w:r>
          <w:r w:rsidR="00CD4AC0" w:rsidRPr="00BE2D5F">
            <w:rPr>
              <w:noProof/>
              <w:lang w:val="de-DE"/>
              <w:rPrChange w:id="282" w:author="Arash Baharloo" w:date="2013-03-19T13:05:00Z">
                <w:rPr>
                  <w:noProof/>
                  <w:lang w:val="de-DE"/>
                </w:rPr>
              </w:rPrChange>
            </w:rPr>
          </w:r>
          <w:r w:rsidR="00CD4AC0" w:rsidRPr="00BE2D5F">
            <w:rPr>
              <w:noProof/>
              <w:lang w:val="de-DE"/>
              <w:rPrChange w:id="283" w:author="Arash Baharloo" w:date="2013-03-19T13:05:00Z">
                <w:rPr>
                  <w:noProof/>
                </w:rPr>
              </w:rPrChange>
            </w:rPr>
            <w:fldChar w:fldCharType="separate"/>
          </w:r>
          <w:r w:rsidR="003B4BEB" w:rsidRPr="00BE2D5F">
            <w:rPr>
              <w:noProof/>
              <w:lang w:val="de-DE"/>
              <w:rPrChange w:id="284" w:author="Arash Baharloo" w:date="2013-03-19T13:05:00Z">
                <w:rPr>
                  <w:noProof/>
                </w:rPr>
              </w:rPrChange>
            </w:rPr>
            <w:t>16</w:t>
          </w:r>
          <w:r w:rsidR="00CD4AC0" w:rsidRPr="00BE2D5F">
            <w:rPr>
              <w:noProof/>
              <w:lang w:val="de-DE"/>
              <w:rPrChange w:id="285" w:author="Arash Baharloo" w:date="2013-03-19T13:05:00Z">
                <w:rPr>
                  <w:noProof/>
                </w:rPr>
              </w:rPrChange>
            </w:rPr>
            <w:fldChar w:fldCharType="end"/>
          </w:r>
          <w:r w:rsidRPr="00BE2D5F">
            <w:rPr>
              <w:noProof/>
              <w:lang w:val="de-DE"/>
              <w:rPrChange w:id="286" w:author="Arash Baharloo" w:date="2013-03-19T13:05:00Z">
                <w:rPr>
                  <w:noProof/>
                </w:rPr>
              </w:rPrChange>
            </w:rPr>
            <w:fldChar w:fldCharType="end"/>
          </w:r>
        </w:p>
        <w:p w:rsidR="00CD4AC0" w:rsidRPr="00BE2D5F" w:rsidRDefault="00237DC3">
          <w:pPr>
            <w:pStyle w:val="Verzeichnis4"/>
            <w:tabs>
              <w:tab w:val="left" w:pos="1540"/>
              <w:tab w:val="right" w:leader="dot" w:pos="8494"/>
            </w:tabs>
            <w:rPr>
              <w:noProof/>
            </w:rPr>
          </w:pPr>
          <w:r w:rsidRPr="00BE2D5F">
            <w:rPr>
              <w:rPrChange w:id="287" w:author="Arash Baharloo" w:date="2013-03-19T13:05:00Z">
                <w:rPr>
                  <w:noProof/>
                </w:rPr>
              </w:rPrChange>
            </w:rPr>
            <w:fldChar w:fldCharType="begin"/>
          </w:r>
          <w:r w:rsidRPr="00BE2D5F">
            <w:instrText xml:space="preserve"> HYPERLINK \l "_Toc350786222" </w:instrText>
          </w:r>
          <w:r w:rsidRPr="00BE2D5F">
            <w:rPr>
              <w:rPrChange w:id="288" w:author="Arash Baharloo" w:date="2013-03-19T13:05:00Z">
                <w:rPr>
                  <w:noProof/>
                </w:rPr>
              </w:rPrChange>
            </w:rPr>
            <w:fldChar w:fldCharType="separate"/>
          </w:r>
          <w:r w:rsidR="00CD4AC0" w:rsidRPr="00BE2D5F">
            <w:rPr>
              <w:rStyle w:val="Hyperlink"/>
              <w:noProof/>
              <w:lang w:bidi="en-US"/>
            </w:rPr>
            <w:t>6.3.1</w:t>
          </w:r>
          <w:r w:rsidR="00CD4AC0" w:rsidRPr="00BE2D5F">
            <w:rPr>
              <w:noProof/>
            </w:rPr>
            <w:tab/>
          </w:r>
          <w:r w:rsidR="00CD4AC0" w:rsidRPr="00BE2D5F">
            <w:rPr>
              <w:rStyle w:val="Hyperlink"/>
              <w:noProof/>
              <w:lang w:bidi="en-US"/>
            </w:rPr>
            <w:t>Installationsdateien überprüfen</w:t>
          </w:r>
          <w:r w:rsidR="00CD4AC0" w:rsidRPr="00BE2D5F">
            <w:rPr>
              <w:noProof/>
            </w:rPr>
            <w:tab/>
          </w:r>
          <w:r w:rsidR="00CD4AC0" w:rsidRPr="00BE2D5F">
            <w:rPr>
              <w:noProof/>
              <w:rPrChange w:id="289" w:author="Arash Baharloo" w:date="2013-03-19T13:05:00Z">
                <w:rPr>
                  <w:noProof/>
                </w:rPr>
              </w:rPrChange>
            </w:rPr>
            <w:fldChar w:fldCharType="begin"/>
          </w:r>
          <w:r w:rsidR="00CD4AC0" w:rsidRPr="00BE2D5F">
            <w:rPr>
              <w:noProof/>
            </w:rPr>
            <w:instrText xml:space="preserve"> PAGEREF _Toc350786222 \h </w:instrText>
          </w:r>
          <w:r w:rsidR="00CD4AC0" w:rsidRPr="00BE2D5F">
            <w:rPr>
              <w:noProof/>
              <w:rPrChange w:id="290" w:author="Arash Baharloo" w:date="2013-03-19T13:05:00Z">
                <w:rPr>
                  <w:noProof/>
                </w:rPr>
              </w:rPrChange>
            </w:rPr>
          </w:r>
          <w:r w:rsidR="00CD4AC0" w:rsidRPr="00BE2D5F">
            <w:rPr>
              <w:noProof/>
              <w:rPrChange w:id="291" w:author="Arash Baharloo" w:date="2013-03-19T13:05:00Z">
                <w:rPr>
                  <w:noProof/>
                </w:rPr>
              </w:rPrChange>
            </w:rPr>
            <w:fldChar w:fldCharType="separate"/>
          </w:r>
          <w:r w:rsidR="003B4BEB" w:rsidRPr="00BE2D5F">
            <w:rPr>
              <w:noProof/>
            </w:rPr>
            <w:t>16</w:t>
          </w:r>
          <w:r w:rsidR="00CD4AC0" w:rsidRPr="00BE2D5F">
            <w:rPr>
              <w:noProof/>
              <w:rPrChange w:id="292" w:author="Arash Baharloo" w:date="2013-03-19T13:05:00Z">
                <w:rPr>
                  <w:noProof/>
                </w:rPr>
              </w:rPrChange>
            </w:rPr>
            <w:fldChar w:fldCharType="end"/>
          </w:r>
          <w:r w:rsidRPr="00BE2D5F">
            <w:rPr>
              <w:noProof/>
              <w:rPrChange w:id="293" w:author="Arash Baharloo" w:date="2013-03-19T13:05:00Z">
                <w:rPr>
                  <w:noProof/>
                </w:rPr>
              </w:rPrChange>
            </w:rPr>
            <w:fldChar w:fldCharType="end"/>
          </w:r>
        </w:p>
        <w:p w:rsidR="00CD4AC0" w:rsidRPr="00BE2D5F" w:rsidRDefault="00237DC3">
          <w:pPr>
            <w:pStyle w:val="Verzeichnis4"/>
            <w:tabs>
              <w:tab w:val="left" w:pos="1540"/>
              <w:tab w:val="right" w:leader="dot" w:pos="8494"/>
            </w:tabs>
            <w:rPr>
              <w:noProof/>
            </w:rPr>
          </w:pPr>
          <w:r w:rsidRPr="00BE2D5F">
            <w:rPr>
              <w:rPrChange w:id="294" w:author="Arash Baharloo" w:date="2013-03-19T13:05:00Z">
                <w:rPr>
                  <w:noProof/>
                </w:rPr>
              </w:rPrChange>
            </w:rPr>
            <w:fldChar w:fldCharType="begin"/>
          </w:r>
          <w:r w:rsidRPr="00BE2D5F">
            <w:instrText xml:space="preserve"> HYPERLINK \l "_Toc350786223" </w:instrText>
          </w:r>
          <w:r w:rsidRPr="00BE2D5F">
            <w:rPr>
              <w:rPrChange w:id="295" w:author="Arash Baharloo" w:date="2013-03-19T13:05:00Z">
                <w:rPr>
                  <w:noProof/>
                </w:rPr>
              </w:rPrChange>
            </w:rPr>
            <w:fldChar w:fldCharType="separate"/>
          </w:r>
          <w:r w:rsidR="00CD4AC0" w:rsidRPr="00BE2D5F">
            <w:rPr>
              <w:rStyle w:val="Hyperlink"/>
              <w:noProof/>
              <w:lang w:bidi="en-US"/>
            </w:rPr>
            <w:t>6.3.2</w:t>
          </w:r>
          <w:r w:rsidR="00CD4AC0" w:rsidRPr="00BE2D5F">
            <w:rPr>
              <w:noProof/>
            </w:rPr>
            <w:tab/>
          </w:r>
          <w:r w:rsidR="00CD4AC0" w:rsidRPr="00BE2D5F">
            <w:rPr>
              <w:rStyle w:val="Hyperlink"/>
              <w:noProof/>
              <w:lang w:bidi="en-US"/>
            </w:rPr>
            <w:t>Der Installationsverlauf</w:t>
          </w:r>
          <w:r w:rsidR="00CD4AC0" w:rsidRPr="00BE2D5F">
            <w:rPr>
              <w:noProof/>
            </w:rPr>
            <w:tab/>
          </w:r>
          <w:r w:rsidR="00CD4AC0" w:rsidRPr="00BE2D5F">
            <w:rPr>
              <w:noProof/>
              <w:rPrChange w:id="296" w:author="Arash Baharloo" w:date="2013-03-19T13:05:00Z">
                <w:rPr>
                  <w:noProof/>
                </w:rPr>
              </w:rPrChange>
            </w:rPr>
            <w:fldChar w:fldCharType="begin"/>
          </w:r>
          <w:r w:rsidR="00CD4AC0" w:rsidRPr="00BE2D5F">
            <w:rPr>
              <w:noProof/>
            </w:rPr>
            <w:instrText xml:space="preserve"> PAGEREF _Toc350786223 \h </w:instrText>
          </w:r>
          <w:r w:rsidR="00CD4AC0" w:rsidRPr="00BE2D5F">
            <w:rPr>
              <w:noProof/>
              <w:rPrChange w:id="297" w:author="Arash Baharloo" w:date="2013-03-19T13:05:00Z">
                <w:rPr>
                  <w:noProof/>
                </w:rPr>
              </w:rPrChange>
            </w:rPr>
          </w:r>
          <w:r w:rsidR="00CD4AC0" w:rsidRPr="00BE2D5F">
            <w:rPr>
              <w:noProof/>
              <w:rPrChange w:id="298" w:author="Arash Baharloo" w:date="2013-03-19T13:05:00Z">
                <w:rPr>
                  <w:noProof/>
                </w:rPr>
              </w:rPrChange>
            </w:rPr>
            <w:fldChar w:fldCharType="separate"/>
          </w:r>
          <w:r w:rsidR="003B4BEB" w:rsidRPr="00BE2D5F">
            <w:rPr>
              <w:noProof/>
            </w:rPr>
            <w:t>17</w:t>
          </w:r>
          <w:r w:rsidR="00CD4AC0" w:rsidRPr="00BE2D5F">
            <w:rPr>
              <w:noProof/>
              <w:rPrChange w:id="299" w:author="Arash Baharloo" w:date="2013-03-19T13:05:00Z">
                <w:rPr>
                  <w:noProof/>
                </w:rPr>
              </w:rPrChange>
            </w:rPr>
            <w:fldChar w:fldCharType="end"/>
          </w:r>
          <w:r w:rsidRPr="00BE2D5F">
            <w:rPr>
              <w:noProof/>
              <w:rPrChange w:id="300" w:author="Arash Baharloo" w:date="2013-03-19T13:05:00Z">
                <w:rPr>
                  <w:noProof/>
                </w:rPr>
              </w:rPrChange>
            </w:rPr>
            <w:fldChar w:fldCharType="end"/>
          </w:r>
        </w:p>
        <w:p w:rsidR="00CD4AC0" w:rsidRPr="00BE2D5F" w:rsidRDefault="00237DC3">
          <w:pPr>
            <w:pStyle w:val="Verzeichnis3"/>
            <w:tabs>
              <w:tab w:val="left" w:pos="1100"/>
              <w:tab w:val="right" w:leader="dot" w:pos="8494"/>
            </w:tabs>
            <w:rPr>
              <w:noProof/>
              <w:sz w:val="22"/>
              <w:lang w:val="de-DE" w:eastAsia="de-DE" w:bidi="ar-SA"/>
            </w:rPr>
          </w:pPr>
          <w:r w:rsidRPr="00BE2D5F">
            <w:rPr>
              <w:lang w:val="de-DE"/>
              <w:rPrChange w:id="301" w:author="Arash Baharloo" w:date="2013-03-19T13:05:00Z">
                <w:rPr>
                  <w:noProof/>
                </w:rPr>
              </w:rPrChange>
            </w:rPr>
            <w:fldChar w:fldCharType="begin"/>
          </w:r>
          <w:r w:rsidRPr="00BE2D5F">
            <w:rPr>
              <w:lang w:val="de-DE"/>
              <w:rPrChange w:id="302" w:author="Arash Baharloo" w:date="2013-03-19T13:05:00Z">
                <w:rPr/>
              </w:rPrChange>
            </w:rPr>
            <w:instrText xml:space="preserve"> HYPERLINK \l "_Toc350786224" </w:instrText>
          </w:r>
          <w:r w:rsidRPr="00BE2D5F">
            <w:rPr>
              <w:lang w:val="de-DE"/>
              <w:rPrChange w:id="303" w:author="Arash Baharloo" w:date="2013-03-19T13:05:00Z">
                <w:rPr>
                  <w:noProof/>
                </w:rPr>
              </w:rPrChange>
            </w:rPr>
            <w:fldChar w:fldCharType="separate"/>
          </w:r>
          <w:r w:rsidR="00CD4AC0" w:rsidRPr="00BE2D5F">
            <w:rPr>
              <w:rStyle w:val="Hyperlink"/>
              <w:noProof/>
              <w:lang w:val="de-DE"/>
            </w:rPr>
            <w:t>6.4</w:t>
          </w:r>
          <w:r w:rsidR="00CD4AC0" w:rsidRPr="00BE2D5F">
            <w:rPr>
              <w:noProof/>
              <w:sz w:val="22"/>
              <w:lang w:val="de-DE" w:eastAsia="de-DE" w:bidi="ar-SA"/>
            </w:rPr>
            <w:tab/>
          </w:r>
          <w:r w:rsidR="00CD4AC0" w:rsidRPr="00BE2D5F">
            <w:rPr>
              <w:rStyle w:val="Hyperlink"/>
              <w:noProof/>
              <w:lang w:val="de-DE"/>
            </w:rPr>
            <w:t>Konfiguration</w:t>
          </w:r>
          <w:r w:rsidR="00CD4AC0" w:rsidRPr="00BE2D5F">
            <w:rPr>
              <w:noProof/>
              <w:lang w:val="de-DE"/>
              <w:rPrChange w:id="304" w:author="Arash Baharloo" w:date="2013-03-19T13:05:00Z">
                <w:rPr>
                  <w:noProof/>
                </w:rPr>
              </w:rPrChange>
            </w:rPr>
            <w:tab/>
          </w:r>
          <w:r w:rsidR="00CD4AC0" w:rsidRPr="00BE2D5F">
            <w:rPr>
              <w:noProof/>
              <w:lang w:val="de-DE"/>
              <w:rPrChange w:id="305" w:author="Arash Baharloo" w:date="2013-03-19T13:05:00Z">
                <w:rPr>
                  <w:noProof/>
                </w:rPr>
              </w:rPrChange>
            </w:rPr>
            <w:fldChar w:fldCharType="begin"/>
          </w:r>
          <w:r w:rsidR="00CD4AC0" w:rsidRPr="00BE2D5F">
            <w:rPr>
              <w:noProof/>
              <w:lang w:val="de-DE"/>
              <w:rPrChange w:id="306" w:author="Arash Baharloo" w:date="2013-03-19T13:05:00Z">
                <w:rPr>
                  <w:noProof/>
                </w:rPr>
              </w:rPrChange>
            </w:rPr>
            <w:instrText xml:space="preserve"> PAGEREF _Toc350786224 \h </w:instrText>
          </w:r>
          <w:r w:rsidR="00CD4AC0" w:rsidRPr="00BE2D5F">
            <w:rPr>
              <w:noProof/>
              <w:lang w:val="de-DE"/>
              <w:rPrChange w:id="307" w:author="Arash Baharloo" w:date="2013-03-19T13:05:00Z">
                <w:rPr>
                  <w:noProof/>
                  <w:lang w:val="de-DE"/>
                </w:rPr>
              </w:rPrChange>
            </w:rPr>
          </w:r>
          <w:r w:rsidR="00CD4AC0" w:rsidRPr="00BE2D5F">
            <w:rPr>
              <w:noProof/>
              <w:lang w:val="de-DE"/>
              <w:rPrChange w:id="308" w:author="Arash Baharloo" w:date="2013-03-19T13:05:00Z">
                <w:rPr>
                  <w:noProof/>
                </w:rPr>
              </w:rPrChange>
            </w:rPr>
            <w:fldChar w:fldCharType="separate"/>
          </w:r>
          <w:r w:rsidR="003B4BEB" w:rsidRPr="00BE2D5F">
            <w:rPr>
              <w:noProof/>
              <w:lang w:val="de-DE"/>
              <w:rPrChange w:id="309" w:author="Arash Baharloo" w:date="2013-03-19T13:05:00Z">
                <w:rPr>
                  <w:noProof/>
                </w:rPr>
              </w:rPrChange>
            </w:rPr>
            <w:t>18</w:t>
          </w:r>
          <w:r w:rsidR="00CD4AC0" w:rsidRPr="00BE2D5F">
            <w:rPr>
              <w:noProof/>
              <w:lang w:val="de-DE"/>
              <w:rPrChange w:id="310" w:author="Arash Baharloo" w:date="2013-03-19T13:05:00Z">
                <w:rPr>
                  <w:noProof/>
                </w:rPr>
              </w:rPrChange>
            </w:rPr>
            <w:fldChar w:fldCharType="end"/>
          </w:r>
          <w:r w:rsidRPr="00BE2D5F">
            <w:rPr>
              <w:noProof/>
              <w:lang w:val="de-DE"/>
              <w:rPrChange w:id="311" w:author="Arash Baharloo" w:date="2013-03-19T13:05:00Z">
                <w:rPr>
                  <w:noProof/>
                </w:rPr>
              </w:rPrChange>
            </w:rPr>
            <w:fldChar w:fldCharType="end"/>
          </w:r>
        </w:p>
        <w:p w:rsidR="00CD4AC0" w:rsidRPr="00BE2D5F" w:rsidRDefault="00237DC3">
          <w:pPr>
            <w:pStyle w:val="Verzeichnis2"/>
            <w:tabs>
              <w:tab w:val="left" w:pos="660"/>
              <w:tab w:val="right" w:leader="dot" w:pos="8494"/>
            </w:tabs>
            <w:rPr>
              <w:noProof/>
              <w:sz w:val="22"/>
              <w:lang w:val="de-DE" w:eastAsia="de-DE" w:bidi="ar-SA"/>
            </w:rPr>
          </w:pPr>
          <w:r w:rsidRPr="00BE2D5F">
            <w:rPr>
              <w:lang w:val="de-DE"/>
              <w:rPrChange w:id="312" w:author="Arash Baharloo" w:date="2013-03-19T13:05:00Z">
                <w:rPr>
                  <w:noProof/>
                </w:rPr>
              </w:rPrChange>
            </w:rPr>
            <w:fldChar w:fldCharType="begin"/>
          </w:r>
          <w:r w:rsidRPr="00BE2D5F">
            <w:rPr>
              <w:lang w:val="de-DE"/>
              <w:rPrChange w:id="313" w:author="Arash Baharloo" w:date="2013-03-19T13:05:00Z">
                <w:rPr/>
              </w:rPrChange>
            </w:rPr>
            <w:instrText xml:space="preserve"> HYPERLINK \l "_Toc350786225" </w:instrText>
          </w:r>
          <w:r w:rsidRPr="00BE2D5F">
            <w:rPr>
              <w:lang w:val="de-DE"/>
              <w:rPrChange w:id="314" w:author="Arash Baharloo" w:date="2013-03-19T13:05:00Z">
                <w:rPr>
                  <w:noProof/>
                </w:rPr>
              </w:rPrChange>
            </w:rPr>
            <w:fldChar w:fldCharType="separate"/>
          </w:r>
          <w:r w:rsidR="00CD4AC0" w:rsidRPr="00BE2D5F">
            <w:rPr>
              <w:rStyle w:val="Hyperlink"/>
              <w:noProof/>
              <w:lang w:val="de-DE"/>
            </w:rPr>
            <w:t>7</w:t>
          </w:r>
          <w:r w:rsidR="00CD4AC0" w:rsidRPr="00BE2D5F">
            <w:rPr>
              <w:noProof/>
              <w:sz w:val="22"/>
              <w:lang w:val="de-DE" w:eastAsia="de-DE" w:bidi="ar-SA"/>
            </w:rPr>
            <w:tab/>
          </w:r>
          <w:r w:rsidR="00CD4AC0" w:rsidRPr="00BE2D5F">
            <w:rPr>
              <w:rStyle w:val="Hyperlink"/>
              <w:noProof/>
              <w:lang w:val="de-DE"/>
            </w:rPr>
            <w:t>Der Server</w:t>
          </w:r>
          <w:r w:rsidR="00CD4AC0" w:rsidRPr="00BE2D5F">
            <w:rPr>
              <w:noProof/>
              <w:lang w:val="de-DE"/>
              <w:rPrChange w:id="315" w:author="Arash Baharloo" w:date="2013-03-19T13:05:00Z">
                <w:rPr>
                  <w:noProof/>
                </w:rPr>
              </w:rPrChange>
            </w:rPr>
            <w:tab/>
          </w:r>
          <w:r w:rsidR="00CD4AC0" w:rsidRPr="00BE2D5F">
            <w:rPr>
              <w:noProof/>
              <w:lang w:val="de-DE"/>
              <w:rPrChange w:id="316" w:author="Arash Baharloo" w:date="2013-03-19T13:05:00Z">
                <w:rPr>
                  <w:noProof/>
                </w:rPr>
              </w:rPrChange>
            </w:rPr>
            <w:fldChar w:fldCharType="begin"/>
          </w:r>
          <w:r w:rsidR="00CD4AC0" w:rsidRPr="00BE2D5F">
            <w:rPr>
              <w:noProof/>
              <w:lang w:val="de-DE"/>
              <w:rPrChange w:id="317" w:author="Arash Baharloo" w:date="2013-03-19T13:05:00Z">
                <w:rPr>
                  <w:noProof/>
                </w:rPr>
              </w:rPrChange>
            </w:rPr>
            <w:instrText xml:space="preserve"> PAGEREF _Toc350786225 \h </w:instrText>
          </w:r>
          <w:r w:rsidR="00CD4AC0" w:rsidRPr="00BE2D5F">
            <w:rPr>
              <w:noProof/>
              <w:lang w:val="de-DE"/>
              <w:rPrChange w:id="318" w:author="Arash Baharloo" w:date="2013-03-19T13:05:00Z">
                <w:rPr>
                  <w:noProof/>
                  <w:lang w:val="de-DE"/>
                </w:rPr>
              </w:rPrChange>
            </w:rPr>
          </w:r>
          <w:r w:rsidR="00CD4AC0" w:rsidRPr="00BE2D5F">
            <w:rPr>
              <w:noProof/>
              <w:lang w:val="de-DE"/>
              <w:rPrChange w:id="319" w:author="Arash Baharloo" w:date="2013-03-19T13:05:00Z">
                <w:rPr>
                  <w:noProof/>
                </w:rPr>
              </w:rPrChange>
            </w:rPr>
            <w:fldChar w:fldCharType="separate"/>
          </w:r>
          <w:r w:rsidR="003B4BEB" w:rsidRPr="00BE2D5F">
            <w:rPr>
              <w:noProof/>
              <w:lang w:val="de-DE"/>
              <w:rPrChange w:id="320" w:author="Arash Baharloo" w:date="2013-03-19T13:05:00Z">
                <w:rPr>
                  <w:noProof/>
                </w:rPr>
              </w:rPrChange>
            </w:rPr>
            <w:t>23</w:t>
          </w:r>
          <w:r w:rsidR="00CD4AC0" w:rsidRPr="00BE2D5F">
            <w:rPr>
              <w:noProof/>
              <w:lang w:val="de-DE"/>
              <w:rPrChange w:id="321" w:author="Arash Baharloo" w:date="2013-03-19T13:05:00Z">
                <w:rPr>
                  <w:noProof/>
                </w:rPr>
              </w:rPrChange>
            </w:rPr>
            <w:fldChar w:fldCharType="end"/>
          </w:r>
          <w:r w:rsidRPr="00BE2D5F">
            <w:rPr>
              <w:noProof/>
              <w:lang w:val="de-DE"/>
              <w:rPrChange w:id="322" w:author="Arash Baharloo" w:date="2013-03-19T13:05:00Z">
                <w:rPr>
                  <w:noProof/>
                </w:rPr>
              </w:rPrChange>
            </w:rPr>
            <w:fldChar w:fldCharType="end"/>
          </w:r>
        </w:p>
        <w:p w:rsidR="00CD4AC0" w:rsidRPr="00BE2D5F" w:rsidRDefault="00237DC3">
          <w:pPr>
            <w:pStyle w:val="Verzeichnis3"/>
            <w:tabs>
              <w:tab w:val="left" w:pos="1100"/>
              <w:tab w:val="right" w:leader="dot" w:pos="8494"/>
            </w:tabs>
            <w:rPr>
              <w:noProof/>
              <w:sz w:val="22"/>
              <w:lang w:val="de-DE" w:eastAsia="de-DE" w:bidi="ar-SA"/>
            </w:rPr>
          </w:pPr>
          <w:r w:rsidRPr="00BE2D5F">
            <w:rPr>
              <w:lang w:val="de-DE"/>
              <w:rPrChange w:id="323" w:author="Arash Baharloo" w:date="2013-03-19T13:05:00Z">
                <w:rPr>
                  <w:noProof/>
                </w:rPr>
              </w:rPrChange>
            </w:rPr>
            <w:fldChar w:fldCharType="begin"/>
          </w:r>
          <w:r w:rsidRPr="00BE2D5F">
            <w:rPr>
              <w:lang w:val="de-DE"/>
              <w:rPrChange w:id="324" w:author="Arash Baharloo" w:date="2013-03-19T13:05:00Z">
                <w:rPr/>
              </w:rPrChange>
            </w:rPr>
            <w:instrText xml:space="preserve"> HYPERLINK \l "_Toc350786226" </w:instrText>
          </w:r>
          <w:r w:rsidRPr="00BE2D5F">
            <w:rPr>
              <w:lang w:val="de-DE"/>
              <w:rPrChange w:id="325" w:author="Arash Baharloo" w:date="2013-03-19T13:05:00Z">
                <w:rPr>
                  <w:noProof/>
                </w:rPr>
              </w:rPrChange>
            </w:rPr>
            <w:fldChar w:fldCharType="separate"/>
          </w:r>
          <w:r w:rsidR="00CD4AC0" w:rsidRPr="00BE2D5F">
            <w:rPr>
              <w:rStyle w:val="Hyperlink"/>
              <w:noProof/>
              <w:lang w:val="de-DE"/>
            </w:rPr>
            <w:t>7.1</w:t>
          </w:r>
          <w:r w:rsidR="00CD4AC0" w:rsidRPr="00BE2D5F">
            <w:rPr>
              <w:noProof/>
              <w:sz w:val="22"/>
              <w:lang w:val="de-DE" w:eastAsia="de-DE" w:bidi="ar-SA"/>
            </w:rPr>
            <w:tab/>
          </w:r>
          <w:r w:rsidR="00CD4AC0" w:rsidRPr="00BE2D5F">
            <w:rPr>
              <w:rStyle w:val="Hyperlink"/>
              <w:noProof/>
              <w:lang w:val="de-DE"/>
            </w:rPr>
            <w:t>Systemanforderungen und Voraussetzungen</w:t>
          </w:r>
          <w:r w:rsidR="00CD4AC0" w:rsidRPr="00BE2D5F">
            <w:rPr>
              <w:noProof/>
              <w:lang w:val="de-DE"/>
              <w:rPrChange w:id="326" w:author="Arash Baharloo" w:date="2013-03-19T13:05:00Z">
                <w:rPr>
                  <w:noProof/>
                </w:rPr>
              </w:rPrChange>
            </w:rPr>
            <w:tab/>
          </w:r>
          <w:r w:rsidR="00CD4AC0" w:rsidRPr="00BE2D5F">
            <w:rPr>
              <w:noProof/>
              <w:lang w:val="de-DE"/>
              <w:rPrChange w:id="327" w:author="Arash Baharloo" w:date="2013-03-19T13:05:00Z">
                <w:rPr>
                  <w:noProof/>
                </w:rPr>
              </w:rPrChange>
            </w:rPr>
            <w:fldChar w:fldCharType="begin"/>
          </w:r>
          <w:r w:rsidR="00CD4AC0" w:rsidRPr="00BE2D5F">
            <w:rPr>
              <w:noProof/>
              <w:lang w:val="de-DE"/>
              <w:rPrChange w:id="328" w:author="Arash Baharloo" w:date="2013-03-19T13:05:00Z">
                <w:rPr>
                  <w:noProof/>
                </w:rPr>
              </w:rPrChange>
            </w:rPr>
            <w:instrText xml:space="preserve"> PAGEREF _Toc350786226 \h </w:instrText>
          </w:r>
          <w:r w:rsidR="00CD4AC0" w:rsidRPr="00BE2D5F">
            <w:rPr>
              <w:noProof/>
              <w:lang w:val="de-DE"/>
              <w:rPrChange w:id="329" w:author="Arash Baharloo" w:date="2013-03-19T13:05:00Z">
                <w:rPr>
                  <w:noProof/>
                  <w:lang w:val="de-DE"/>
                </w:rPr>
              </w:rPrChange>
            </w:rPr>
          </w:r>
          <w:r w:rsidR="00CD4AC0" w:rsidRPr="00BE2D5F">
            <w:rPr>
              <w:noProof/>
              <w:lang w:val="de-DE"/>
              <w:rPrChange w:id="330" w:author="Arash Baharloo" w:date="2013-03-19T13:05:00Z">
                <w:rPr>
                  <w:noProof/>
                </w:rPr>
              </w:rPrChange>
            </w:rPr>
            <w:fldChar w:fldCharType="separate"/>
          </w:r>
          <w:r w:rsidR="003B4BEB" w:rsidRPr="00BE2D5F">
            <w:rPr>
              <w:noProof/>
              <w:lang w:val="de-DE"/>
              <w:rPrChange w:id="331" w:author="Arash Baharloo" w:date="2013-03-19T13:05:00Z">
                <w:rPr>
                  <w:noProof/>
                </w:rPr>
              </w:rPrChange>
            </w:rPr>
            <w:t>23</w:t>
          </w:r>
          <w:r w:rsidR="00CD4AC0" w:rsidRPr="00BE2D5F">
            <w:rPr>
              <w:noProof/>
              <w:lang w:val="de-DE"/>
              <w:rPrChange w:id="332" w:author="Arash Baharloo" w:date="2013-03-19T13:05:00Z">
                <w:rPr>
                  <w:noProof/>
                </w:rPr>
              </w:rPrChange>
            </w:rPr>
            <w:fldChar w:fldCharType="end"/>
          </w:r>
          <w:r w:rsidRPr="00BE2D5F">
            <w:rPr>
              <w:noProof/>
              <w:lang w:val="de-DE"/>
              <w:rPrChange w:id="333" w:author="Arash Baharloo" w:date="2013-03-19T13:05:00Z">
                <w:rPr>
                  <w:noProof/>
                </w:rPr>
              </w:rPrChange>
            </w:rPr>
            <w:fldChar w:fldCharType="end"/>
          </w:r>
        </w:p>
        <w:p w:rsidR="00CD4AC0" w:rsidRPr="00BE2D5F" w:rsidRDefault="00237DC3">
          <w:pPr>
            <w:pStyle w:val="Verzeichnis3"/>
            <w:tabs>
              <w:tab w:val="left" w:pos="1100"/>
              <w:tab w:val="right" w:leader="dot" w:pos="8494"/>
            </w:tabs>
            <w:rPr>
              <w:noProof/>
              <w:sz w:val="22"/>
              <w:lang w:val="de-DE" w:eastAsia="de-DE" w:bidi="ar-SA"/>
            </w:rPr>
          </w:pPr>
          <w:r w:rsidRPr="00BE2D5F">
            <w:rPr>
              <w:lang w:val="de-DE"/>
              <w:rPrChange w:id="334" w:author="Arash Baharloo" w:date="2013-03-19T13:05:00Z">
                <w:rPr>
                  <w:noProof/>
                </w:rPr>
              </w:rPrChange>
            </w:rPr>
            <w:fldChar w:fldCharType="begin"/>
          </w:r>
          <w:r w:rsidRPr="00BE2D5F">
            <w:rPr>
              <w:lang w:val="de-DE"/>
              <w:rPrChange w:id="335" w:author="Arash Baharloo" w:date="2013-03-19T13:05:00Z">
                <w:rPr/>
              </w:rPrChange>
            </w:rPr>
            <w:instrText xml:space="preserve"> HYPERLINK \l "_Toc350786227" </w:instrText>
          </w:r>
          <w:r w:rsidRPr="00BE2D5F">
            <w:rPr>
              <w:lang w:val="de-DE"/>
              <w:rPrChange w:id="336" w:author="Arash Baharloo" w:date="2013-03-19T13:05:00Z">
                <w:rPr>
                  <w:noProof/>
                </w:rPr>
              </w:rPrChange>
            </w:rPr>
            <w:fldChar w:fldCharType="separate"/>
          </w:r>
          <w:r w:rsidR="00CD4AC0" w:rsidRPr="00BE2D5F">
            <w:rPr>
              <w:rStyle w:val="Hyperlink"/>
              <w:noProof/>
              <w:lang w:val="de-DE"/>
            </w:rPr>
            <w:t>7.2</w:t>
          </w:r>
          <w:r w:rsidR="00CD4AC0" w:rsidRPr="00BE2D5F">
            <w:rPr>
              <w:noProof/>
              <w:sz w:val="22"/>
              <w:lang w:val="de-DE" w:eastAsia="de-DE" w:bidi="ar-SA"/>
            </w:rPr>
            <w:tab/>
          </w:r>
          <w:r w:rsidR="00CD4AC0" w:rsidRPr="00BE2D5F">
            <w:rPr>
              <w:rStyle w:val="Hyperlink"/>
              <w:noProof/>
              <w:lang w:val="de-DE"/>
            </w:rPr>
            <w:t>Werkzeuge</w:t>
          </w:r>
          <w:r w:rsidR="00CD4AC0" w:rsidRPr="00BE2D5F">
            <w:rPr>
              <w:noProof/>
              <w:lang w:val="de-DE"/>
              <w:rPrChange w:id="337" w:author="Arash Baharloo" w:date="2013-03-19T13:05:00Z">
                <w:rPr>
                  <w:noProof/>
                </w:rPr>
              </w:rPrChange>
            </w:rPr>
            <w:tab/>
          </w:r>
          <w:r w:rsidR="00CD4AC0" w:rsidRPr="00BE2D5F">
            <w:rPr>
              <w:noProof/>
              <w:lang w:val="de-DE"/>
              <w:rPrChange w:id="338" w:author="Arash Baharloo" w:date="2013-03-19T13:05:00Z">
                <w:rPr>
                  <w:noProof/>
                </w:rPr>
              </w:rPrChange>
            </w:rPr>
            <w:fldChar w:fldCharType="begin"/>
          </w:r>
          <w:r w:rsidR="00CD4AC0" w:rsidRPr="00BE2D5F">
            <w:rPr>
              <w:noProof/>
              <w:lang w:val="de-DE"/>
              <w:rPrChange w:id="339" w:author="Arash Baharloo" w:date="2013-03-19T13:05:00Z">
                <w:rPr>
                  <w:noProof/>
                </w:rPr>
              </w:rPrChange>
            </w:rPr>
            <w:instrText xml:space="preserve"> PAGEREF _Toc350786227 \h </w:instrText>
          </w:r>
          <w:r w:rsidR="00CD4AC0" w:rsidRPr="00BE2D5F">
            <w:rPr>
              <w:noProof/>
              <w:lang w:val="de-DE"/>
              <w:rPrChange w:id="340" w:author="Arash Baharloo" w:date="2013-03-19T13:05:00Z">
                <w:rPr>
                  <w:noProof/>
                  <w:lang w:val="de-DE"/>
                </w:rPr>
              </w:rPrChange>
            </w:rPr>
          </w:r>
          <w:r w:rsidR="00CD4AC0" w:rsidRPr="00BE2D5F">
            <w:rPr>
              <w:noProof/>
              <w:lang w:val="de-DE"/>
              <w:rPrChange w:id="341" w:author="Arash Baharloo" w:date="2013-03-19T13:05:00Z">
                <w:rPr>
                  <w:noProof/>
                </w:rPr>
              </w:rPrChange>
            </w:rPr>
            <w:fldChar w:fldCharType="separate"/>
          </w:r>
          <w:r w:rsidR="003B4BEB" w:rsidRPr="00BE2D5F">
            <w:rPr>
              <w:noProof/>
              <w:lang w:val="de-DE"/>
              <w:rPrChange w:id="342" w:author="Arash Baharloo" w:date="2013-03-19T13:05:00Z">
                <w:rPr>
                  <w:noProof/>
                </w:rPr>
              </w:rPrChange>
            </w:rPr>
            <w:t>23</w:t>
          </w:r>
          <w:r w:rsidR="00CD4AC0" w:rsidRPr="00BE2D5F">
            <w:rPr>
              <w:noProof/>
              <w:lang w:val="de-DE"/>
              <w:rPrChange w:id="343" w:author="Arash Baharloo" w:date="2013-03-19T13:05:00Z">
                <w:rPr>
                  <w:noProof/>
                </w:rPr>
              </w:rPrChange>
            </w:rPr>
            <w:fldChar w:fldCharType="end"/>
          </w:r>
          <w:r w:rsidRPr="00BE2D5F">
            <w:rPr>
              <w:noProof/>
              <w:lang w:val="de-DE"/>
              <w:rPrChange w:id="344" w:author="Arash Baharloo" w:date="2013-03-19T13:05:00Z">
                <w:rPr>
                  <w:noProof/>
                </w:rPr>
              </w:rPrChange>
            </w:rPr>
            <w:fldChar w:fldCharType="end"/>
          </w:r>
        </w:p>
        <w:p w:rsidR="00CD4AC0" w:rsidRPr="00BE2D5F" w:rsidRDefault="00237DC3">
          <w:pPr>
            <w:pStyle w:val="Verzeichnis3"/>
            <w:tabs>
              <w:tab w:val="left" w:pos="1100"/>
              <w:tab w:val="right" w:leader="dot" w:pos="8494"/>
            </w:tabs>
            <w:rPr>
              <w:noProof/>
              <w:sz w:val="22"/>
              <w:lang w:val="de-DE" w:eastAsia="de-DE" w:bidi="ar-SA"/>
            </w:rPr>
          </w:pPr>
          <w:r w:rsidRPr="00BE2D5F">
            <w:rPr>
              <w:lang w:val="de-DE"/>
              <w:rPrChange w:id="345" w:author="Arash Baharloo" w:date="2013-03-19T13:05:00Z">
                <w:rPr>
                  <w:noProof/>
                </w:rPr>
              </w:rPrChange>
            </w:rPr>
            <w:fldChar w:fldCharType="begin"/>
          </w:r>
          <w:r w:rsidRPr="00BE2D5F">
            <w:rPr>
              <w:lang w:val="de-DE"/>
              <w:rPrChange w:id="346" w:author="Arash Baharloo" w:date="2013-03-19T13:05:00Z">
                <w:rPr/>
              </w:rPrChange>
            </w:rPr>
            <w:instrText xml:space="preserve"> HYPERLINK \l "_Toc350786228" </w:instrText>
          </w:r>
          <w:r w:rsidRPr="00BE2D5F">
            <w:rPr>
              <w:lang w:val="de-DE"/>
              <w:rPrChange w:id="347" w:author="Arash Baharloo" w:date="2013-03-19T13:05:00Z">
                <w:rPr>
                  <w:noProof/>
                </w:rPr>
              </w:rPrChange>
            </w:rPr>
            <w:fldChar w:fldCharType="separate"/>
          </w:r>
          <w:r w:rsidR="00CD4AC0" w:rsidRPr="00BE2D5F">
            <w:rPr>
              <w:rStyle w:val="Hyperlink"/>
              <w:noProof/>
              <w:lang w:val="de-DE"/>
            </w:rPr>
            <w:t>7.3</w:t>
          </w:r>
          <w:r w:rsidR="00CD4AC0" w:rsidRPr="00BE2D5F">
            <w:rPr>
              <w:noProof/>
              <w:sz w:val="22"/>
              <w:lang w:val="de-DE" w:eastAsia="de-DE" w:bidi="ar-SA"/>
            </w:rPr>
            <w:tab/>
          </w:r>
          <w:r w:rsidR="00CD4AC0" w:rsidRPr="00BE2D5F">
            <w:rPr>
              <w:rStyle w:val="Hyperlink"/>
              <w:noProof/>
              <w:lang w:val="de-DE"/>
            </w:rPr>
            <w:t>Installation</w:t>
          </w:r>
          <w:r w:rsidR="00CD4AC0" w:rsidRPr="00BE2D5F">
            <w:rPr>
              <w:noProof/>
              <w:lang w:val="de-DE"/>
              <w:rPrChange w:id="348" w:author="Arash Baharloo" w:date="2013-03-19T13:05:00Z">
                <w:rPr>
                  <w:noProof/>
                </w:rPr>
              </w:rPrChange>
            </w:rPr>
            <w:tab/>
          </w:r>
          <w:r w:rsidR="00CD4AC0" w:rsidRPr="00BE2D5F">
            <w:rPr>
              <w:noProof/>
              <w:lang w:val="de-DE"/>
              <w:rPrChange w:id="349" w:author="Arash Baharloo" w:date="2013-03-19T13:05:00Z">
                <w:rPr>
                  <w:noProof/>
                </w:rPr>
              </w:rPrChange>
            </w:rPr>
            <w:fldChar w:fldCharType="begin"/>
          </w:r>
          <w:r w:rsidR="00CD4AC0" w:rsidRPr="00BE2D5F">
            <w:rPr>
              <w:noProof/>
              <w:lang w:val="de-DE"/>
              <w:rPrChange w:id="350" w:author="Arash Baharloo" w:date="2013-03-19T13:05:00Z">
                <w:rPr>
                  <w:noProof/>
                </w:rPr>
              </w:rPrChange>
            </w:rPr>
            <w:instrText xml:space="preserve"> PAGEREF _Toc350786228 \h </w:instrText>
          </w:r>
          <w:r w:rsidR="00CD4AC0" w:rsidRPr="00BE2D5F">
            <w:rPr>
              <w:noProof/>
              <w:lang w:val="de-DE"/>
              <w:rPrChange w:id="351" w:author="Arash Baharloo" w:date="2013-03-19T13:05:00Z">
                <w:rPr>
                  <w:noProof/>
                  <w:lang w:val="de-DE"/>
                </w:rPr>
              </w:rPrChange>
            </w:rPr>
          </w:r>
          <w:r w:rsidR="00CD4AC0" w:rsidRPr="00BE2D5F">
            <w:rPr>
              <w:noProof/>
              <w:lang w:val="de-DE"/>
              <w:rPrChange w:id="352" w:author="Arash Baharloo" w:date="2013-03-19T13:05:00Z">
                <w:rPr>
                  <w:noProof/>
                </w:rPr>
              </w:rPrChange>
            </w:rPr>
            <w:fldChar w:fldCharType="separate"/>
          </w:r>
          <w:r w:rsidR="003B4BEB" w:rsidRPr="00BE2D5F">
            <w:rPr>
              <w:noProof/>
              <w:lang w:val="de-DE"/>
              <w:rPrChange w:id="353" w:author="Arash Baharloo" w:date="2013-03-19T13:05:00Z">
                <w:rPr>
                  <w:noProof/>
                </w:rPr>
              </w:rPrChange>
            </w:rPr>
            <w:t>23</w:t>
          </w:r>
          <w:r w:rsidR="00CD4AC0" w:rsidRPr="00BE2D5F">
            <w:rPr>
              <w:noProof/>
              <w:lang w:val="de-DE"/>
              <w:rPrChange w:id="354" w:author="Arash Baharloo" w:date="2013-03-19T13:05:00Z">
                <w:rPr>
                  <w:noProof/>
                </w:rPr>
              </w:rPrChange>
            </w:rPr>
            <w:fldChar w:fldCharType="end"/>
          </w:r>
          <w:r w:rsidRPr="00BE2D5F">
            <w:rPr>
              <w:noProof/>
              <w:lang w:val="de-DE"/>
              <w:rPrChange w:id="355" w:author="Arash Baharloo" w:date="2013-03-19T13:05:00Z">
                <w:rPr>
                  <w:noProof/>
                </w:rPr>
              </w:rPrChange>
            </w:rPr>
            <w:fldChar w:fldCharType="end"/>
          </w:r>
        </w:p>
        <w:p w:rsidR="00CD4AC0" w:rsidRPr="00BE2D5F" w:rsidRDefault="00237DC3">
          <w:pPr>
            <w:pStyle w:val="Verzeichnis4"/>
            <w:tabs>
              <w:tab w:val="left" w:pos="1540"/>
              <w:tab w:val="right" w:leader="dot" w:pos="8494"/>
            </w:tabs>
            <w:rPr>
              <w:noProof/>
            </w:rPr>
          </w:pPr>
          <w:r w:rsidRPr="00BE2D5F">
            <w:rPr>
              <w:rPrChange w:id="356" w:author="Arash Baharloo" w:date="2013-03-19T13:05:00Z">
                <w:rPr>
                  <w:noProof/>
                </w:rPr>
              </w:rPrChange>
            </w:rPr>
            <w:fldChar w:fldCharType="begin"/>
          </w:r>
          <w:r w:rsidRPr="00BE2D5F">
            <w:instrText xml:space="preserve"> HYPERLINK \l "_Toc350786229" </w:instrText>
          </w:r>
          <w:r w:rsidRPr="00BE2D5F">
            <w:rPr>
              <w:rPrChange w:id="357" w:author="Arash Baharloo" w:date="2013-03-19T13:05:00Z">
                <w:rPr>
                  <w:noProof/>
                </w:rPr>
              </w:rPrChange>
            </w:rPr>
            <w:fldChar w:fldCharType="separate"/>
          </w:r>
          <w:r w:rsidR="00CD4AC0" w:rsidRPr="00BE2D5F">
            <w:rPr>
              <w:rStyle w:val="Hyperlink"/>
              <w:noProof/>
              <w:lang w:bidi="en-US"/>
            </w:rPr>
            <w:t>7.3.1</w:t>
          </w:r>
          <w:r w:rsidR="00CD4AC0" w:rsidRPr="00BE2D5F">
            <w:rPr>
              <w:noProof/>
            </w:rPr>
            <w:tab/>
          </w:r>
          <w:r w:rsidR="00CD4AC0" w:rsidRPr="00BE2D5F">
            <w:rPr>
              <w:rStyle w:val="Hyperlink"/>
              <w:noProof/>
              <w:lang w:bidi="en-US"/>
            </w:rPr>
            <w:t>Installationsdateien überprüfen</w:t>
          </w:r>
          <w:r w:rsidR="00CD4AC0" w:rsidRPr="00BE2D5F">
            <w:rPr>
              <w:noProof/>
            </w:rPr>
            <w:tab/>
          </w:r>
          <w:r w:rsidR="00CD4AC0" w:rsidRPr="00BE2D5F">
            <w:rPr>
              <w:noProof/>
              <w:rPrChange w:id="358" w:author="Arash Baharloo" w:date="2013-03-19T13:05:00Z">
                <w:rPr>
                  <w:noProof/>
                </w:rPr>
              </w:rPrChange>
            </w:rPr>
            <w:fldChar w:fldCharType="begin"/>
          </w:r>
          <w:r w:rsidR="00CD4AC0" w:rsidRPr="00BE2D5F">
            <w:rPr>
              <w:noProof/>
            </w:rPr>
            <w:instrText xml:space="preserve"> PAGEREF _Toc350786229 \h </w:instrText>
          </w:r>
          <w:r w:rsidR="00CD4AC0" w:rsidRPr="00BE2D5F">
            <w:rPr>
              <w:noProof/>
              <w:rPrChange w:id="359" w:author="Arash Baharloo" w:date="2013-03-19T13:05:00Z">
                <w:rPr>
                  <w:noProof/>
                </w:rPr>
              </w:rPrChange>
            </w:rPr>
          </w:r>
          <w:r w:rsidR="00CD4AC0" w:rsidRPr="00BE2D5F">
            <w:rPr>
              <w:noProof/>
              <w:rPrChange w:id="360" w:author="Arash Baharloo" w:date="2013-03-19T13:05:00Z">
                <w:rPr>
                  <w:noProof/>
                </w:rPr>
              </w:rPrChange>
            </w:rPr>
            <w:fldChar w:fldCharType="separate"/>
          </w:r>
          <w:r w:rsidR="003B4BEB" w:rsidRPr="00BE2D5F">
            <w:rPr>
              <w:noProof/>
            </w:rPr>
            <w:t>23</w:t>
          </w:r>
          <w:r w:rsidR="00CD4AC0" w:rsidRPr="00BE2D5F">
            <w:rPr>
              <w:noProof/>
              <w:rPrChange w:id="361" w:author="Arash Baharloo" w:date="2013-03-19T13:05:00Z">
                <w:rPr>
                  <w:noProof/>
                </w:rPr>
              </w:rPrChange>
            </w:rPr>
            <w:fldChar w:fldCharType="end"/>
          </w:r>
          <w:r w:rsidRPr="00BE2D5F">
            <w:rPr>
              <w:noProof/>
              <w:rPrChange w:id="362" w:author="Arash Baharloo" w:date="2013-03-19T13:05:00Z">
                <w:rPr>
                  <w:noProof/>
                </w:rPr>
              </w:rPrChange>
            </w:rPr>
            <w:fldChar w:fldCharType="end"/>
          </w:r>
        </w:p>
        <w:p w:rsidR="00CD4AC0" w:rsidRPr="00BE2D5F" w:rsidRDefault="00237DC3">
          <w:pPr>
            <w:pStyle w:val="Verzeichnis4"/>
            <w:tabs>
              <w:tab w:val="left" w:pos="1540"/>
              <w:tab w:val="right" w:leader="dot" w:pos="8494"/>
            </w:tabs>
            <w:rPr>
              <w:noProof/>
            </w:rPr>
          </w:pPr>
          <w:r w:rsidRPr="00BE2D5F">
            <w:rPr>
              <w:rPrChange w:id="363" w:author="Arash Baharloo" w:date="2013-03-19T13:05:00Z">
                <w:rPr>
                  <w:noProof/>
                </w:rPr>
              </w:rPrChange>
            </w:rPr>
            <w:fldChar w:fldCharType="begin"/>
          </w:r>
          <w:r w:rsidRPr="00BE2D5F">
            <w:instrText xml:space="preserve"> HYPERLINK \l "_Toc350786230" </w:instrText>
          </w:r>
          <w:r w:rsidRPr="00BE2D5F">
            <w:rPr>
              <w:rPrChange w:id="364" w:author="Arash Baharloo" w:date="2013-03-19T13:05:00Z">
                <w:rPr>
                  <w:noProof/>
                </w:rPr>
              </w:rPrChange>
            </w:rPr>
            <w:fldChar w:fldCharType="separate"/>
          </w:r>
          <w:r w:rsidR="00CD4AC0" w:rsidRPr="00BE2D5F">
            <w:rPr>
              <w:rStyle w:val="Hyperlink"/>
              <w:noProof/>
              <w:lang w:bidi="en-US"/>
            </w:rPr>
            <w:t>7.3.2</w:t>
          </w:r>
          <w:r w:rsidR="00CD4AC0" w:rsidRPr="00BE2D5F">
            <w:rPr>
              <w:noProof/>
            </w:rPr>
            <w:tab/>
          </w:r>
          <w:r w:rsidR="00CD4AC0" w:rsidRPr="00BE2D5F">
            <w:rPr>
              <w:rStyle w:val="Hyperlink"/>
              <w:noProof/>
              <w:lang w:bidi="en-US"/>
            </w:rPr>
            <w:t>Der Installationsverlauf</w:t>
          </w:r>
          <w:r w:rsidR="00CD4AC0" w:rsidRPr="00BE2D5F">
            <w:rPr>
              <w:noProof/>
            </w:rPr>
            <w:tab/>
          </w:r>
          <w:r w:rsidR="00CD4AC0" w:rsidRPr="00BE2D5F">
            <w:rPr>
              <w:noProof/>
              <w:rPrChange w:id="365" w:author="Arash Baharloo" w:date="2013-03-19T13:05:00Z">
                <w:rPr>
                  <w:noProof/>
                </w:rPr>
              </w:rPrChange>
            </w:rPr>
            <w:fldChar w:fldCharType="begin"/>
          </w:r>
          <w:r w:rsidR="00CD4AC0" w:rsidRPr="00BE2D5F">
            <w:rPr>
              <w:noProof/>
            </w:rPr>
            <w:instrText xml:space="preserve"> PAGEREF _Toc350786230 \h </w:instrText>
          </w:r>
          <w:r w:rsidR="00CD4AC0" w:rsidRPr="00BE2D5F">
            <w:rPr>
              <w:noProof/>
              <w:rPrChange w:id="366" w:author="Arash Baharloo" w:date="2013-03-19T13:05:00Z">
                <w:rPr>
                  <w:noProof/>
                </w:rPr>
              </w:rPrChange>
            </w:rPr>
          </w:r>
          <w:r w:rsidR="00CD4AC0" w:rsidRPr="00BE2D5F">
            <w:rPr>
              <w:noProof/>
              <w:rPrChange w:id="367" w:author="Arash Baharloo" w:date="2013-03-19T13:05:00Z">
                <w:rPr>
                  <w:noProof/>
                </w:rPr>
              </w:rPrChange>
            </w:rPr>
            <w:fldChar w:fldCharType="separate"/>
          </w:r>
          <w:r w:rsidR="003B4BEB" w:rsidRPr="00BE2D5F">
            <w:rPr>
              <w:noProof/>
            </w:rPr>
            <w:t>23</w:t>
          </w:r>
          <w:r w:rsidR="00CD4AC0" w:rsidRPr="00BE2D5F">
            <w:rPr>
              <w:noProof/>
              <w:rPrChange w:id="368" w:author="Arash Baharloo" w:date="2013-03-19T13:05:00Z">
                <w:rPr>
                  <w:noProof/>
                </w:rPr>
              </w:rPrChange>
            </w:rPr>
            <w:fldChar w:fldCharType="end"/>
          </w:r>
          <w:r w:rsidRPr="00BE2D5F">
            <w:rPr>
              <w:noProof/>
              <w:rPrChange w:id="369" w:author="Arash Baharloo" w:date="2013-03-19T13:05:00Z">
                <w:rPr>
                  <w:noProof/>
                </w:rPr>
              </w:rPrChange>
            </w:rPr>
            <w:fldChar w:fldCharType="end"/>
          </w:r>
        </w:p>
        <w:p w:rsidR="00CD4AC0" w:rsidRPr="00BE2D5F" w:rsidRDefault="00237DC3">
          <w:pPr>
            <w:pStyle w:val="Verzeichnis3"/>
            <w:tabs>
              <w:tab w:val="left" w:pos="1100"/>
              <w:tab w:val="right" w:leader="dot" w:pos="8494"/>
            </w:tabs>
            <w:rPr>
              <w:noProof/>
              <w:sz w:val="22"/>
              <w:lang w:val="de-DE" w:eastAsia="de-DE" w:bidi="ar-SA"/>
            </w:rPr>
          </w:pPr>
          <w:r w:rsidRPr="00BE2D5F">
            <w:rPr>
              <w:lang w:val="de-DE"/>
              <w:rPrChange w:id="370" w:author="Arash Baharloo" w:date="2013-03-19T13:05:00Z">
                <w:rPr>
                  <w:noProof/>
                </w:rPr>
              </w:rPrChange>
            </w:rPr>
            <w:fldChar w:fldCharType="begin"/>
          </w:r>
          <w:r w:rsidRPr="00BE2D5F">
            <w:rPr>
              <w:lang w:val="de-DE"/>
              <w:rPrChange w:id="371" w:author="Arash Baharloo" w:date="2013-03-19T13:05:00Z">
                <w:rPr/>
              </w:rPrChange>
            </w:rPr>
            <w:instrText xml:space="preserve"> HYPERLINK \l "_Toc350786231" </w:instrText>
          </w:r>
          <w:r w:rsidRPr="00BE2D5F">
            <w:rPr>
              <w:lang w:val="de-DE"/>
              <w:rPrChange w:id="372" w:author="Arash Baharloo" w:date="2013-03-19T13:05:00Z">
                <w:rPr>
                  <w:noProof/>
                </w:rPr>
              </w:rPrChange>
            </w:rPr>
            <w:fldChar w:fldCharType="separate"/>
          </w:r>
          <w:r w:rsidR="00CD4AC0" w:rsidRPr="00BE2D5F">
            <w:rPr>
              <w:rStyle w:val="Hyperlink"/>
              <w:noProof/>
              <w:lang w:val="de-DE"/>
            </w:rPr>
            <w:t>7.4</w:t>
          </w:r>
          <w:r w:rsidR="00CD4AC0" w:rsidRPr="00BE2D5F">
            <w:rPr>
              <w:noProof/>
              <w:sz w:val="22"/>
              <w:lang w:val="de-DE" w:eastAsia="de-DE" w:bidi="ar-SA"/>
            </w:rPr>
            <w:tab/>
          </w:r>
          <w:r w:rsidR="00CD4AC0" w:rsidRPr="00BE2D5F">
            <w:rPr>
              <w:rStyle w:val="Hyperlink"/>
              <w:noProof/>
              <w:lang w:val="de-DE"/>
            </w:rPr>
            <w:t>Konfiguration</w:t>
          </w:r>
          <w:r w:rsidR="00CD4AC0" w:rsidRPr="00BE2D5F">
            <w:rPr>
              <w:noProof/>
              <w:lang w:val="de-DE"/>
              <w:rPrChange w:id="373" w:author="Arash Baharloo" w:date="2013-03-19T13:05:00Z">
                <w:rPr>
                  <w:noProof/>
                </w:rPr>
              </w:rPrChange>
            </w:rPr>
            <w:tab/>
          </w:r>
          <w:r w:rsidR="00CD4AC0" w:rsidRPr="00BE2D5F">
            <w:rPr>
              <w:noProof/>
              <w:lang w:val="de-DE"/>
              <w:rPrChange w:id="374" w:author="Arash Baharloo" w:date="2013-03-19T13:05:00Z">
                <w:rPr>
                  <w:noProof/>
                </w:rPr>
              </w:rPrChange>
            </w:rPr>
            <w:fldChar w:fldCharType="begin"/>
          </w:r>
          <w:r w:rsidR="00CD4AC0" w:rsidRPr="00BE2D5F">
            <w:rPr>
              <w:noProof/>
              <w:lang w:val="de-DE"/>
              <w:rPrChange w:id="375" w:author="Arash Baharloo" w:date="2013-03-19T13:05:00Z">
                <w:rPr>
                  <w:noProof/>
                </w:rPr>
              </w:rPrChange>
            </w:rPr>
            <w:instrText xml:space="preserve"> PAGEREF _Toc350786231 \h </w:instrText>
          </w:r>
          <w:r w:rsidR="00CD4AC0" w:rsidRPr="00BE2D5F">
            <w:rPr>
              <w:noProof/>
              <w:lang w:val="de-DE"/>
              <w:rPrChange w:id="376" w:author="Arash Baharloo" w:date="2013-03-19T13:05:00Z">
                <w:rPr>
                  <w:noProof/>
                  <w:lang w:val="de-DE"/>
                </w:rPr>
              </w:rPrChange>
            </w:rPr>
          </w:r>
          <w:r w:rsidR="00CD4AC0" w:rsidRPr="00BE2D5F">
            <w:rPr>
              <w:noProof/>
              <w:lang w:val="de-DE"/>
              <w:rPrChange w:id="377" w:author="Arash Baharloo" w:date="2013-03-19T13:05:00Z">
                <w:rPr>
                  <w:noProof/>
                </w:rPr>
              </w:rPrChange>
            </w:rPr>
            <w:fldChar w:fldCharType="separate"/>
          </w:r>
          <w:r w:rsidR="003B4BEB" w:rsidRPr="00BE2D5F">
            <w:rPr>
              <w:noProof/>
              <w:lang w:val="de-DE"/>
              <w:rPrChange w:id="378" w:author="Arash Baharloo" w:date="2013-03-19T13:05:00Z">
                <w:rPr>
                  <w:noProof/>
                </w:rPr>
              </w:rPrChange>
            </w:rPr>
            <w:t>23</w:t>
          </w:r>
          <w:r w:rsidR="00CD4AC0" w:rsidRPr="00BE2D5F">
            <w:rPr>
              <w:noProof/>
              <w:lang w:val="de-DE"/>
              <w:rPrChange w:id="379" w:author="Arash Baharloo" w:date="2013-03-19T13:05:00Z">
                <w:rPr>
                  <w:noProof/>
                </w:rPr>
              </w:rPrChange>
            </w:rPr>
            <w:fldChar w:fldCharType="end"/>
          </w:r>
          <w:r w:rsidRPr="00BE2D5F">
            <w:rPr>
              <w:noProof/>
              <w:lang w:val="de-DE"/>
              <w:rPrChange w:id="380" w:author="Arash Baharloo" w:date="2013-03-19T13:05:00Z">
                <w:rPr>
                  <w:noProof/>
                </w:rPr>
              </w:rPrChange>
            </w:rPr>
            <w:fldChar w:fldCharType="end"/>
          </w:r>
        </w:p>
        <w:p w:rsidR="00CD4AC0" w:rsidRPr="00BE2D5F" w:rsidRDefault="00237DC3">
          <w:pPr>
            <w:pStyle w:val="Verzeichnis1"/>
            <w:rPr>
              <w:b w:val="0"/>
              <w:sz w:val="22"/>
              <w:lang w:eastAsia="de-DE" w:bidi="ar-SA"/>
            </w:rPr>
          </w:pPr>
          <w:r w:rsidRPr="008A76E2">
            <w:fldChar w:fldCharType="begin"/>
          </w:r>
          <w:r w:rsidRPr="00BE2D5F">
            <w:instrText xml:space="preserve"> HYPERLINK \l "_Toc350786232" </w:instrText>
          </w:r>
          <w:r w:rsidRPr="008A76E2">
            <w:rPr>
              <w:rPrChange w:id="381" w:author="Arash Baharloo" w:date="2013-03-19T13:05:00Z">
                <w:rPr/>
              </w:rPrChange>
            </w:rPr>
            <w:fldChar w:fldCharType="separate"/>
          </w:r>
          <w:r w:rsidR="00CD4AC0" w:rsidRPr="00BE2D5F">
            <w:rPr>
              <w:rStyle w:val="Hyperlink"/>
            </w:rPr>
            <w:t>Teil III: Exquisite als integriertes Werkzeug zur Fehlersuche</w:t>
          </w:r>
          <w:r w:rsidR="00CD4AC0" w:rsidRPr="00BE2D5F">
            <w:tab/>
          </w:r>
          <w:r w:rsidR="00CD4AC0" w:rsidRPr="008A76E2">
            <w:fldChar w:fldCharType="begin"/>
          </w:r>
          <w:r w:rsidR="00CD4AC0" w:rsidRPr="00BE2D5F">
            <w:instrText xml:space="preserve"> PAGEREF _Toc350786232 \h </w:instrText>
          </w:r>
          <w:r w:rsidR="00CD4AC0" w:rsidRPr="008A76E2">
            <w:rPr>
              <w:rPrChange w:id="382" w:author="Arash Baharloo" w:date="2013-03-19T13:05:00Z">
                <w:rPr/>
              </w:rPrChange>
            </w:rPr>
            <w:fldChar w:fldCharType="separate"/>
          </w:r>
          <w:r w:rsidR="003B4BEB" w:rsidRPr="00BE2D5F">
            <w:t>24</w:t>
          </w:r>
          <w:r w:rsidR="00CD4AC0" w:rsidRPr="008A76E2">
            <w:fldChar w:fldCharType="end"/>
          </w:r>
          <w:r w:rsidRPr="008A76E2">
            <w:fldChar w:fldCharType="end"/>
          </w:r>
        </w:p>
        <w:p w:rsidR="00CD4AC0" w:rsidRPr="00BE2D5F" w:rsidRDefault="00237DC3">
          <w:pPr>
            <w:pStyle w:val="Verzeichnis2"/>
            <w:tabs>
              <w:tab w:val="left" w:pos="660"/>
              <w:tab w:val="right" w:leader="dot" w:pos="8494"/>
            </w:tabs>
            <w:rPr>
              <w:noProof/>
              <w:sz w:val="22"/>
              <w:lang w:val="de-DE" w:eastAsia="de-DE" w:bidi="ar-SA"/>
            </w:rPr>
          </w:pPr>
          <w:r w:rsidRPr="00BE2D5F">
            <w:rPr>
              <w:lang w:val="de-DE"/>
              <w:rPrChange w:id="383" w:author="Arash Baharloo" w:date="2013-03-19T13:05:00Z">
                <w:rPr>
                  <w:noProof/>
                </w:rPr>
              </w:rPrChange>
            </w:rPr>
            <w:fldChar w:fldCharType="begin"/>
          </w:r>
          <w:r w:rsidRPr="00BE2D5F">
            <w:rPr>
              <w:lang w:val="de-DE"/>
              <w:rPrChange w:id="384" w:author="Arash Baharloo" w:date="2013-03-19T13:05:00Z">
                <w:rPr/>
              </w:rPrChange>
            </w:rPr>
            <w:instrText xml:space="preserve"> HYPERLINK \l "_Toc350786233" </w:instrText>
          </w:r>
          <w:r w:rsidRPr="00BE2D5F">
            <w:rPr>
              <w:lang w:val="de-DE"/>
              <w:rPrChange w:id="385" w:author="Arash Baharloo" w:date="2013-03-19T13:05:00Z">
                <w:rPr>
                  <w:noProof/>
                </w:rPr>
              </w:rPrChange>
            </w:rPr>
            <w:fldChar w:fldCharType="separate"/>
          </w:r>
          <w:r w:rsidR="00CD4AC0" w:rsidRPr="00BE2D5F">
            <w:rPr>
              <w:rStyle w:val="Hyperlink"/>
              <w:noProof/>
              <w:lang w:val="de-DE"/>
            </w:rPr>
            <w:t>8</w:t>
          </w:r>
          <w:r w:rsidR="00CD4AC0" w:rsidRPr="00BE2D5F">
            <w:rPr>
              <w:noProof/>
              <w:sz w:val="22"/>
              <w:lang w:val="de-DE" w:eastAsia="de-DE" w:bidi="ar-SA"/>
            </w:rPr>
            <w:tab/>
          </w:r>
          <w:r w:rsidR="00CD4AC0" w:rsidRPr="00BE2D5F">
            <w:rPr>
              <w:rStyle w:val="Hyperlink"/>
              <w:noProof/>
              <w:lang w:val="de-DE"/>
            </w:rPr>
            <w:t>Der erste Programmstart</w:t>
          </w:r>
          <w:r w:rsidR="00CD4AC0" w:rsidRPr="00BE2D5F">
            <w:rPr>
              <w:noProof/>
              <w:lang w:val="de-DE"/>
              <w:rPrChange w:id="386" w:author="Arash Baharloo" w:date="2013-03-19T13:05:00Z">
                <w:rPr>
                  <w:noProof/>
                </w:rPr>
              </w:rPrChange>
            </w:rPr>
            <w:tab/>
          </w:r>
          <w:r w:rsidR="00CD4AC0" w:rsidRPr="00BE2D5F">
            <w:rPr>
              <w:noProof/>
              <w:lang w:val="de-DE"/>
              <w:rPrChange w:id="387" w:author="Arash Baharloo" w:date="2013-03-19T13:05:00Z">
                <w:rPr>
                  <w:noProof/>
                </w:rPr>
              </w:rPrChange>
            </w:rPr>
            <w:fldChar w:fldCharType="begin"/>
          </w:r>
          <w:r w:rsidR="00CD4AC0" w:rsidRPr="00BE2D5F">
            <w:rPr>
              <w:noProof/>
              <w:lang w:val="de-DE"/>
              <w:rPrChange w:id="388" w:author="Arash Baharloo" w:date="2013-03-19T13:05:00Z">
                <w:rPr>
                  <w:noProof/>
                </w:rPr>
              </w:rPrChange>
            </w:rPr>
            <w:instrText xml:space="preserve"> PAGEREF _Toc350786233 \h </w:instrText>
          </w:r>
          <w:r w:rsidR="00CD4AC0" w:rsidRPr="00BE2D5F">
            <w:rPr>
              <w:noProof/>
              <w:lang w:val="de-DE"/>
              <w:rPrChange w:id="389" w:author="Arash Baharloo" w:date="2013-03-19T13:05:00Z">
                <w:rPr>
                  <w:noProof/>
                  <w:lang w:val="de-DE"/>
                </w:rPr>
              </w:rPrChange>
            </w:rPr>
          </w:r>
          <w:r w:rsidR="00CD4AC0" w:rsidRPr="00BE2D5F">
            <w:rPr>
              <w:noProof/>
              <w:lang w:val="de-DE"/>
              <w:rPrChange w:id="390" w:author="Arash Baharloo" w:date="2013-03-19T13:05:00Z">
                <w:rPr>
                  <w:noProof/>
                </w:rPr>
              </w:rPrChange>
            </w:rPr>
            <w:fldChar w:fldCharType="separate"/>
          </w:r>
          <w:r w:rsidR="003B4BEB" w:rsidRPr="00BE2D5F">
            <w:rPr>
              <w:noProof/>
              <w:lang w:val="de-DE"/>
              <w:rPrChange w:id="391" w:author="Arash Baharloo" w:date="2013-03-19T13:05:00Z">
                <w:rPr>
                  <w:noProof/>
                </w:rPr>
              </w:rPrChange>
            </w:rPr>
            <w:t>25</w:t>
          </w:r>
          <w:r w:rsidR="00CD4AC0" w:rsidRPr="00BE2D5F">
            <w:rPr>
              <w:noProof/>
              <w:lang w:val="de-DE"/>
              <w:rPrChange w:id="392" w:author="Arash Baharloo" w:date="2013-03-19T13:05:00Z">
                <w:rPr>
                  <w:noProof/>
                </w:rPr>
              </w:rPrChange>
            </w:rPr>
            <w:fldChar w:fldCharType="end"/>
          </w:r>
          <w:r w:rsidRPr="00BE2D5F">
            <w:rPr>
              <w:noProof/>
              <w:lang w:val="de-DE"/>
              <w:rPrChange w:id="393" w:author="Arash Baharloo" w:date="2013-03-19T13:05:00Z">
                <w:rPr>
                  <w:noProof/>
                </w:rPr>
              </w:rPrChange>
            </w:rPr>
            <w:fldChar w:fldCharType="end"/>
          </w:r>
        </w:p>
        <w:p w:rsidR="00CD4AC0" w:rsidRPr="00BE2D5F" w:rsidRDefault="00237DC3">
          <w:pPr>
            <w:pStyle w:val="Verzeichnis3"/>
            <w:tabs>
              <w:tab w:val="left" w:pos="1100"/>
              <w:tab w:val="right" w:leader="dot" w:pos="8494"/>
            </w:tabs>
            <w:rPr>
              <w:noProof/>
              <w:sz w:val="22"/>
              <w:lang w:val="de-DE" w:eastAsia="de-DE" w:bidi="ar-SA"/>
            </w:rPr>
          </w:pPr>
          <w:r w:rsidRPr="00BE2D5F">
            <w:rPr>
              <w:lang w:val="de-DE"/>
              <w:rPrChange w:id="394" w:author="Arash Baharloo" w:date="2013-03-19T13:05:00Z">
                <w:rPr>
                  <w:noProof/>
                </w:rPr>
              </w:rPrChange>
            </w:rPr>
            <w:fldChar w:fldCharType="begin"/>
          </w:r>
          <w:r w:rsidRPr="00BE2D5F">
            <w:rPr>
              <w:lang w:val="de-DE"/>
              <w:rPrChange w:id="395" w:author="Arash Baharloo" w:date="2013-03-19T13:05:00Z">
                <w:rPr/>
              </w:rPrChange>
            </w:rPr>
            <w:instrText xml:space="preserve"> HYPERLINK \l "_Toc350786234" </w:instrText>
          </w:r>
          <w:r w:rsidRPr="00BE2D5F">
            <w:rPr>
              <w:lang w:val="de-DE"/>
              <w:rPrChange w:id="396" w:author="Arash Baharloo" w:date="2013-03-19T13:05:00Z">
                <w:rPr>
                  <w:noProof/>
                </w:rPr>
              </w:rPrChange>
            </w:rPr>
            <w:fldChar w:fldCharType="separate"/>
          </w:r>
          <w:r w:rsidR="00CD4AC0" w:rsidRPr="00BE2D5F">
            <w:rPr>
              <w:rStyle w:val="Hyperlink"/>
              <w:noProof/>
              <w:lang w:val="de-DE"/>
            </w:rPr>
            <w:t>8.1</w:t>
          </w:r>
          <w:r w:rsidR="00CD4AC0" w:rsidRPr="00BE2D5F">
            <w:rPr>
              <w:noProof/>
              <w:sz w:val="22"/>
              <w:lang w:val="de-DE" w:eastAsia="de-DE" w:bidi="ar-SA"/>
            </w:rPr>
            <w:tab/>
          </w:r>
          <w:r w:rsidR="00CD4AC0" w:rsidRPr="00BE2D5F">
            <w:rPr>
              <w:rStyle w:val="Hyperlink"/>
              <w:noProof/>
              <w:lang w:val="de-DE"/>
            </w:rPr>
            <w:t>Der Debug-Mode</w:t>
          </w:r>
          <w:r w:rsidR="00CD4AC0" w:rsidRPr="00BE2D5F">
            <w:rPr>
              <w:noProof/>
              <w:lang w:val="de-DE"/>
              <w:rPrChange w:id="397" w:author="Arash Baharloo" w:date="2013-03-19T13:05:00Z">
                <w:rPr>
                  <w:noProof/>
                </w:rPr>
              </w:rPrChange>
            </w:rPr>
            <w:tab/>
          </w:r>
          <w:r w:rsidR="00CD4AC0" w:rsidRPr="00BE2D5F">
            <w:rPr>
              <w:noProof/>
              <w:lang w:val="de-DE"/>
              <w:rPrChange w:id="398" w:author="Arash Baharloo" w:date="2013-03-19T13:05:00Z">
                <w:rPr>
                  <w:noProof/>
                </w:rPr>
              </w:rPrChange>
            </w:rPr>
            <w:fldChar w:fldCharType="begin"/>
          </w:r>
          <w:r w:rsidR="00CD4AC0" w:rsidRPr="00BE2D5F">
            <w:rPr>
              <w:noProof/>
              <w:lang w:val="de-DE"/>
              <w:rPrChange w:id="399" w:author="Arash Baharloo" w:date="2013-03-19T13:05:00Z">
                <w:rPr>
                  <w:noProof/>
                </w:rPr>
              </w:rPrChange>
            </w:rPr>
            <w:instrText xml:space="preserve"> PAGEREF _Toc350786234 \h </w:instrText>
          </w:r>
          <w:r w:rsidR="00CD4AC0" w:rsidRPr="00BE2D5F">
            <w:rPr>
              <w:noProof/>
              <w:lang w:val="de-DE"/>
              <w:rPrChange w:id="400" w:author="Arash Baharloo" w:date="2013-03-19T13:05:00Z">
                <w:rPr>
                  <w:noProof/>
                  <w:lang w:val="de-DE"/>
                </w:rPr>
              </w:rPrChange>
            </w:rPr>
          </w:r>
          <w:r w:rsidR="00CD4AC0" w:rsidRPr="00BE2D5F">
            <w:rPr>
              <w:noProof/>
              <w:lang w:val="de-DE"/>
              <w:rPrChange w:id="401" w:author="Arash Baharloo" w:date="2013-03-19T13:05:00Z">
                <w:rPr>
                  <w:noProof/>
                </w:rPr>
              </w:rPrChange>
            </w:rPr>
            <w:fldChar w:fldCharType="separate"/>
          </w:r>
          <w:r w:rsidR="003B4BEB" w:rsidRPr="00BE2D5F">
            <w:rPr>
              <w:noProof/>
              <w:lang w:val="de-DE"/>
              <w:rPrChange w:id="402" w:author="Arash Baharloo" w:date="2013-03-19T13:05:00Z">
                <w:rPr>
                  <w:noProof/>
                </w:rPr>
              </w:rPrChange>
            </w:rPr>
            <w:t>25</w:t>
          </w:r>
          <w:r w:rsidR="00CD4AC0" w:rsidRPr="00BE2D5F">
            <w:rPr>
              <w:noProof/>
              <w:lang w:val="de-DE"/>
              <w:rPrChange w:id="403" w:author="Arash Baharloo" w:date="2013-03-19T13:05:00Z">
                <w:rPr>
                  <w:noProof/>
                </w:rPr>
              </w:rPrChange>
            </w:rPr>
            <w:fldChar w:fldCharType="end"/>
          </w:r>
          <w:r w:rsidRPr="00BE2D5F">
            <w:rPr>
              <w:noProof/>
              <w:lang w:val="de-DE"/>
              <w:rPrChange w:id="404" w:author="Arash Baharloo" w:date="2013-03-19T13:05:00Z">
                <w:rPr>
                  <w:noProof/>
                </w:rPr>
              </w:rPrChange>
            </w:rPr>
            <w:fldChar w:fldCharType="end"/>
          </w:r>
        </w:p>
        <w:p w:rsidR="00CD4AC0" w:rsidRPr="00BE2D5F" w:rsidRDefault="00237DC3">
          <w:pPr>
            <w:pStyle w:val="Verzeichnis2"/>
            <w:tabs>
              <w:tab w:val="left" w:pos="660"/>
              <w:tab w:val="right" w:leader="dot" w:pos="8494"/>
            </w:tabs>
            <w:rPr>
              <w:noProof/>
              <w:sz w:val="22"/>
              <w:lang w:val="de-DE" w:eastAsia="de-DE" w:bidi="ar-SA"/>
            </w:rPr>
          </w:pPr>
          <w:r w:rsidRPr="00BE2D5F">
            <w:rPr>
              <w:lang w:val="de-DE"/>
              <w:rPrChange w:id="405" w:author="Arash Baharloo" w:date="2013-03-19T13:05:00Z">
                <w:rPr>
                  <w:noProof/>
                </w:rPr>
              </w:rPrChange>
            </w:rPr>
            <w:fldChar w:fldCharType="begin"/>
          </w:r>
          <w:r w:rsidRPr="00BE2D5F">
            <w:rPr>
              <w:lang w:val="de-DE"/>
              <w:rPrChange w:id="406" w:author="Arash Baharloo" w:date="2013-03-19T13:05:00Z">
                <w:rPr/>
              </w:rPrChange>
            </w:rPr>
            <w:instrText xml:space="preserve"> HYPERLINK \l "_Toc350786235" </w:instrText>
          </w:r>
          <w:r w:rsidRPr="00BE2D5F">
            <w:rPr>
              <w:lang w:val="de-DE"/>
              <w:rPrChange w:id="407" w:author="Arash Baharloo" w:date="2013-03-19T13:05:00Z">
                <w:rPr>
                  <w:noProof/>
                </w:rPr>
              </w:rPrChange>
            </w:rPr>
            <w:fldChar w:fldCharType="separate"/>
          </w:r>
          <w:r w:rsidR="00CD4AC0" w:rsidRPr="00BE2D5F">
            <w:rPr>
              <w:rStyle w:val="Hyperlink"/>
              <w:noProof/>
              <w:lang w:val="de-DE"/>
            </w:rPr>
            <w:t>9</w:t>
          </w:r>
          <w:r w:rsidR="00CD4AC0" w:rsidRPr="00BE2D5F">
            <w:rPr>
              <w:noProof/>
              <w:sz w:val="22"/>
              <w:lang w:val="de-DE" w:eastAsia="de-DE" w:bidi="ar-SA"/>
            </w:rPr>
            <w:tab/>
          </w:r>
          <w:r w:rsidR="00CD4AC0" w:rsidRPr="00BE2D5F">
            <w:rPr>
              <w:rStyle w:val="Hyperlink"/>
              <w:noProof/>
              <w:lang w:val="de-DE"/>
            </w:rPr>
            <w:t>Die Benutzerschnittstelle</w:t>
          </w:r>
          <w:r w:rsidR="00CD4AC0" w:rsidRPr="00BE2D5F">
            <w:rPr>
              <w:noProof/>
              <w:lang w:val="de-DE"/>
              <w:rPrChange w:id="408" w:author="Arash Baharloo" w:date="2013-03-19T13:05:00Z">
                <w:rPr>
                  <w:noProof/>
                </w:rPr>
              </w:rPrChange>
            </w:rPr>
            <w:tab/>
          </w:r>
          <w:r w:rsidR="00CD4AC0" w:rsidRPr="00BE2D5F">
            <w:rPr>
              <w:noProof/>
              <w:lang w:val="de-DE"/>
              <w:rPrChange w:id="409" w:author="Arash Baharloo" w:date="2013-03-19T13:05:00Z">
                <w:rPr>
                  <w:noProof/>
                </w:rPr>
              </w:rPrChange>
            </w:rPr>
            <w:fldChar w:fldCharType="begin"/>
          </w:r>
          <w:r w:rsidR="00CD4AC0" w:rsidRPr="00BE2D5F">
            <w:rPr>
              <w:noProof/>
              <w:lang w:val="de-DE"/>
              <w:rPrChange w:id="410" w:author="Arash Baharloo" w:date="2013-03-19T13:05:00Z">
                <w:rPr>
                  <w:noProof/>
                </w:rPr>
              </w:rPrChange>
            </w:rPr>
            <w:instrText xml:space="preserve"> PAGEREF _Toc350786235 \h </w:instrText>
          </w:r>
          <w:r w:rsidR="00CD4AC0" w:rsidRPr="00BE2D5F">
            <w:rPr>
              <w:noProof/>
              <w:lang w:val="de-DE"/>
              <w:rPrChange w:id="411" w:author="Arash Baharloo" w:date="2013-03-19T13:05:00Z">
                <w:rPr>
                  <w:noProof/>
                  <w:lang w:val="de-DE"/>
                </w:rPr>
              </w:rPrChange>
            </w:rPr>
          </w:r>
          <w:r w:rsidR="00CD4AC0" w:rsidRPr="00BE2D5F">
            <w:rPr>
              <w:noProof/>
              <w:lang w:val="de-DE"/>
              <w:rPrChange w:id="412" w:author="Arash Baharloo" w:date="2013-03-19T13:05:00Z">
                <w:rPr>
                  <w:noProof/>
                </w:rPr>
              </w:rPrChange>
            </w:rPr>
            <w:fldChar w:fldCharType="separate"/>
          </w:r>
          <w:r w:rsidR="003B4BEB" w:rsidRPr="00BE2D5F">
            <w:rPr>
              <w:noProof/>
              <w:lang w:val="de-DE"/>
              <w:rPrChange w:id="413" w:author="Arash Baharloo" w:date="2013-03-19T13:05:00Z">
                <w:rPr>
                  <w:noProof/>
                </w:rPr>
              </w:rPrChange>
            </w:rPr>
            <w:t>27</w:t>
          </w:r>
          <w:r w:rsidR="00CD4AC0" w:rsidRPr="00BE2D5F">
            <w:rPr>
              <w:noProof/>
              <w:lang w:val="de-DE"/>
              <w:rPrChange w:id="414" w:author="Arash Baharloo" w:date="2013-03-19T13:05:00Z">
                <w:rPr>
                  <w:noProof/>
                </w:rPr>
              </w:rPrChange>
            </w:rPr>
            <w:fldChar w:fldCharType="end"/>
          </w:r>
          <w:r w:rsidRPr="00BE2D5F">
            <w:rPr>
              <w:noProof/>
              <w:lang w:val="de-DE"/>
              <w:rPrChange w:id="415" w:author="Arash Baharloo" w:date="2013-03-19T13:05:00Z">
                <w:rPr>
                  <w:noProof/>
                </w:rPr>
              </w:rPrChange>
            </w:rPr>
            <w:fldChar w:fldCharType="end"/>
          </w:r>
        </w:p>
        <w:p w:rsidR="00CD4AC0" w:rsidRPr="00BE2D5F" w:rsidRDefault="00237DC3">
          <w:pPr>
            <w:pStyle w:val="Verzeichnis3"/>
            <w:tabs>
              <w:tab w:val="left" w:pos="1100"/>
              <w:tab w:val="right" w:leader="dot" w:pos="8494"/>
            </w:tabs>
            <w:rPr>
              <w:noProof/>
              <w:sz w:val="22"/>
              <w:lang w:val="de-DE" w:eastAsia="de-DE" w:bidi="ar-SA"/>
            </w:rPr>
          </w:pPr>
          <w:r w:rsidRPr="00BE2D5F">
            <w:rPr>
              <w:lang w:val="de-DE"/>
              <w:rPrChange w:id="416" w:author="Arash Baharloo" w:date="2013-03-19T13:05:00Z">
                <w:rPr>
                  <w:noProof/>
                </w:rPr>
              </w:rPrChange>
            </w:rPr>
            <w:fldChar w:fldCharType="begin"/>
          </w:r>
          <w:r w:rsidRPr="00BE2D5F">
            <w:rPr>
              <w:lang w:val="de-DE"/>
              <w:rPrChange w:id="417" w:author="Arash Baharloo" w:date="2013-03-19T13:05:00Z">
                <w:rPr/>
              </w:rPrChange>
            </w:rPr>
            <w:instrText xml:space="preserve"> HYPERLINK \l "_Toc350786236" </w:instrText>
          </w:r>
          <w:r w:rsidRPr="00BE2D5F">
            <w:rPr>
              <w:lang w:val="de-DE"/>
              <w:rPrChange w:id="418" w:author="Arash Baharloo" w:date="2013-03-19T13:05:00Z">
                <w:rPr>
                  <w:noProof/>
                </w:rPr>
              </w:rPrChange>
            </w:rPr>
            <w:fldChar w:fldCharType="separate"/>
          </w:r>
          <w:r w:rsidR="00CD4AC0" w:rsidRPr="00BE2D5F">
            <w:rPr>
              <w:rStyle w:val="Hyperlink"/>
              <w:noProof/>
              <w:lang w:val="de-DE"/>
            </w:rPr>
            <w:t>9.1</w:t>
          </w:r>
          <w:r w:rsidR="00CD4AC0" w:rsidRPr="00BE2D5F">
            <w:rPr>
              <w:noProof/>
              <w:sz w:val="22"/>
              <w:lang w:val="de-DE" w:eastAsia="de-DE" w:bidi="ar-SA"/>
            </w:rPr>
            <w:tab/>
          </w:r>
          <w:r w:rsidR="00CD4AC0" w:rsidRPr="00BE2D5F">
            <w:rPr>
              <w:rStyle w:val="Hyperlink"/>
              <w:noProof/>
              <w:lang w:val="de-DE"/>
            </w:rPr>
            <w:t>Exquisite-Menüband (Ribbon)</w:t>
          </w:r>
          <w:r w:rsidR="00CD4AC0" w:rsidRPr="00BE2D5F">
            <w:rPr>
              <w:noProof/>
              <w:lang w:val="de-DE"/>
              <w:rPrChange w:id="419" w:author="Arash Baharloo" w:date="2013-03-19T13:05:00Z">
                <w:rPr>
                  <w:noProof/>
                </w:rPr>
              </w:rPrChange>
            </w:rPr>
            <w:tab/>
          </w:r>
          <w:r w:rsidR="00CD4AC0" w:rsidRPr="00BE2D5F">
            <w:rPr>
              <w:noProof/>
              <w:lang w:val="de-DE"/>
              <w:rPrChange w:id="420" w:author="Arash Baharloo" w:date="2013-03-19T13:05:00Z">
                <w:rPr>
                  <w:noProof/>
                </w:rPr>
              </w:rPrChange>
            </w:rPr>
            <w:fldChar w:fldCharType="begin"/>
          </w:r>
          <w:r w:rsidR="00CD4AC0" w:rsidRPr="00BE2D5F">
            <w:rPr>
              <w:noProof/>
              <w:lang w:val="de-DE"/>
              <w:rPrChange w:id="421" w:author="Arash Baharloo" w:date="2013-03-19T13:05:00Z">
                <w:rPr>
                  <w:noProof/>
                </w:rPr>
              </w:rPrChange>
            </w:rPr>
            <w:instrText xml:space="preserve"> PAGEREF _Toc350786236 \h </w:instrText>
          </w:r>
          <w:r w:rsidR="00CD4AC0" w:rsidRPr="00BE2D5F">
            <w:rPr>
              <w:noProof/>
              <w:lang w:val="de-DE"/>
              <w:rPrChange w:id="422" w:author="Arash Baharloo" w:date="2013-03-19T13:05:00Z">
                <w:rPr>
                  <w:noProof/>
                  <w:lang w:val="de-DE"/>
                </w:rPr>
              </w:rPrChange>
            </w:rPr>
          </w:r>
          <w:r w:rsidR="00CD4AC0" w:rsidRPr="00BE2D5F">
            <w:rPr>
              <w:noProof/>
              <w:lang w:val="de-DE"/>
              <w:rPrChange w:id="423" w:author="Arash Baharloo" w:date="2013-03-19T13:05:00Z">
                <w:rPr>
                  <w:noProof/>
                </w:rPr>
              </w:rPrChange>
            </w:rPr>
            <w:fldChar w:fldCharType="separate"/>
          </w:r>
          <w:r w:rsidR="003B4BEB" w:rsidRPr="00BE2D5F">
            <w:rPr>
              <w:noProof/>
              <w:lang w:val="de-DE"/>
              <w:rPrChange w:id="424" w:author="Arash Baharloo" w:date="2013-03-19T13:05:00Z">
                <w:rPr>
                  <w:noProof/>
                </w:rPr>
              </w:rPrChange>
            </w:rPr>
            <w:t>27</w:t>
          </w:r>
          <w:r w:rsidR="00CD4AC0" w:rsidRPr="00BE2D5F">
            <w:rPr>
              <w:noProof/>
              <w:lang w:val="de-DE"/>
              <w:rPrChange w:id="425" w:author="Arash Baharloo" w:date="2013-03-19T13:05:00Z">
                <w:rPr>
                  <w:noProof/>
                </w:rPr>
              </w:rPrChange>
            </w:rPr>
            <w:fldChar w:fldCharType="end"/>
          </w:r>
          <w:r w:rsidRPr="00BE2D5F">
            <w:rPr>
              <w:noProof/>
              <w:lang w:val="de-DE"/>
              <w:rPrChange w:id="426" w:author="Arash Baharloo" w:date="2013-03-19T13:05:00Z">
                <w:rPr>
                  <w:noProof/>
                </w:rPr>
              </w:rPrChange>
            </w:rPr>
            <w:fldChar w:fldCharType="end"/>
          </w:r>
        </w:p>
        <w:p w:rsidR="00CD4AC0" w:rsidRPr="00BE2D5F" w:rsidRDefault="00237DC3">
          <w:pPr>
            <w:pStyle w:val="Verzeichnis4"/>
            <w:tabs>
              <w:tab w:val="left" w:pos="1540"/>
              <w:tab w:val="right" w:leader="dot" w:pos="8494"/>
            </w:tabs>
            <w:rPr>
              <w:noProof/>
            </w:rPr>
          </w:pPr>
          <w:r w:rsidRPr="00BE2D5F">
            <w:rPr>
              <w:rPrChange w:id="427" w:author="Arash Baharloo" w:date="2013-03-19T13:05:00Z">
                <w:rPr>
                  <w:noProof/>
                </w:rPr>
              </w:rPrChange>
            </w:rPr>
            <w:fldChar w:fldCharType="begin"/>
          </w:r>
          <w:r w:rsidRPr="00BE2D5F">
            <w:instrText xml:space="preserve"> HYPERLINK \l "_Toc350786237" </w:instrText>
          </w:r>
          <w:r w:rsidRPr="00BE2D5F">
            <w:rPr>
              <w:rPrChange w:id="428" w:author="Arash Baharloo" w:date="2013-03-19T13:05:00Z">
                <w:rPr>
                  <w:noProof/>
                </w:rPr>
              </w:rPrChange>
            </w:rPr>
            <w:fldChar w:fldCharType="separate"/>
          </w:r>
          <w:r w:rsidR="00CD4AC0" w:rsidRPr="00BE2D5F">
            <w:rPr>
              <w:rStyle w:val="Hyperlink"/>
              <w:noProof/>
              <w:lang w:bidi="en-US"/>
            </w:rPr>
            <w:t>9.1.1</w:t>
          </w:r>
          <w:r w:rsidR="00CD4AC0" w:rsidRPr="00BE2D5F">
            <w:rPr>
              <w:noProof/>
            </w:rPr>
            <w:tab/>
          </w:r>
          <w:r w:rsidR="00CD4AC0" w:rsidRPr="00BE2D5F">
            <w:rPr>
              <w:rStyle w:val="Hyperlink"/>
              <w:noProof/>
              <w:lang w:bidi="en-US"/>
            </w:rPr>
            <w:t>Testfälle</w:t>
          </w:r>
          <w:r w:rsidR="00CD4AC0" w:rsidRPr="00BE2D5F">
            <w:rPr>
              <w:noProof/>
            </w:rPr>
            <w:tab/>
          </w:r>
          <w:r w:rsidR="00CD4AC0" w:rsidRPr="00BE2D5F">
            <w:rPr>
              <w:noProof/>
              <w:rPrChange w:id="429" w:author="Arash Baharloo" w:date="2013-03-19T13:05:00Z">
                <w:rPr>
                  <w:noProof/>
                </w:rPr>
              </w:rPrChange>
            </w:rPr>
            <w:fldChar w:fldCharType="begin"/>
          </w:r>
          <w:r w:rsidR="00CD4AC0" w:rsidRPr="00BE2D5F">
            <w:rPr>
              <w:noProof/>
            </w:rPr>
            <w:instrText xml:space="preserve"> PAGEREF _Toc350786237 \h </w:instrText>
          </w:r>
          <w:r w:rsidR="00CD4AC0" w:rsidRPr="00BE2D5F">
            <w:rPr>
              <w:noProof/>
              <w:rPrChange w:id="430" w:author="Arash Baharloo" w:date="2013-03-19T13:05:00Z">
                <w:rPr>
                  <w:noProof/>
                </w:rPr>
              </w:rPrChange>
            </w:rPr>
          </w:r>
          <w:r w:rsidR="00CD4AC0" w:rsidRPr="00BE2D5F">
            <w:rPr>
              <w:noProof/>
              <w:rPrChange w:id="431" w:author="Arash Baharloo" w:date="2013-03-19T13:05:00Z">
                <w:rPr>
                  <w:noProof/>
                </w:rPr>
              </w:rPrChange>
            </w:rPr>
            <w:fldChar w:fldCharType="separate"/>
          </w:r>
          <w:r w:rsidR="003B4BEB" w:rsidRPr="00BE2D5F">
            <w:rPr>
              <w:noProof/>
            </w:rPr>
            <w:t>27</w:t>
          </w:r>
          <w:r w:rsidR="00CD4AC0" w:rsidRPr="00BE2D5F">
            <w:rPr>
              <w:noProof/>
              <w:rPrChange w:id="432" w:author="Arash Baharloo" w:date="2013-03-19T13:05:00Z">
                <w:rPr>
                  <w:noProof/>
                </w:rPr>
              </w:rPrChange>
            </w:rPr>
            <w:fldChar w:fldCharType="end"/>
          </w:r>
          <w:r w:rsidRPr="00BE2D5F">
            <w:rPr>
              <w:noProof/>
              <w:rPrChange w:id="433" w:author="Arash Baharloo" w:date="2013-03-19T13:05:00Z">
                <w:rPr>
                  <w:noProof/>
                </w:rPr>
              </w:rPrChange>
            </w:rPr>
            <w:fldChar w:fldCharType="end"/>
          </w:r>
        </w:p>
        <w:p w:rsidR="00CD4AC0" w:rsidRPr="00BE2D5F" w:rsidRDefault="00237DC3">
          <w:pPr>
            <w:pStyle w:val="Verzeichnis4"/>
            <w:tabs>
              <w:tab w:val="left" w:pos="1540"/>
              <w:tab w:val="right" w:leader="dot" w:pos="8494"/>
            </w:tabs>
            <w:rPr>
              <w:noProof/>
            </w:rPr>
          </w:pPr>
          <w:r w:rsidRPr="00BE2D5F">
            <w:rPr>
              <w:rPrChange w:id="434" w:author="Arash Baharloo" w:date="2013-03-19T13:05:00Z">
                <w:rPr>
                  <w:noProof/>
                </w:rPr>
              </w:rPrChange>
            </w:rPr>
            <w:fldChar w:fldCharType="begin"/>
          </w:r>
          <w:r w:rsidRPr="00BE2D5F">
            <w:instrText xml:space="preserve"> HYPERLINK \l "_Toc350786238" </w:instrText>
          </w:r>
          <w:r w:rsidRPr="00BE2D5F">
            <w:rPr>
              <w:rPrChange w:id="435" w:author="Arash Baharloo" w:date="2013-03-19T13:05:00Z">
                <w:rPr>
                  <w:noProof/>
                </w:rPr>
              </w:rPrChange>
            </w:rPr>
            <w:fldChar w:fldCharType="separate"/>
          </w:r>
          <w:r w:rsidR="00CD4AC0" w:rsidRPr="00BE2D5F">
            <w:rPr>
              <w:rStyle w:val="Hyperlink"/>
              <w:noProof/>
              <w:lang w:bidi="en-US"/>
            </w:rPr>
            <w:t>9.1.2</w:t>
          </w:r>
          <w:r w:rsidR="00CD4AC0" w:rsidRPr="00BE2D5F">
            <w:rPr>
              <w:noProof/>
            </w:rPr>
            <w:tab/>
          </w:r>
          <w:r w:rsidR="00CD4AC0" w:rsidRPr="00BE2D5F">
            <w:rPr>
              <w:rStyle w:val="Hyperlink"/>
              <w:noProof/>
              <w:lang w:bidi="en-US"/>
            </w:rPr>
            <w:t>Diagnose</w:t>
          </w:r>
          <w:r w:rsidR="00CD4AC0" w:rsidRPr="00BE2D5F">
            <w:rPr>
              <w:noProof/>
            </w:rPr>
            <w:tab/>
          </w:r>
          <w:r w:rsidR="00CD4AC0" w:rsidRPr="00BE2D5F">
            <w:rPr>
              <w:noProof/>
              <w:rPrChange w:id="436" w:author="Arash Baharloo" w:date="2013-03-19T13:05:00Z">
                <w:rPr>
                  <w:noProof/>
                </w:rPr>
              </w:rPrChange>
            </w:rPr>
            <w:fldChar w:fldCharType="begin"/>
          </w:r>
          <w:r w:rsidR="00CD4AC0" w:rsidRPr="00BE2D5F">
            <w:rPr>
              <w:noProof/>
            </w:rPr>
            <w:instrText xml:space="preserve"> PAGEREF _Toc350786238 \h </w:instrText>
          </w:r>
          <w:r w:rsidR="00CD4AC0" w:rsidRPr="00BE2D5F">
            <w:rPr>
              <w:noProof/>
              <w:rPrChange w:id="437" w:author="Arash Baharloo" w:date="2013-03-19T13:05:00Z">
                <w:rPr>
                  <w:noProof/>
                </w:rPr>
              </w:rPrChange>
            </w:rPr>
          </w:r>
          <w:r w:rsidR="00CD4AC0" w:rsidRPr="00BE2D5F">
            <w:rPr>
              <w:noProof/>
              <w:rPrChange w:id="438" w:author="Arash Baharloo" w:date="2013-03-19T13:05:00Z">
                <w:rPr>
                  <w:noProof/>
                </w:rPr>
              </w:rPrChange>
            </w:rPr>
            <w:fldChar w:fldCharType="separate"/>
          </w:r>
          <w:r w:rsidR="003B4BEB" w:rsidRPr="00BE2D5F">
            <w:rPr>
              <w:noProof/>
            </w:rPr>
            <w:t>27</w:t>
          </w:r>
          <w:r w:rsidR="00CD4AC0" w:rsidRPr="00BE2D5F">
            <w:rPr>
              <w:noProof/>
              <w:rPrChange w:id="439" w:author="Arash Baharloo" w:date="2013-03-19T13:05:00Z">
                <w:rPr>
                  <w:noProof/>
                </w:rPr>
              </w:rPrChange>
            </w:rPr>
            <w:fldChar w:fldCharType="end"/>
          </w:r>
          <w:r w:rsidRPr="00BE2D5F">
            <w:rPr>
              <w:noProof/>
              <w:rPrChange w:id="440" w:author="Arash Baharloo" w:date="2013-03-19T13:05:00Z">
                <w:rPr>
                  <w:noProof/>
                </w:rPr>
              </w:rPrChange>
            </w:rPr>
            <w:fldChar w:fldCharType="end"/>
          </w:r>
        </w:p>
        <w:p w:rsidR="00CD4AC0" w:rsidRPr="00BE2D5F" w:rsidRDefault="00237DC3">
          <w:pPr>
            <w:pStyle w:val="Verzeichnis4"/>
            <w:tabs>
              <w:tab w:val="left" w:pos="1540"/>
              <w:tab w:val="right" w:leader="dot" w:pos="8494"/>
            </w:tabs>
            <w:rPr>
              <w:noProof/>
            </w:rPr>
          </w:pPr>
          <w:r w:rsidRPr="00BE2D5F">
            <w:rPr>
              <w:rPrChange w:id="441" w:author="Arash Baharloo" w:date="2013-03-19T13:05:00Z">
                <w:rPr>
                  <w:noProof/>
                </w:rPr>
              </w:rPrChange>
            </w:rPr>
            <w:fldChar w:fldCharType="begin"/>
          </w:r>
          <w:r w:rsidRPr="00BE2D5F">
            <w:instrText xml:space="preserve"> HYPERLINK \l "_Toc350786239" </w:instrText>
          </w:r>
          <w:r w:rsidRPr="00BE2D5F">
            <w:rPr>
              <w:rPrChange w:id="442" w:author="Arash Baharloo" w:date="2013-03-19T13:05:00Z">
                <w:rPr>
                  <w:noProof/>
                </w:rPr>
              </w:rPrChange>
            </w:rPr>
            <w:fldChar w:fldCharType="separate"/>
          </w:r>
          <w:r w:rsidR="00CD4AC0" w:rsidRPr="00BE2D5F">
            <w:rPr>
              <w:rStyle w:val="Hyperlink"/>
              <w:noProof/>
              <w:lang w:bidi="en-US"/>
            </w:rPr>
            <w:t>9.1.3</w:t>
          </w:r>
          <w:r w:rsidR="00CD4AC0" w:rsidRPr="00BE2D5F">
            <w:rPr>
              <w:noProof/>
            </w:rPr>
            <w:tab/>
          </w:r>
          <w:r w:rsidR="00CD4AC0" w:rsidRPr="00BE2D5F">
            <w:rPr>
              <w:rStyle w:val="Hyperlink"/>
              <w:noProof/>
              <w:lang w:bidi="en-US"/>
            </w:rPr>
            <w:t>Konfigurationsmöglichkeiten</w:t>
          </w:r>
          <w:r w:rsidR="00CD4AC0" w:rsidRPr="00BE2D5F">
            <w:rPr>
              <w:noProof/>
            </w:rPr>
            <w:tab/>
          </w:r>
          <w:r w:rsidR="00CD4AC0" w:rsidRPr="00BE2D5F">
            <w:rPr>
              <w:noProof/>
              <w:rPrChange w:id="443" w:author="Arash Baharloo" w:date="2013-03-19T13:05:00Z">
                <w:rPr>
                  <w:noProof/>
                </w:rPr>
              </w:rPrChange>
            </w:rPr>
            <w:fldChar w:fldCharType="begin"/>
          </w:r>
          <w:r w:rsidR="00CD4AC0" w:rsidRPr="00BE2D5F">
            <w:rPr>
              <w:noProof/>
            </w:rPr>
            <w:instrText xml:space="preserve"> PAGEREF _Toc350786239 \h </w:instrText>
          </w:r>
          <w:r w:rsidR="00CD4AC0" w:rsidRPr="00BE2D5F">
            <w:rPr>
              <w:noProof/>
              <w:rPrChange w:id="444" w:author="Arash Baharloo" w:date="2013-03-19T13:05:00Z">
                <w:rPr>
                  <w:noProof/>
                </w:rPr>
              </w:rPrChange>
            </w:rPr>
          </w:r>
          <w:r w:rsidR="00CD4AC0" w:rsidRPr="00BE2D5F">
            <w:rPr>
              <w:noProof/>
              <w:rPrChange w:id="445" w:author="Arash Baharloo" w:date="2013-03-19T13:05:00Z">
                <w:rPr>
                  <w:noProof/>
                </w:rPr>
              </w:rPrChange>
            </w:rPr>
            <w:fldChar w:fldCharType="separate"/>
          </w:r>
          <w:r w:rsidR="003B4BEB" w:rsidRPr="00BE2D5F">
            <w:rPr>
              <w:noProof/>
            </w:rPr>
            <w:t>27</w:t>
          </w:r>
          <w:r w:rsidR="00CD4AC0" w:rsidRPr="00BE2D5F">
            <w:rPr>
              <w:noProof/>
              <w:rPrChange w:id="446" w:author="Arash Baharloo" w:date="2013-03-19T13:05:00Z">
                <w:rPr>
                  <w:noProof/>
                </w:rPr>
              </w:rPrChange>
            </w:rPr>
            <w:fldChar w:fldCharType="end"/>
          </w:r>
          <w:r w:rsidRPr="00BE2D5F">
            <w:rPr>
              <w:noProof/>
              <w:rPrChange w:id="447" w:author="Arash Baharloo" w:date="2013-03-19T13:05:00Z">
                <w:rPr>
                  <w:noProof/>
                </w:rPr>
              </w:rPrChange>
            </w:rPr>
            <w:fldChar w:fldCharType="end"/>
          </w:r>
        </w:p>
        <w:p w:rsidR="00CD4AC0" w:rsidRPr="00BE2D5F" w:rsidRDefault="00237DC3">
          <w:pPr>
            <w:pStyle w:val="Verzeichnis4"/>
            <w:tabs>
              <w:tab w:val="left" w:pos="1540"/>
              <w:tab w:val="right" w:leader="dot" w:pos="8494"/>
            </w:tabs>
            <w:rPr>
              <w:noProof/>
            </w:rPr>
          </w:pPr>
          <w:r w:rsidRPr="00BE2D5F">
            <w:rPr>
              <w:rPrChange w:id="448" w:author="Arash Baharloo" w:date="2013-03-19T13:05:00Z">
                <w:rPr>
                  <w:noProof/>
                </w:rPr>
              </w:rPrChange>
            </w:rPr>
            <w:fldChar w:fldCharType="begin"/>
          </w:r>
          <w:r w:rsidRPr="00BE2D5F">
            <w:instrText xml:space="preserve"> HYPERLINK \l "_Toc350786240" </w:instrText>
          </w:r>
          <w:r w:rsidRPr="00BE2D5F">
            <w:rPr>
              <w:rPrChange w:id="449" w:author="Arash Baharloo" w:date="2013-03-19T13:05:00Z">
                <w:rPr>
                  <w:noProof/>
                </w:rPr>
              </w:rPrChange>
            </w:rPr>
            <w:fldChar w:fldCharType="separate"/>
          </w:r>
          <w:r w:rsidR="00CD4AC0" w:rsidRPr="00BE2D5F">
            <w:rPr>
              <w:rStyle w:val="Hyperlink"/>
              <w:noProof/>
              <w:lang w:bidi="en-US"/>
            </w:rPr>
            <w:t>9.1.4</w:t>
          </w:r>
          <w:r w:rsidR="00CD4AC0" w:rsidRPr="00BE2D5F">
            <w:rPr>
              <w:noProof/>
            </w:rPr>
            <w:tab/>
          </w:r>
          <w:r w:rsidR="00CD4AC0" w:rsidRPr="00BE2D5F">
            <w:rPr>
              <w:rStyle w:val="Hyperlink"/>
              <w:noProof/>
              <w:lang w:bidi="en-US"/>
            </w:rPr>
            <w:t>Werkzeuge (Utilities)</w:t>
          </w:r>
          <w:r w:rsidR="00CD4AC0" w:rsidRPr="00BE2D5F">
            <w:rPr>
              <w:noProof/>
            </w:rPr>
            <w:tab/>
          </w:r>
          <w:r w:rsidR="00CD4AC0" w:rsidRPr="00BE2D5F">
            <w:rPr>
              <w:noProof/>
              <w:rPrChange w:id="450" w:author="Arash Baharloo" w:date="2013-03-19T13:05:00Z">
                <w:rPr>
                  <w:noProof/>
                </w:rPr>
              </w:rPrChange>
            </w:rPr>
            <w:fldChar w:fldCharType="begin"/>
          </w:r>
          <w:r w:rsidR="00CD4AC0" w:rsidRPr="00BE2D5F">
            <w:rPr>
              <w:noProof/>
            </w:rPr>
            <w:instrText xml:space="preserve"> PAGEREF _Toc350786240 \h </w:instrText>
          </w:r>
          <w:r w:rsidR="00CD4AC0" w:rsidRPr="00BE2D5F">
            <w:rPr>
              <w:noProof/>
              <w:rPrChange w:id="451" w:author="Arash Baharloo" w:date="2013-03-19T13:05:00Z">
                <w:rPr>
                  <w:noProof/>
                </w:rPr>
              </w:rPrChange>
            </w:rPr>
          </w:r>
          <w:r w:rsidR="00CD4AC0" w:rsidRPr="00BE2D5F">
            <w:rPr>
              <w:noProof/>
              <w:rPrChange w:id="452" w:author="Arash Baharloo" w:date="2013-03-19T13:05:00Z">
                <w:rPr>
                  <w:noProof/>
                </w:rPr>
              </w:rPrChange>
            </w:rPr>
            <w:fldChar w:fldCharType="separate"/>
          </w:r>
          <w:r w:rsidR="003B4BEB" w:rsidRPr="00BE2D5F">
            <w:rPr>
              <w:noProof/>
            </w:rPr>
            <w:t>27</w:t>
          </w:r>
          <w:r w:rsidR="00CD4AC0" w:rsidRPr="00BE2D5F">
            <w:rPr>
              <w:noProof/>
              <w:rPrChange w:id="453" w:author="Arash Baharloo" w:date="2013-03-19T13:05:00Z">
                <w:rPr>
                  <w:noProof/>
                </w:rPr>
              </w:rPrChange>
            </w:rPr>
            <w:fldChar w:fldCharType="end"/>
          </w:r>
          <w:r w:rsidRPr="00BE2D5F">
            <w:rPr>
              <w:noProof/>
              <w:rPrChange w:id="454" w:author="Arash Baharloo" w:date="2013-03-19T13:05:00Z">
                <w:rPr>
                  <w:noProof/>
                </w:rPr>
              </w:rPrChange>
            </w:rPr>
            <w:fldChar w:fldCharType="end"/>
          </w:r>
        </w:p>
        <w:p w:rsidR="00CD4AC0" w:rsidRPr="00BE2D5F" w:rsidRDefault="00237DC3">
          <w:pPr>
            <w:pStyle w:val="Verzeichnis3"/>
            <w:tabs>
              <w:tab w:val="left" w:pos="1100"/>
              <w:tab w:val="right" w:leader="dot" w:pos="8494"/>
            </w:tabs>
            <w:rPr>
              <w:noProof/>
              <w:sz w:val="22"/>
              <w:lang w:val="de-DE" w:eastAsia="de-DE" w:bidi="ar-SA"/>
            </w:rPr>
          </w:pPr>
          <w:r w:rsidRPr="00BE2D5F">
            <w:rPr>
              <w:lang w:val="de-DE"/>
              <w:rPrChange w:id="455" w:author="Arash Baharloo" w:date="2013-03-19T13:05:00Z">
                <w:rPr>
                  <w:noProof/>
                </w:rPr>
              </w:rPrChange>
            </w:rPr>
            <w:fldChar w:fldCharType="begin"/>
          </w:r>
          <w:r w:rsidRPr="00BE2D5F">
            <w:rPr>
              <w:lang w:val="de-DE"/>
              <w:rPrChange w:id="456" w:author="Arash Baharloo" w:date="2013-03-19T13:05:00Z">
                <w:rPr/>
              </w:rPrChange>
            </w:rPr>
            <w:instrText xml:space="preserve"> HYPERLINK \l "_Toc350786241" </w:instrText>
          </w:r>
          <w:r w:rsidRPr="00BE2D5F">
            <w:rPr>
              <w:lang w:val="de-DE"/>
              <w:rPrChange w:id="457" w:author="Arash Baharloo" w:date="2013-03-19T13:05:00Z">
                <w:rPr>
                  <w:noProof/>
                </w:rPr>
              </w:rPrChange>
            </w:rPr>
            <w:fldChar w:fldCharType="separate"/>
          </w:r>
          <w:r w:rsidR="00CD4AC0" w:rsidRPr="00BE2D5F">
            <w:rPr>
              <w:rStyle w:val="Hyperlink"/>
              <w:noProof/>
              <w:lang w:val="de-DE"/>
            </w:rPr>
            <w:t>9.2</w:t>
          </w:r>
          <w:r w:rsidR="00CD4AC0" w:rsidRPr="00BE2D5F">
            <w:rPr>
              <w:noProof/>
              <w:sz w:val="22"/>
              <w:lang w:val="de-DE" w:eastAsia="de-DE" w:bidi="ar-SA"/>
            </w:rPr>
            <w:tab/>
          </w:r>
          <w:r w:rsidR="00CD4AC0" w:rsidRPr="00BE2D5F">
            <w:rPr>
              <w:rStyle w:val="Hyperlink"/>
              <w:noProof/>
              <w:lang w:val="de-DE"/>
            </w:rPr>
            <w:t>Exquisite-Steuerelemente (UserControls)</w:t>
          </w:r>
          <w:r w:rsidR="00CD4AC0" w:rsidRPr="00BE2D5F">
            <w:rPr>
              <w:noProof/>
              <w:lang w:val="de-DE"/>
              <w:rPrChange w:id="458" w:author="Arash Baharloo" w:date="2013-03-19T13:05:00Z">
                <w:rPr>
                  <w:noProof/>
                </w:rPr>
              </w:rPrChange>
            </w:rPr>
            <w:tab/>
          </w:r>
          <w:r w:rsidR="00CD4AC0" w:rsidRPr="00BE2D5F">
            <w:rPr>
              <w:noProof/>
              <w:lang w:val="de-DE"/>
              <w:rPrChange w:id="459" w:author="Arash Baharloo" w:date="2013-03-19T13:05:00Z">
                <w:rPr>
                  <w:noProof/>
                </w:rPr>
              </w:rPrChange>
            </w:rPr>
            <w:fldChar w:fldCharType="begin"/>
          </w:r>
          <w:r w:rsidR="00CD4AC0" w:rsidRPr="00BE2D5F">
            <w:rPr>
              <w:noProof/>
              <w:lang w:val="de-DE"/>
              <w:rPrChange w:id="460" w:author="Arash Baharloo" w:date="2013-03-19T13:05:00Z">
                <w:rPr>
                  <w:noProof/>
                </w:rPr>
              </w:rPrChange>
            </w:rPr>
            <w:instrText xml:space="preserve"> PAGEREF _Toc350786241 \h </w:instrText>
          </w:r>
          <w:r w:rsidR="00CD4AC0" w:rsidRPr="00BE2D5F">
            <w:rPr>
              <w:noProof/>
              <w:lang w:val="de-DE"/>
              <w:rPrChange w:id="461" w:author="Arash Baharloo" w:date="2013-03-19T13:05:00Z">
                <w:rPr>
                  <w:noProof/>
                  <w:lang w:val="de-DE"/>
                </w:rPr>
              </w:rPrChange>
            </w:rPr>
          </w:r>
          <w:r w:rsidR="00CD4AC0" w:rsidRPr="00BE2D5F">
            <w:rPr>
              <w:noProof/>
              <w:lang w:val="de-DE"/>
              <w:rPrChange w:id="462" w:author="Arash Baharloo" w:date="2013-03-19T13:05:00Z">
                <w:rPr>
                  <w:noProof/>
                </w:rPr>
              </w:rPrChange>
            </w:rPr>
            <w:fldChar w:fldCharType="separate"/>
          </w:r>
          <w:r w:rsidR="003B4BEB" w:rsidRPr="00BE2D5F">
            <w:rPr>
              <w:noProof/>
              <w:lang w:val="de-DE"/>
              <w:rPrChange w:id="463" w:author="Arash Baharloo" w:date="2013-03-19T13:05:00Z">
                <w:rPr>
                  <w:noProof/>
                </w:rPr>
              </w:rPrChange>
            </w:rPr>
            <w:t>27</w:t>
          </w:r>
          <w:r w:rsidR="00CD4AC0" w:rsidRPr="00BE2D5F">
            <w:rPr>
              <w:noProof/>
              <w:lang w:val="de-DE"/>
              <w:rPrChange w:id="464" w:author="Arash Baharloo" w:date="2013-03-19T13:05:00Z">
                <w:rPr>
                  <w:noProof/>
                </w:rPr>
              </w:rPrChange>
            </w:rPr>
            <w:fldChar w:fldCharType="end"/>
          </w:r>
          <w:r w:rsidRPr="00BE2D5F">
            <w:rPr>
              <w:noProof/>
              <w:lang w:val="de-DE"/>
              <w:rPrChange w:id="465" w:author="Arash Baharloo" w:date="2013-03-19T13:05:00Z">
                <w:rPr>
                  <w:noProof/>
                </w:rPr>
              </w:rPrChange>
            </w:rPr>
            <w:fldChar w:fldCharType="end"/>
          </w:r>
        </w:p>
        <w:p w:rsidR="00CD4AC0" w:rsidRPr="00BE2D5F" w:rsidRDefault="00237DC3">
          <w:pPr>
            <w:pStyle w:val="Verzeichnis4"/>
            <w:tabs>
              <w:tab w:val="left" w:pos="1540"/>
              <w:tab w:val="right" w:leader="dot" w:pos="8494"/>
            </w:tabs>
            <w:rPr>
              <w:noProof/>
            </w:rPr>
          </w:pPr>
          <w:r w:rsidRPr="00BE2D5F">
            <w:rPr>
              <w:rPrChange w:id="466" w:author="Arash Baharloo" w:date="2013-03-19T13:05:00Z">
                <w:rPr>
                  <w:noProof/>
                </w:rPr>
              </w:rPrChange>
            </w:rPr>
            <w:fldChar w:fldCharType="begin"/>
          </w:r>
          <w:r w:rsidRPr="00BE2D5F">
            <w:instrText xml:space="preserve"> HYPERLINK \l "_Toc350786242" </w:instrText>
          </w:r>
          <w:r w:rsidRPr="00BE2D5F">
            <w:rPr>
              <w:rPrChange w:id="467" w:author="Arash Baharloo" w:date="2013-03-19T13:05:00Z">
                <w:rPr>
                  <w:noProof/>
                </w:rPr>
              </w:rPrChange>
            </w:rPr>
            <w:fldChar w:fldCharType="separate"/>
          </w:r>
          <w:r w:rsidR="00CD4AC0" w:rsidRPr="00BE2D5F">
            <w:rPr>
              <w:rStyle w:val="Hyperlink"/>
              <w:noProof/>
              <w:lang w:bidi="en-US"/>
            </w:rPr>
            <w:t>9.2.1</w:t>
          </w:r>
          <w:r w:rsidR="00CD4AC0" w:rsidRPr="00BE2D5F">
            <w:rPr>
              <w:noProof/>
            </w:rPr>
            <w:tab/>
          </w:r>
          <w:r w:rsidR="00CD4AC0" w:rsidRPr="00BE2D5F">
            <w:rPr>
              <w:rStyle w:val="Hyperlink"/>
              <w:noProof/>
              <w:lang w:bidi="en-US"/>
            </w:rPr>
            <w:t>Testfallmodellierung</w:t>
          </w:r>
          <w:r w:rsidR="00CD4AC0" w:rsidRPr="00BE2D5F">
            <w:rPr>
              <w:noProof/>
            </w:rPr>
            <w:tab/>
          </w:r>
          <w:r w:rsidR="00CD4AC0" w:rsidRPr="00BE2D5F">
            <w:rPr>
              <w:noProof/>
              <w:rPrChange w:id="468" w:author="Arash Baharloo" w:date="2013-03-19T13:05:00Z">
                <w:rPr>
                  <w:noProof/>
                </w:rPr>
              </w:rPrChange>
            </w:rPr>
            <w:fldChar w:fldCharType="begin"/>
          </w:r>
          <w:r w:rsidR="00CD4AC0" w:rsidRPr="00BE2D5F">
            <w:rPr>
              <w:noProof/>
            </w:rPr>
            <w:instrText xml:space="preserve"> PAGEREF _Toc350786242 \h </w:instrText>
          </w:r>
          <w:r w:rsidR="00CD4AC0" w:rsidRPr="00BE2D5F">
            <w:rPr>
              <w:noProof/>
              <w:rPrChange w:id="469" w:author="Arash Baharloo" w:date="2013-03-19T13:05:00Z">
                <w:rPr>
                  <w:noProof/>
                </w:rPr>
              </w:rPrChange>
            </w:rPr>
          </w:r>
          <w:r w:rsidR="00CD4AC0" w:rsidRPr="00BE2D5F">
            <w:rPr>
              <w:noProof/>
              <w:rPrChange w:id="470" w:author="Arash Baharloo" w:date="2013-03-19T13:05:00Z">
                <w:rPr>
                  <w:noProof/>
                </w:rPr>
              </w:rPrChange>
            </w:rPr>
            <w:fldChar w:fldCharType="separate"/>
          </w:r>
          <w:r w:rsidR="003B4BEB" w:rsidRPr="00BE2D5F">
            <w:rPr>
              <w:noProof/>
            </w:rPr>
            <w:t>27</w:t>
          </w:r>
          <w:r w:rsidR="00CD4AC0" w:rsidRPr="00BE2D5F">
            <w:rPr>
              <w:noProof/>
              <w:rPrChange w:id="471" w:author="Arash Baharloo" w:date="2013-03-19T13:05:00Z">
                <w:rPr>
                  <w:noProof/>
                </w:rPr>
              </w:rPrChange>
            </w:rPr>
            <w:fldChar w:fldCharType="end"/>
          </w:r>
          <w:r w:rsidRPr="00BE2D5F">
            <w:rPr>
              <w:noProof/>
              <w:rPrChange w:id="472" w:author="Arash Baharloo" w:date="2013-03-19T13:05:00Z">
                <w:rPr>
                  <w:noProof/>
                </w:rPr>
              </w:rPrChange>
            </w:rPr>
            <w:fldChar w:fldCharType="end"/>
          </w:r>
        </w:p>
        <w:p w:rsidR="00CD4AC0" w:rsidRPr="00BE2D5F" w:rsidRDefault="00237DC3">
          <w:pPr>
            <w:pStyle w:val="Verzeichnis4"/>
            <w:tabs>
              <w:tab w:val="left" w:pos="1540"/>
              <w:tab w:val="right" w:leader="dot" w:pos="8494"/>
            </w:tabs>
            <w:rPr>
              <w:noProof/>
            </w:rPr>
          </w:pPr>
          <w:r w:rsidRPr="00BE2D5F">
            <w:rPr>
              <w:rPrChange w:id="473" w:author="Arash Baharloo" w:date="2013-03-19T13:05:00Z">
                <w:rPr>
                  <w:noProof/>
                </w:rPr>
              </w:rPrChange>
            </w:rPr>
            <w:fldChar w:fldCharType="begin"/>
          </w:r>
          <w:r w:rsidRPr="00BE2D5F">
            <w:instrText xml:space="preserve"> HYPERLINK \l "_Toc350786243" </w:instrText>
          </w:r>
          <w:r w:rsidRPr="00BE2D5F">
            <w:rPr>
              <w:rPrChange w:id="474" w:author="Arash Baharloo" w:date="2013-03-19T13:05:00Z">
                <w:rPr>
                  <w:noProof/>
                </w:rPr>
              </w:rPrChange>
            </w:rPr>
            <w:fldChar w:fldCharType="separate"/>
          </w:r>
          <w:r w:rsidR="00CD4AC0" w:rsidRPr="00BE2D5F">
            <w:rPr>
              <w:rStyle w:val="Hyperlink"/>
              <w:noProof/>
              <w:lang w:bidi="en-US"/>
            </w:rPr>
            <w:t>9.2.2</w:t>
          </w:r>
          <w:r w:rsidR="00CD4AC0" w:rsidRPr="00BE2D5F">
            <w:rPr>
              <w:noProof/>
            </w:rPr>
            <w:tab/>
          </w:r>
          <w:r w:rsidR="00CD4AC0" w:rsidRPr="00BE2D5F">
            <w:rPr>
              <w:rStyle w:val="Hyperlink"/>
              <w:noProof/>
              <w:lang w:bidi="en-US"/>
            </w:rPr>
            <w:t>Debug-Fenster und visuelle Feedbacks</w:t>
          </w:r>
          <w:r w:rsidR="00CD4AC0" w:rsidRPr="00BE2D5F">
            <w:rPr>
              <w:noProof/>
            </w:rPr>
            <w:tab/>
          </w:r>
          <w:r w:rsidR="00CD4AC0" w:rsidRPr="00BE2D5F">
            <w:rPr>
              <w:noProof/>
              <w:rPrChange w:id="475" w:author="Arash Baharloo" w:date="2013-03-19T13:05:00Z">
                <w:rPr>
                  <w:noProof/>
                </w:rPr>
              </w:rPrChange>
            </w:rPr>
            <w:fldChar w:fldCharType="begin"/>
          </w:r>
          <w:r w:rsidR="00CD4AC0" w:rsidRPr="00BE2D5F">
            <w:rPr>
              <w:noProof/>
            </w:rPr>
            <w:instrText xml:space="preserve"> PAGEREF _Toc350786243 \h </w:instrText>
          </w:r>
          <w:r w:rsidR="00CD4AC0" w:rsidRPr="00BE2D5F">
            <w:rPr>
              <w:noProof/>
              <w:rPrChange w:id="476" w:author="Arash Baharloo" w:date="2013-03-19T13:05:00Z">
                <w:rPr>
                  <w:noProof/>
                </w:rPr>
              </w:rPrChange>
            </w:rPr>
          </w:r>
          <w:r w:rsidR="00CD4AC0" w:rsidRPr="00BE2D5F">
            <w:rPr>
              <w:noProof/>
              <w:rPrChange w:id="477" w:author="Arash Baharloo" w:date="2013-03-19T13:05:00Z">
                <w:rPr>
                  <w:noProof/>
                </w:rPr>
              </w:rPrChange>
            </w:rPr>
            <w:fldChar w:fldCharType="separate"/>
          </w:r>
          <w:r w:rsidR="003B4BEB" w:rsidRPr="00BE2D5F">
            <w:rPr>
              <w:noProof/>
            </w:rPr>
            <w:t>28</w:t>
          </w:r>
          <w:r w:rsidR="00CD4AC0" w:rsidRPr="00BE2D5F">
            <w:rPr>
              <w:noProof/>
              <w:rPrChange w:id="478" w:author="Arash Baharloo" w:date="2013-03-19T13:05:00Z">
                <w:rPr>
                  <w:noProof/>
                </w:rPr>
              </w:rPrChange>
            </w:rPr>
            <w:fldChar w:fldCharType="end"/>
          </w:r>
          <w:r w:rsidRPr="00BE2D5F">
            <w:rPr>
              <w:noProof/>
              <w:rPrChange w:id="479" w:author="Arash Baharloo" w:date="2013-03-19T13:05:00Z">
                <w:rPr>
                  <w:noProof/>
                </w:rPr>
              </w:rPrChange>
            </w:rPr>
            <w:fldChar w:fldCharType="end"/>
          </w:r>
        </w:p>
        <w:p w:rsidR="00CD4AC0" w:rsidRPr="00BE2D5F" w:rsidRDefault="00237DC3">
          <w:pPr>
            <w:pStyle w:val="Verzeichnis2"/>
            <w:tabs>
              <w:tab w:val="left" w:pos="880"/>
              <w:tab w:val="right" w:leader="dot" w:pos="8494"/>
            </w:tabs>
            <w:rPr>
              <w:noProof/>
              <w:sz w:val="22"/>
              <w:lang w:val="de-DE" w:eastAsia="de-DE" w:bidi="ar-SA"/>
            </w:rPr>
          </w:pPr>
          <w:r w:rsidRPr="00BE2D5F">
            <w:rPr>
              <w:lang w:val="de-DE"/>
              <w:rPrChange w:id="480" w:author="Arash Baharloo" w:date="2013-03-19T13:05:00Z">
                <w:rPr>
                  <w:noProof/>
                </w:rPr>
              </w:rPrChange>
            </w:rPr>
            <w:fldChar w:fldCharType="begin"/>
          </w:r>
          <w:r w:rsidRPr="00BE2D5F">
            <w:rPr>
              <w:lang w:val="de-DE"/>
              <w:rPrChange w:id="481" w:author="Arash Baharloo" w:date="2013-03-19T13:05:00Z">
                <w:rPr/>
              </w:rPrChange>
            </w:rPr>
            <w:instrText xml:space="preserve"> HYPERLINK \l "_Toc350786244" </w:instrText>
          </w:r>
          <w:r w:rsidRPr="00BE2D5F">
            <w:rPr>
              <w:lang w:val="de-DE"/>
              <w:rPrChange w:id="482" w:author="Arash Baharloo" w:date="2013-03-19T13:05:00Z">
                <w:rPr>
                  <w:noProof/>
                </w:rPr>
              </w:rPrChange>
            </w:rPr>
            <w:fldChar w:fldCharType="separate"/>
          </w:r>
          <w:r w:rsidR="00CD4AC0" w:rsidRPr="00BE2D5F">
            <w:rPr>
              <w:rStyle w:val="Hyperlink"/>
              <w:noProof/>
              <w:lang w:val="de-DE"/>
            </w:rPr>
            <w:t>10</w:t>
          </w:r>
          <w:r w:rsidR="00CD4AC0" w:rsidRPr="00BE2D5F">
            <w:rPr>
              <w:noProof/>
              <w:sz w:val="22"/>
              <w:lang w:val="de-DE" w:eastAsia="de-DE" w:bidi="ar-SA"/>
            </w:rPr>
            <w:tab/>
          </w:r>
          <w:r w:rsidR="00CD4AC0" w:rsidRPr="00BE2D5F">
            <w:rPr>
              <w:rStyle w:val="Hyperlink"/>
              <w:noProof/>
              <w:lang w:val="de-DE"/>
            </w:rPr>
            <w:t>Diagnose</w:t>
          </w:r>
          <w:r w:rsidR="00CD4AC0" w:rsidRPr="00BE2D5F">
            <w:rPr>
              <w:noProof/>
              <w:lang w:val="de-DE"/>
              <w:rPrChange w:id="483" w:author="Arash Baharloo" w:date="2013-03-19T13:05:00Z">
                <w:rPr>
                  <w:noProof/>
                </w:rPr>
              </w:rPrChange>
            </w:rPr>
            <w:tab/>
          </w:r>
          <w:r w:rsidR="00CD4AC0" w:rsidRPr="00BE2D5F">
            <w:rPr>
              <w:noProof/>
              <w:lang w:val="de-DE"/>
              <w:rPrChange w:id="484" w:author="Arash Baharloo" w:date="2013-03-19T13:05:00Z">
                <w:rPr>
                  <w:noProof/>
                </w:rPr>
              </w:rPrChange>
            </w:rPr>
            <w:fldChar w:fldCharType="begin"/>
          </w:r>
          <w:r w:rsidR="00CD4AC0" w:rsidRPr="00BE2D5F">
            <w:rPr>
              <w:noProof/>
              <w:lang w:val="de-DE"/>
              <w:rPrChange w:id="485" w:author="Arash Baharloo" w:date="2013-03-19T13:05:00Z">
                <w:rPr>
                  <w:noProof/>
                </w:rPr>
              </w:rPrChange>
            </w:rPr>
            <w:instrText xml:space="preserve"> PAGEREF _Toc350786244 \h </w:instrText>
          </w:r>
          <w:r w:rsidR="00CD4AC0" w:rsidRPr="00BE2D5F">
            <w:rPr>
              <w:noProof/>
              <w:lang w:val="de-DE"/>
              <w:rPrChange w:id="486" w:author="Arash Baharloo" w:date="2013-03-19T13:05:00Z">
                <w:rPr>
                  <w:noProof/>
                  <w:lang w:val="de-DE"/>
                </w:rPr>
              </w:rPrChange>
            </w:rPr>
          </w:r>
          <w:r w:rsidR="00CD4AC0" w:rsidRPr="00BE2D5F">
            <w:rPr>
              <w:noProof/>
              <w:lang w:val="de-DE"/>
              <w:rPrChange w:id="487" w:author="Arash Baharloo" w:date="2013-03-19T13:05:00Z">
                <w:rPr>
                  <w:noProof/>
                </w:rPr>
              </w:rPrChange>
            </w:rPr>
            <w:fldChar w:fldCharType="separate"/>
          </w:r>
          <w:r w:rsidR="003B4BEB" w:rsidRPr="00BE2D5F">
            <w:rPr>
              <w:noProof/>
              <w:lang w:val="de-DE"/>
              <w:rPrChange w:id="488" w:author="Arash Baharloo" w:date="2013-03-19T13:05:00Z">
                <w:rPr>
                  <w:noProof/>
                </w:rPr>
              </w:rPrChange>
            </w:rPr>
            <w:t>29</w:t>
          </w:r>
          <w:r w:rsidR="00CD4AC0" w:rsidRPr="00BE2D5F">
            <w:rPr>
              <w:noProof/>
              <w:lang w:val="de-DE"/>
              <w:rPrChange w:id="489" w:author="Arash Baharloo" w:date="2013-03-19T13:05:00Z">
                <w:rPr>
                  <w:noProof/>
                </w:rPr>
              </w:rPrChange>
            </w:rPr>
            <w:fldChar w:fldCharType="end"/>
          </w:r>
          <w:r w:rsidRPr="00BE2D5F">
            <w:rPr>
              <w:noProof/>
              <w:lang w:val="de-DE"/>
              <w:rPrChange w:id="490" w:author="Arash Baharloo" w:date="2013-03-19T13:05:00Z">
                <w:rPr>
                  <w:noProof/>
                </w:rPr>
              </w:rPrChange>
            </w:rPr>
            <w:fldChar w:fldCharType="end"/>
          </w:r>
        </w:p>
        <w:p w:rsidR="00CD4AC0" w:rsidRPr="00BE2D5F" w:rsidRDefault="00237DC3">
          <w:pPr>
            <w:pStyle w:val="Verzeichnis1"/>
            <w:rPr>
              <w:b w:val="0"/>
              <w:sz w:val="22"/>
              <w:lang w:eastAsia="de-DE" w:bidi="ar-SA"/>
            </w:rPr>
          </w:pPr>
          <w:r w:rsidRPr="008A76E2">
            <w:fldChar w:fldCharType="begin"/>
          </w:r>
          <w:r w:rsidRPr="00BE2D5F">
            <w:instrText xml:space="preserve"> HYPERLINK \l "_Toc350786245" </w:instrText>
          </w:r>
          <w:r w:rsidRPr="008A76E2">
            <w:rPr>
              <w:rPrChange w:id="491" w:author="Arash Baharloo" w:date="2013-03-19T13:05:00Z">
                <w:rPr/>
              </w:rPrChange>
            </w:rPr>
            <w:fldChar w:fldCharType="separate"/>
          </w:r>
          <w:r w:rsidR="00CD4AC0" w:rsidRPr="00BE2D5F">
            <w:rPr>
              <w:rStyle w:val="Hyperlink"/>
            </w:rPr>
            <w:t>Teil IV: Schlussbemerkungen</w:t>
          </w:r>
          <w:r w:rsidR="00CD4AC0" w:rsidRPr="00BE2D5F">
            <w:tab/>
          </w:r>
          <w:r w:rsidR="00CD4AC0" w:rsidRPr="008A76E2">
            <w:fldChar w:fldCharType="begin"/>
          </w:r>
          <w:r w:rsidR="00CD4AC0" w:rsidRPr="00BE2D5F">
            <w:instrText xml:space="preserve"> PAGEREF _Toc350786245 \h </w:instrText>
          </w:r>
          <w:r w:rsidR="00CD4AC0" w:rsidRPr="008A76E2">
            <w:rPr>
              <w:rPrChange w:id="492" w:author="Arash Baharloo" w:date="2013-03-19T13:05:00Z">
                <w:rPr/>
              </w:rPrChange>
            </w:rPr>
            <w:fldChar w:fldCharType="separate"/>
          </w:r>
          <w:r w:rsidR="003B4BEB" w:rsidRPr="00BE2D5F">
            <w:t>30</w:t>
          </w:r>
          <w:r w:rsidR="00CD4AC0" w:rsidRPr="008A76E2">
            <w:fldChar w:fldCharType="end"/>
          </w:r>
          <w:r w:rsidRPr="008A76E2">
            <w:fldChar w:fldCharType="end"/>
          </w:r>
        </w:p>
        <w:p w:rsidR="00CD4AC0" w:rsidRPr="00BE2D5F" w:rsidRDefault="00237DC3">
          <w:pPr>
            <w:pStyle w:val="Verzeichnis2"/>
            <w:tabs>
              <w:tab w:val="left" w:pos="880"/>
              <w:tab w:val="right" w:leader="dot" w:pos="8494"/>
            </w:tabs>
            <w:rPr>
              <w:noProof/>
              <w:sz w:val="22"/>
              <w:lang w:val="de-DE" w:eastAsia="de-DE" w:bidi="ar-SA"/>
            </w:rPr>
          </w:pPr>
          <w:r w:rsidRPr="00BE2D5F">
            <w:rPr>
              <w:lang w:val="de-DE"/>
              <w:rPrChange w:id="493" w:author="Arash Baharloo" w:date="2013-03-19T13:05:00Z">
                <w:rPr>
                  <w:noProof/>
                </w:rPr>
              </w:rPrChange>
            </w:rPr>
            <w:fldChar w:fldCharType="begin"/>
          </w:r>
          <w:r w:rsidRPr="00BE2D5F">
            <w:rPr>
              <w:lang w:val="de-DE"/>
              <w:rPrChange w:id="494" w:author="Arash Baharloo" w:date="2013-03-19T13:05:00Z">
                <w:rPr/>
              </w:rPrChange>
            </w:rPr>
            <w:instrText xml:space="preserve"> HYPERLINK \l "_Toc350786246" </w:instrText>
          </w:r>
          <w:r w:rsidRPr="00BE2D5F">
            <w:rPr>
              <w:lang w:val="de-DE"/>
              <w:rPrChange w:id="495" w:author="Arash Baharloo" w:date="2013-03-19T13:05:00Z">
                <w:rPr>
                  <w:noProof/>
                </w:rPr>
              </w:rPrChange>
            </w:rPr>
            <w:fldChar w:fldCharType="separate"/>
          </w:r>
          <w:r w:rsidR="00CD4AC0" w:rsidRPr="00BE2D5F">
            <w:rPr>
              <w:rStyle w:val="Hyperlink"/>
              <w:noProof/>
              <w:lang w:val="de-DE"/>
            </w:rPr>
            <w:t>11</w:t>
          </w:r>
          <w:r w:rsidR="00CD4AC0" w:rsidRPr="00BE2D5F">
            <w:rPr>
              <w:noProof/>
              <w:sz w:val="22"/>
              <w:lang w:val="de-DE" w:eastAsia="de-DE" w:bidi="ar-SA"/>
            </w:rPr>
            <w:tab/>
          </w:r>
          <w:r w:rsidR="00CD4AC0" w:rsidRPr="00BE2D5F">
            <w:rPr>
              <w:rStyle w:val="Hyperlink"/>
              <w:noProof/>
              <w:lang w:val="de-DE"/>
            </w:rPr>
            <w:t>Häufige Fehler</w:t>
          </w:r>
          <w:r w:rsidR="00CD4AC0" w:rsidRPr="00BE2D5F">
            <w:rPr>
              <w:noProof/>
              <w:lang w:val="de-DE"/>
              <w:rPrChange w:id="496" w:author="Arash Baharloo" w:date="2013-03-19T13:05:00Z">
                <w:rPr>
                  <w:noProof/>
                </w:rPr>
              </w:rPrChange>
            </w:rPr>
            <w:tab/>
          </w:r>
          <w:r w:rsidR="00CD4AC0" w:rsidRPr="00BE2D5F">
            <w:rPr>
              <w:noProof/>
              <w:lang w:val="de-DE"/>
              <w:rPrChange w:id="497" w:author="Arash Baharloo" w:date="2013-03-19T13:05:00Z">
                <w:rPr>
                  <w:noProof/>
                </w:rPr>
              </w:rPrChange>
            </w:rPr>
            <w:fldChar w:fldCharType="begin"/>
          </w:r>
          <w:r w:rsidR="00CD4AC0" w:rsidRPr="00BE2D5F">
            <w:rPr>
              <w:noProof/>
              <w:lang w:val="de-DE"/>
              <w:rPrChange w:id="498" w:author="Arash Baharloo" w:date="2013-03-19T13:05:00Z">
                <w:rPr>
                  <w:noProof/>
                </w:rPr>
              </w:rPrChange>
            </w:rPr>
            <w:instrText xml:space="preserve"> PAGEREF _Toc350786246 \h </w:instrText>
          </w:r>
          <w:r w:rsidR="00CD4AC0" w:rsidRPr="00BE2D5F">
            <w:rPr>
              <w:noProof/>
              <w:lang w:val="de-DE"/>
              <w:rPrChange w:id="499" w:author="Arash Baharloo" w:date="2013-03-19T13:05:00Z">
                <w:rPr>
                  <w:noProof/>
                  <w:lang w:val="de-DE"/>
                </w:rPr>
              </w:rPrChange>
            </w:rPr>
          </w:r>
          <w:r w:rsidR="00CD4AC0" w:rsidRPr="00BE2D5F">
            <w:rPr>
              <w:noProof/>
              <w:lang w:val="de-DE"/>
              <w:rPrChange w:id="500" w:author="Arash Baharloo" w:date="2013-03-19T13:05:00Z">
                <w:rPr>
                  <w:noProof/>
                </w:rPr>
              </w:rPrChange>
            </w:rPr>
            <w:fldChar w:fldCharType="separate"/>
          </w:r>
          <w:r w:rsidR="003B4BEB" w:rsidRPr="00BE2D5F">
            <w:rPr>
              <w:noProof/>
              <w:lang w:val="de-DE"/>
              <w:rPrChange w:id="501" w:author="Arash Baharloo" w:date="2013-03-19T13:05:00Z">
                <w:rPr>
                  <w:noProof/>
                </w:rPr>
              </w:rPrChange>
            </w:rPr>
            <w:t>31</w:t>
          </w:r>
          <w:r w:rsidR="00CD4AC0" w:rsidRPr="00BE2D5F">
            <w:rPr>
              <w:noProof/>
              <w:lang w:val="de-DE"/>
              <w:rPrChange w:id="502" w:author="Arash Baharloo" w:date="2013-03-19T13:05:00Z">
                <w:rPr>
                  <w:noProof/>
                </w:rPr>
              </w:rPrChange>
            </w:rPr>
            <w:fldChar w:fldCharType="end"/>
          </w:r>
          <w:r w:rsidRPr="00BE2D5F">
            <w:rPr>
              <w:noProof/>
              <w:lang w:val="de-DE"/>
              <w:rPrChange w:id="503" w:author="Arash Baharloo" w:date="2013-03-19T13:05:00Z">
                <w:rPr>
                  <w:noProof/>
                </w:rPr>
              </w:rPrChange>
            </w:rPr>
            <w:fldChar w:fldCharType="end"/>
          </w:r>
        </w:p>
        <w:p w:rsidR="00CD4AC0" w:rsidRPr="00BE2D5F" w:rsidRDefault="00237DC3">
          <w:pPr>
            <w:pStyle w:val="Verzeichnis2"/>
            <w:tabs>
              <w:tab w:val="left" w:pos="880"/>
              <w:tab w:val="right" w:leader="dot" w:pos="8494"/>
            </w:tabs>
            <w:rPr>
              <w:noProof/>
              <w:sz w:val="22"/>
              <w:lang w:val="de-DE" w:eastAsia="de-DE" w:bidi="ar-SA"/>
            </w:rPr>
          </w:pPr>
          <w:r w:rsidRPr="00BE2D5F">
            <w:rPr>
              <w:lang w:val="de-DE"/>
              <w:rPrChange w:id="504" w:author="Arash Baharloo" w:date="2013-03-19T13:05:00Z">
                <w:rPr>
                  <w:noProof/>
                </w:rPr>
              </w:rPrChange>
            </w:rPr>
            <w:fldChar w:fldCharType="begin"/>
          </w:r>
          <w:r w:rsidRPr="00BE2D5F">
            <w:rPr>
              <w:lang w:val="de-DE"/>
              <w:rPrChange w:id="505" w:author="Arash Baharloo" w:date="2013-03-19T13:05:00Z">
                <w:rPr/>
              </w:rPrChange>
            </w:rPr>
            <w:instrText xml:space="preserve"> HYPERLINK \l "_Toc350786247" </w:instrText>
          </w:r>
          <w:r w:rsidRPr="00BE2D5F">
            <w:rPr>
              <w:lang w:val="de-DE"/>
              <w:rPrChange w:id="506" w:author="Arash Baharloo" w:date="2013-03-19T13:05:00Z">
                <w:rPr>
                  <w:noProof/>
                </w:rPr>
              </w:rPrChange>
            </w:rPr>
            <w:fldChar w:fldCharType="separate"/>
          </w:r>
          <w:r w:rsidR="00CD4AC0" w:rsidRPr="00BE2D5F">
            <w:rPr>
              <w:rStyle w:val="Hyperlink"/>
              <w:noProof/>
              <w:lang w:val="de-DE"/>
            </w:rPr>
            <w:t>12</w:t>
          </w:r>
          <w:r w:rsidR="00CD4AC0" w:rsidRPr="00BE2D5F">
            <w:rPr>
              <w:noProof/>
              <w:sz w:val="22"/>
              <w:lang w:val="de-DE" w:eastAsia="de-DE" w:bidi="ar-SA"/>
            </w:rPr>
            <w:tab/>
          </w:r>
          <w:r w:rsidR="00CD4AC0" w:rsidRPr="00BE2D5F">
            <w:rPr>
              <w:rStyle w:val="Hyperlink"/>
              <w:noProof/>
              <w:lang w:val="de-DE"/>
            </w:rPr>
            <w:t>Häufig gestellte Fragen</w:t>
          </w:r>
          <w:r w:rsidR="00CD4AC0" w:rsidRPr="00BE2D5F">
            <w:rPr>
              <w:noProof/>
              <w:lang w:val="de-DE"/>
              <w:rPrChange w:id="507" w:author="Arash Baharloo" w:date="2013-03-19T13:05:00Z">
                <w:rPr>
                  <w:noProof/>
                </w:rPr>
              </w:rPrChange>
            </w:rPr>
            <w:tab/>
          </w:r>
          <w:r w:rsidR="00CD4AC0" w:rsidRPr="00BE2D5F">
            <w:rPr>
              <w:noProof/>
              <w:lang w:val="de-DE"/>
              <w:rPrChange w:id="508" w:author="Arash Baharloo" w:date="2013-03-19T13:05:00Z">
                <w:rPr>
                  <w:noProof/>
                </w:rPr>
              </w:rPrChange>
            </w:rPr>
            <w:fldChar w:fldCharType="begin"/>
          </w:r>
          <w:r w:rsidR="00CD4AC0" w:rsidRPr="00BE2D5F">
            <w:rPr>
              <w:noProof/>
              <w:lang w:val="de-DE"/>
              <w:rPrChange w:id="509" w:author="Arash Baharloo" w:date="2013-03-19T13:05:00Z">
                <w:rPr>
                  <w:noProof/>
                </w:rPr>
              </w:rPrChange>
            </w:rPr>
            <w:instrText xml:space="preserve"> PAGEREF _Toc350786247 \h </w:instrText>
          </w:r>
          <w:r w:rsidR="00CD4AC0" w:rsidRPr="00BE2D5F">
            <w:rPr>
              <w:noProof/>
              <w:lang w:val="de-DE"/>
              <w:rPrChange w:id="510" w:author="Arash Baharloo" w:date="2013-03-19T13:05:00Z">
                <w:rPr>
                  <w:noProof/>
                  <w:lang w:val="de-DE"/>
                </w:rPr>
              </w:rPrChange>
            </w:rPr>
          </w:r>
          <w:r w:rsidR="00CD4AC0" w:rsidRPr="00BE2D5F">
            <w:rPr>
              <w:noProof/>
              <w:lang w:val="de-DE"/>
              <w:rPrChange w:id="511" w:author="Arash Baharloo" w:date="2013-03-19T13:05:00Z">
                <w:rPr>
                  <w:noProof/>
                </w:rPr>
              </w:rPrChange>
            </w:rPr>
            <w:fldChar w:fldCharType="separate"/>
          </w:r>
          <w:r w:rsidR="003B4BEB" w:rsidRPr="00BE2D5F">
            <w:rPr>
              <w:noProof/>
              <w:lang w:val="de-DE"/>
              <w:rPrChange w:id="512" w:author="Arash Baharloo" w:date="2013-03-19T13:05:00Z">
                <w:rPr>
                  <w:noProof/>
                </w:rPr>
              </w:rPrChange>
            </w:rPr>
            <w:t>33</w:t>
          </w:r>
          <w:r w:rsidR="00CD4AC0" w:rsidRPr="00BE2D5F">
            <w:rPr>
              <w:noProof/>
              <w:lang w:val="de-DE"/>
              <w:rPrChange w:id="513" w:author="Arash Baharloo" w:date="2013-03-19T13:05:00Z">
                <w:rPr>
                  <w:noProof/>
                </w:rPr>
              </w:rPrChange>
            </w:rPr>
            <w:fldChar w:fldCharType="end"/>
          </w:r>
          <w:r w:rsidRPr="00BE2D5F">
            <w:rPr>
              <w:noProof/>
              <w:lang w:val="de-DE"/>
              <w:rPrChange w:id="514" w:author="Arash Baharloo" w:date="2013-03-19T13:05:00Z">
                <w:rPr>
                  <w:noProof/>
                </w:rPr>
              </w:rPrChange>
            </w:rPr>
            <w:fldChar w:fldCharType="end"/>
          </w:r>
        </w:p>
        <w:p w:rsidR="00CD4AC0" w:rsidRPr="00BE2D5F" w:rsidRDefault="00237DC3">
          <w:pPr>
            <w:pStyle w:val="Verzeichnis1"/>
            <w:rPr>
              <w:b w:val="0"/>
              <w:sz w:val="22"/>
              <w:lang w:eastAsia="de-DE" w:bidi="ar-SA"/>
            </w:rPr>
          </w:pPr>
          <w:r w:rsidRPr="008A76E2">
            <w:fldChar w:fldCharType="begin"/>
          </w:r>
          <w:r w:rsidRPr="00BE2D5F">
            <w:instrText xml:space="preserve"> HYPERLINK \l "_Toc350786248" </w:instrText>
          </w:r>
          <w:r w:rsidRPr="008A76E2">
            <w:rPr>
              <w:rPrChange w:id="515" w:author="Arash Baharloo" w:date="2013-03-19T13:05:00Z">
                <w:rPr/>
              </w:rPrChange>
            </w:rPr>
            <w:fldChar w:fldCharType="separate"/>
          </w:r>
          <w:r w:rsidR="00CD4AC0" w:rsidRPr="00BE2D5F">
            <w:rPr>
              <w:rStyle w:val="Hyperlink"/>
            </w:rPr>
            <w:t>Anhang</w:t>
          </w:r>
          <w:r w:rsidR="00CD4AC0" w:rsidRPr="00BE2D5F">
            <w:tab/>
          </w:r>
          <w:r w:rsidR="00CD4AC0" w:rsidRPr="008A76E2">
            <w:fldChar w:fldCharType="begin"/>
          </w:r>
          <w:r w:rsidR="00CD4AC0" w:rsidRPr="00BE2D5F">
            <w:instrText xml:space="preserve"> PAGEREF _Toc350786248 \h </w:instrText>
          </w:r>
          <w:r w:rsidR="00CD4AC0" w:rsidRPr="008A76E2">
            <w:rPr>
              <w:rPrChange w:id="516" w:author="Arash Baharloo" w:date="2013-03-19T13:05:00Z">
                <w:rPr/>
              </w:rPrChange>
            </w:rPr>
            <w:fldChar w:fldCharType="separate"/>
          </w:r>
          <w:r w:rsidR="003B4BEB" w:rsidRPr="00BE2D5F">
            <w:t>36</w:t>
          </w:r>
          <w:r w:rsidR="00CD4AC0" w:rsidRPr="008A76E2">
            <w:fldChar w:fldCharType="end"/>
          </w:r>
          <w:r w:rsidRPr="008A76E2">
            <w:fldChar w:fldCharType="end"/>
          </w:r>
        </w:p>
        <w:p w:rsidR="00CD4AC0" w:rsidRPr="00BE2D5F" w:rsidRDefault="00237DC3">
          <w:pPr>
            <w:pStyle w:val="Verzeichnis2"/>
            <w:tabs>
              <w:tab w:val="left" w:pos="660"/>
              <w:tab w:val="right" w:leader="dot" w:pos="8494"/>
            </w:tabs>
            <w:rPr>
              <w:noProof/>
              <w:sz w:val="22"/>
              <w:lang w:val="de-DE" w:eastAsia="de-DE" w:bidi="ar-SA"/>
            </w:rPr>
          </w:pPr>
          <w:r w:rsidRPr="00BE2D5F">
            <w:rPr>
              <w:lang w:val="de-DE"/>
              <w:rPrChange w:id="517" w:author="Arash Baharloo" w:date="2013-03-19T13:05:00Z">
                <w:rPr>
                  <w:noProof/>
                </w:rPr>
              </w:rPrChange>
            </w:rPr>
            <w:fldChar w:fldCharType="begin"/>
          </w:r>
          <w:r w:rsidRPr="00BE2D5F">
            <w:rPr>
              <w:lang w:val="de-DE"/>
              <w:rPrChange w:id="518" w:author="Arash Baharloo" w:date="2013-03-19T13:05:00Z">
                <w:rPr/>
              </w:rPrChange>
            </w:rPr>
            <w:instrText xml:space="preserve"> HYPERLINK \l "_Toc350786249" </w:instrText>
          </w:r>
          <w:r w:rsidRPr="00BE2D5F">
            <w:rPr>
              <w:lang w:val="de-DE"/>
              <w:rPrChange w:id="519" w:author="Arash Baharloo" w:date="2013-03-19T13:05:00Z">
                <w:rPr>
                  <w:noProof/>
                </w:rPr>
              </w:rPrChange>
            </w:rPr>
            <w:fldChar w:fldCharType="separate"/>
          </w:r>
          <w:r w:rsidR="00CD4AC0" w:rsidRPr="00BE2D5F">
            <w:rPr>
              <w:rStyle w:val="Hyperlink"/>
              <w:noProof/>
              <w:lang w:val="de-DE"/>
            </w:rPr>
            <w:t>A.</w:t>
          </w:r>
          <w:r w:rsidR="00CD4AC0" w:rsidRPr="00BE2D5F">
            <w:rPr>
              <w:noProof/>
              <w:sz w:val="22"/>
              <w:lang w:val="de-DE" w:eastAsia="de-DE" w:bidi="ar-SA"/>
            </w:rPr>
            <w:tab/>
          </w:r>
          <w:r w:rsidR="00CD4AC0" w:rsidRPr="00BE2D5F">
            <w:rPr>
              <w:rStyle w:val="Hyperlink"/>
              <w:noProof/>
              <w:lang w:val="de-DE"/>
            </w:rPr>
            <w:t>Entwicklungsumgebung</w:t>
          </w:r>
          <w:r w:rsidR="00CD4AC0" w:rsidRPr="00BE2D5F">
            <w:rPr>
              <w:noProof/>
              <w:lang w:val="de-DE"/>
              <w:rPrChange w:id="520" w:author="Arash Baharloo" w:date="2013-03-19T13:05:00Z">
                <w:rPr>
                  <w:noProof/>
                </w:rPr>
              </w:rPrChange>
            </w:rPr>
            <w:tab/>
          </w:r>
          <w:r w:rsidR="00CD4AC0" w:rsidRPr="00BE2D5F">
            <w:rPr>
              <w:noProof/>
              <w:lang w:val="de-DE"/>
              <w:rPrChange w:id="521" w:author="Arash Baharloo" w:date="2013-03-19T13:05:00Z">
                <w:rPr>
                  <w:noProof/>
                </w:rPr>
              </w:rPrChange>
            </w:rPr>
            <w:fldChar w:fldCharType="begin"/>
          </w:r>
          <w:r w:rsidR="00CD4AC0" w:rsidRPr="00BE2D5F">
            <w:rPr>
              <w:noProof/>
              <w:lang w:val="de-DE"/>
              <w:rPrChange w:id="522" w:author="Arash Baharloo" w:date="2013-03-19T13:05:00Z">
                <w:rPr>
                  <w:noProof/>
                </w:rPr>
              </w:rPrChange>
            </w:rPr>
            <w:instrText xml:space="preserve"> PAGEREF _Toc350786249 \h </w:instrText>
          </w:r>
          <w:r w:rsidR="00CD4AC0" w:rsidRPr="00BE2D5F">
            <w:rPr>
              <w:noProof/>
              <w:lang w:val="de-DE"/>
              <w:rPrChange w:id="523" w:author="Arash Baharloo" w:date="2013-03-19T13:05:00Z">
                <w:rPr>
                  <w:noProof/>
                  <w:lang w:val="de-DE"/>
                </w:rPr>
              </w:rPrChange>
            </w:rPr>
          </w:r>
          <w:r w:rsidR="00CD4AC0" w:rsidRPr="00BE2D5F">
            <w:rPr>
              <w:noProof/>
              <w:lang w:val="de-DE"/>
              <w:rPrChange w:id="524" w:author="Arash Baharloo" w:date="2013-03-19T13:05:00Z">
                <w:rPr>
                  <w:noProof/>
                </w:rPr>
              </w:rPrChange>
            </w:rPr>
            <w:fldChar w:fldCharType="separate"/>
          </w:r>
          <w:r w:rsidR="003B4BEB" w:rsidRPr="00BE2D5F">
            <w:rPr>
              <w:noProof/>
              <w:lang w:val="de-DE"/>
              <w:rPrChange w:id="525" w:author="Arash Baharloo" w:date="2013-03-19T13:05:00Z">
                <w:rPr>
                  <w:noProof/>
                </w:rPr>
              </w:rPrChange>
            </w:rPr>
            <w:t>I</w:t>
          </w:r>
          <w:r w:rsidR="00CD4AC0" w:rsidRPr="00BE2D5F">
            <w:rPr>
              <w:noProof/>
              <w:lang w:val="de-DE"/>
              <w:rPrChange w:id="526" w:author="Arash Baharloo" w:date="2013-03-19T13:05:00Z">
                <w:rPr>
                  <w:noProof/>
                </w:rPr>
              </w:rPrChange>
            </w:rPr>
            <w:fldChar w:fldCharType="end"/>
          </w:r>
          <w:r w:rsidRPr="00BE2D5F">
            <w:rPr>
              <w:noProof/>
              <w:lang w:val="de-DE"/>
              <w:rPrChange w:id="527" w:author="Arash Baharloo" w:date="2013-03-19T13:05:00Z">
                <w:rPr>
                  <w:noProof/>
                </w:rPr>
              </w:rPrChange>
            </w:rPr>
            <w:fldChar w:fldCharType="end"/>
          </w:r>
        </w:p>
        <w:p w:rsidR="00CD4AC0" w:rsidRPr="00BE2D5F" w:rsidRDefault="00237DC3">
          <w:pPr>
            <w:pStyle w:val="Verzeichnis2"/>
            <w:tabs>
              <w:tab w:val="left" w:pos="660"/>
              <w:tab w:val="right" w:leader="dot" w:pos="8494"/>
            </w:tabs>
            <w:rPr>
              <w:noProof/>
              <w:sz w:val="22"/>
              <w:lang w:val="de-DE" w:eastAsia="de-DE" w:bidi="ar-SA"/>
            </w:rPr>
          </w:pPr>
          <w:r w:rsidRPr="00BE2D5F">
            <w:rPr>
              <w:lang w:val="de-DE"/>
              <w:rPrChange w:id="528" w:author="Arash Baharloo" w:date="2013-03-19T13:05:00Z">
                <w:rPr>
                  <w:noProof/>
                </w:rPr>
              </w:rPrChange>
            </w:rPr>
            <w:fldChar w:fldCharType="begin"/>
          </w:r>
          <w:r w:rsidRPr="00BE2D5F">
            <w:rPr>
              <w:lang w:val="de-DE"/>
              <w:rPrChange w:id="529" w:author="Arash Baharloo" w:date="2013-03-19T13:05:00Z">
                <w:rPr/>
              </w:rPrChange>
            </w:rPr>
            <w:instrText xml:space="preserve"> HYPERLINK \l "_Toc350786250" </w:instrText>
          </w:r>
          <w:r w:rsidRPr="00BE2D5F">
            <w:rPr>
              <w:lang w:val="de-DE"/>
              <w:rPrChange w:id="530" w:author="Arash Baharloo" w:date="2013-03-19T13:05:00Z">
                <w:rPr>
                  <w:noProof/>
                </w:rPr>
              </w:rPrChange>
            </w:rPr>
            <w:fldChar w:fldCharType="separate"/>
          </w:r>
          <w:r w:rsidR="00CD4AC0" w:rsidRPr="00BE2D5F">
            <w:rPr>
              <w:rStyle w:val="Hyperlink"/>
              <w:noProof/>
              <w:lang w:val="de-DE"/>
            </w:rPr>
            <w:t>B.</w:t>
          </w:r>
          <w:r w:rsidR="00CD4AC0" w:rsidRPr="00BE2D5F">
            <w:rPr>
              <w:noProof/>
              <w:sz w:val="22"/>
              <w:lang w:val="de-DE" w:eastAsia="de-DE" w:bidi="ar-SA"/>
            </w:rPr>
            <w:tab/>
          </w:r>
          <w:r w:rsidR="00CD4AC0" w:rsidRPr="00BE2D5F">
            <w:rPr>
              <w:rStyle w:val="Hyperlink"/>
              <w:noProof/>
              <w:lang w:val="de-DE"/>
            </w:rPr>
            <w:t>Verzeichnisstruktur des Servers</w:t>
          </w:r>
          <w:r w:rsidR="00CD4AC0" w:rsidRPr="00BE2D5F">
            <w:rPr>
              <w:noProof/>
              <w:lang w:val="de-DE"/>
              <w:rPrChange w:id="531" w:author="Arash Baharloo" w:date="2013-03-19T13:05:00Z">
                <w:rPr>
                  <w:noProof/>
                </w:rPr>
              </w:rPrChange>
            </w:rPr>
            <w:tab/>
          </w:r>
          <w:r w:rsidR="00CD4AC0" w:rsidRPr="00BE2D5F">
            <w:rPr>
              <w:noProof/>
              <w:lang w:val="de-DE"/>
              <w:rPrChange w:id="532" w:author="Arash Baharloo" w:date="2013-03-19T13:05:00Z">
                <w:rPr>
                  <w:noProof/>
                </w:rPr>
              </w:rPrChange>
            </w:rPr>
            <w:fldChar w:fldCharType="begin"/>
          </w:r>
          <w:r w:rsidR="00CD4AC0" w:rsidRPr="00BE2D5F">
            <w:rPr>
              <w:noProof/>
              <w:lang w:val="de-DE"/>
              <w:rPrChange w:id="533" w:author="Arash Baharloo" w:date="2013-03-19T13:05:00Z">
                <w:rPr>
                  <w:noProof/>
                </w:rPr>
              </w:rPrChange>
            </w:rPr>
            <w:instrText xml:space="preserve"> PAGEREF _Toc350786250 \h </w:instrText>
          </w:r>
          <w:r w:rsidR="00CD4AC0" w:rsidRPr="00BE2D5F">
            <w:rPr>
              <w:noProof/>
              <w:lang w:val="de-DE"/>
              <w:rPrChange w:id="534" w:author="Arash Baharloo" w:date="2013-03-19T13:05:00Z">
                <w:rPr>
                  <w:noProof/>
                  <w:lang w:val="de-DE"/>
                </w:rPr>
              </w:rPrChange>
            </w:rPr>
          </w:r>
          <w:r w:rsidR="00CD4AC0" w:rsidRPr="00BE2D5F">
            <w:rPr>
              <w:noProof/>
              <w:lang w:val="de-DE"/>
              <w:rPrChange w:id="535" w:author="Arash Baharloo" w:date="2013-03-19T13:05:00Z">
                <w:rPr>
                  <w:noProof/>
                </w:rPr>
              </w:rPrChange>
            </w:rPr>
            <w:fldChar w:fldCharType="separate"/>
          </w:r>
          <w:r w:rsidR="003B4BEB" w:rsidRPr="00BE2D5F">
            <w:rPr>
              <w:noProof/>
              <w:lang w:val="de-DE"/>
              <w:rPrChange w:id="536" w:author="Arash Baharloo" w:date="2013-03-19T13:05:00Z">
                <w:rPr>
                  <w:noProof/>
                </w:rPr>
              </w:rPrChange>
            </w:rPr>
            <w:t>II</w:t>
          </w:r>
          <w:r w:rsidR="00CD4AC0" w:rsidRPr="00BE2D5F">
            <w:rPr>
              <w:noProof/>
              <w:lang w:val="de-DE"/>
              <w:rPrChange w:id="537" w:author="Arash Baharloo" w:date="2013-03-19T13:05:00Z">
                <w:rPr>
                  <w:noProof/>
                </w:rPr>
              </w:rPrChange>
            </w:rPr>
            <w:fldChar w:fldCharType="end"/>
          </w:r>
          <w:r w:rsidRPr="00BE2D5F">
            <w:rPr>
              <w:noProof/>
              <w:lang w:val="de-DE"/>
              <w:rPrChange w:id="538" w:author="Arash Baharloo" w:date="2013-03-19T13:05:00Z">
                <w:rPr>
                  <w:noProof/>
                </w:rPr>
              </w:rPrChange>
            </w:rPr>
            <w:fldChar w:fldCharType="end"/>
          </w:r>
        </w:p>
        <w:p w:rsidR="00CD4AC0" w:rsidRPr="00BE2D5F" w:rsidRDefault="00237DC3">
          <w:pPr>
            <w:pStyle w:val="Verzeichnis2"/>
            <w:tabs>
              <w:tab w:val="left" w:pos="660"/>
              <w:tab w:val="right" w:leader="dot" w:pos="8494"/>
            </w:tabs>
            <w:rPr>
              <w:noProof/>
              <w:sz w:val="22"/>
              <w:lang w:val="de-DE" w:eastAsia="de-DE" w:bidi="ar-SA"/>
            </w:rPr>
          </w:pPr>
          <w:r w:rsidRPr="00BE2D5F">
            <w:rPr>
              <w:lang w:val="de-DE"/>
              <w:rPrChange w:id="539" w:author="Arash Baharloo" w:date="2013-03-19T13:05:00Z">
                <w:rPr>
                  <w:noProof/>
                </w:rPr>
              </w:rPrChange>
            </w:rPr>
            <w:fldChar w:fldCharType="begin"/>
          </w:r>
          <w:r w:rsidRPr="00BE2D5F">
            <w:rPr>
              <w:lang w:val="de-DE"/>
              <w:rPrChange w:id="540" w:author="Arash Baharloo" w:date="2013-03-19T13:05:00Z">
                <w:rPr/>
              </w:rPrChange>
            </w:rPr>
            <w:instrText xml:space="preserve"> HYPERLINK \l "_Toc350786251" </w:instrText>
          </w:r>
          <w:r w:rsidRPr="00BE2D5F">
            <w:rPr>
              <w:lang w:val="de-DE"/>
              <w:rPrChange w:id="541" w:author="Arash Baharloo" w:date="2013-03-19T13:05:00Z">
                <w:rPr>
                  <w:noProof/>
                </w:rPr>
              </w:rPrChange>
            </w:rPr>
            <w:fldChar w:fldCharType="separate"/>
          </w:r>
          <w:r w:rsidR="00CD4AC0" w:rsidRPr="00BE2D5F">
            <w:rPr>
              <w:rStyle w:val="Hyperlink"/>
              <w:noProof/>
              <w:lang w:val="de-DE"/>
            </w:rPr>
            <w:t>C.</w:t>
          </w:r>
          <w:r w:rsidR="00CD4AC0" w:rsidRPr="00BE2D5F">
            <w:rPr>
              <w:noProof/>
              <w:sz w:val="22"/>
              <w:lang w:val="de-DE" w:eastAsia="de-DE" w:bidi="ar-SA"/>
            </w:rPr>
            <w:tab/>
          </w:r>
          <w:r w:rsidR="00CD4AC0" w:rsidRPr="00BE2D5F">
            <w:rPr>
              <w:rStyle w:val="Hyperlink"/>
              <w:noProof/>
              <w:lang w:val="de-DE"/>
            </w:rPr>
            <w:t>Verzeichnisstruktur des Clients</w:t>
          </w:r>
          <w:r w:rsidR="00CD4AC0" w:rsidRPr="00BE2D5F">
            <w:rPr>
              <w:noProof/>
              <w:lang w:val="de-DE"/>
              <w:rPrChange w:id="542" w:author="Arash Baharloo" w:date="2013-03-19T13:05:00Z">
                <w:rPr>
                  <w:noProof/>
                </w:rPr>
              </w:rPrChange>
            </w:rPr>
            <w:tab/>
          </w:r>
          <w:r w:rsidR="00CD4AC0" w:rsidRPr="00BE2D5F">
            <w:rPr>
              <w:noProof/>
              <w:lang w:val="de-DE"/>
              <w:rPrChange w:id="543" w:author="Arash Baharloo" w:date="2013-03-19T13:05:00Z">
                <w:rPr>
                  <w:noProof/>
                </w:rPr>
              </w:rPrChange>
            </w:rPr>
            <w:fldChar w:fldCharType="begin"/>
          </w:r>
          <w:r w:rsidR="00CD4AC0" w:rsidRPr="00BE2D5F">
            <w:rPr>
              <w:noProof/>
              <w:lang w:val="de-DE"/>
              <w:rPrChange w:id="544" w:author="Arash Baharloo" w:date="2013-03-19T13:05:00Z">
                <w:rPr>
                  <w:noProof/>
                </w:rPr>
              </w:rPrChange>
            </w:rPr>
            <w:instrText xml:space="preserve"> PAGEREF _Toc350786251 \h </w:instrText>
          </w:r>
          <w:r w:rsidR="00CD4AC0" w:rsidRPr="00BE2D5F">
            <w:rPr>
              <w:noProof/>
              <w:lang w:val="de-DE"/>
              <w:rPrChange w:id="545" w:author="Arash Baharloo" w:date="2013-03-19T13:05:00Z">
                <w:rPr>
                  <w:noProof/>
                  <w:lang w:val="de-DE"/>
                </w:rPr>
              </w:rPrChange>
            </w:rPr>
          </w:r>
          <w:r w:rsidR="00CD4AC0" w:rsidRPr="00BE2D5F">
            <w:rPr>
              <w:noProof/>
              <w:lang w:val="de-DE"/>
              <w:rPrChange w:id="546" w:author="Arash Baharloo" w:date="2013-03-19T13:05:00Z">
                <w:rPr>
                  <w:noProof/>
                </w:rPr>
              </w:rPrChange>
            </w:rPr>
            <w:fldChar w:fldCharType="separate"/>
          </w:r>
          <w:r w:rsidR="003B4BEB" w:rsidRPr="00BE2D5F">
            <w:rPr>
              <w:noProof/>
              <w:lang w:val="de-DE"/>
              <w:rPrChange w:id="547" w:author="Arash Baharloo" w:date="2013-03-19T13:05:00Z">
                <w:rPr>
                  <w:noProof/>
                </w:rPr>
              </w:rPrChange>
            </w:rPr>
            <w:t>III</w:t>
          </w:r>
          <w:r w:rsidR="00CD4AC0" w:rsidRPr="00BE2D5F">
            <w:rPr>
              <w:noProof/>
              <w:lang w:val="de-DE"/>
              <w:rPrChange w:id="548" w:author="Arash Baharloo" w:date="2013-03-19T13:05:00Z">
                <w:rPr>
                  <w:noProof/>
                </w:rPr>
              </w:rPrChange>
            </w:rPr>
            <w:fldChar w:fldCharType="end"/>
          </w:r>
          <w:r w:rsidRPr="00BE2D5F">
            <w:rPr>
              <w:noProof/>
              <w:lang w:val="de-DE"/>
              <w:rPrChange w:id="549" w:author="Arash Baharloo" w:date="2013-03-19T13:05:00Z">
                <w:rPr>
                  <w:noProof/>
                </w:rPr>
              </w:rPrChange>
            </w:rPr>
            <w:fldChar w:fldCharType="end"/>
          </w:r>
        </w:p>
        <w:p w:rsidR="00CD4AC0" w:rsidRPr="00BE2D5F" w:rsidRDefault="00237DC3">
          <w:pPr>
            <w:pStyle w:val="Verzeichnis2"/>
            <w:tabs>
              <w:tab w:val="right" w:leader="dot" w:pos="8494"/>
            </w:tabs>
            <w:rPr>
              <w:noProof/>
              <w:sz w:val="22"/>
              <w:lang w:val="de-DE" w:eastAsia="de-DE" w:bidi="ar-SA"/>
            </w:rPr>
          </w:pPr>
          <w:r w:rsidRPr="00BE2D5F">
            <w:rPr>
              <w:lang w:val="de-DE"/>
              <w:rPrChange w:id="550" w:author="Arash Baharloo" w:date="2013-03-19T13:05:00Z">
                <w:rPr>
                  <w:noProof/>
                </w:rPr>
              </w:rPrChange>
            </w:rPr>
            <w:lastRenderedPageBreak/>
            <w:fldChar w:fldCharType="begin"/>
          </w:r>
          <w:r w:rsidRPr="00BE2D5F">
            <w:rPr>
              <w:lang w:val="de-DE"/>
              <w:rPrChange w:id="551" w:author="Arash Baharloo" w:date="2013-03-19T13:05:00Z">
                <w:rPr/>
              </w:rPrChange>
            </w:rPr>
            <w:instrText xml:space="preserve"> HYPERLINK \l "_Toc350786252" </w:instrText>
          </w:r>
          <w:r w:rsidRPr="00BE2D5F">
            <w:rPr>
              <w:lang w:val="de-DE"/>
              <w:rPrChange w:id="552" w:author="Arash Baharloo" w:date="2013-03-19T13:05:00Z">
                <w:rPr>
                  <w:noProof/>
                </w:rPr>
              </w:rPrChange>
            </w:rPr>
            <w:fldChar w:fldCharType="separate"/>
          </w:r>
          <w:r w:rsidR="00CD4AC0" w:rsidRPr="00BE2D5F">
            <w:rPr>
              <w:rStyle w:val="Hyperlink"/>
              <w:noProof/>
              <w:lang w:val="de-DE"/>
            </w:rPr>
            <w:t>Glossar</w:t>
          </w:r>
          <w:r w:rsidR="00CD4AC0" w:rsidRPr="00BE2D5F">
            <w:rPr>
              <w:noProof/>
              <w:lang w:val="de-DE"/>
              <w:rPrChange w:id="553" w:author="Arash Baharloo" w:date="2013-03-19T13:05:00Z">
                <w:rPr>
                  <w:noProof/>
                </w:rPr>
              </w:rPrChange>
            </w:rPr>
            <w:tab/>
          </w:r>
          <w:r w:rsidR="00CD4AC0" w:rsidRPr="00BE2D5F">
            <w:rPr>
              <w:noProof/>
              <w:lang w:val="de-DE"/>
              <w:rPrChange w:id="554" w:author="Arash Baharloo" w:date="2013-03-19T13:05:00Z">
                <w:rPr>
                  <w:noProof/>
                </w:rPr>
              </w:rPrChange>
            </w:rPr>
            <w:fldChar w:fldCharType="begin"/>
          </w:r>
          <w:r w:rsidR="00CD4AC0" w:rsidRPr="00BE2D5F">
            <w:rPr>
              <w:noProof/>
              <w:lang w:val="de-DE"/>
              <w:rPrChange w:id="555" w:author="Arash Baharloo" w:date="2013-03-19T13:05:00Z">
                <w:rPr>
                  <w:noProof/>
                </w:rPr>
              </w:rPrChange>
            </w:rPr>
            <w:instrText xml:space="preserve"> PAGEREF _Toc350786252 \h </w:instrText>
          </w:r>
          <w:r w:rsidR="00CD4AC0" w:rsidRPr="00BE2D5F">
            <w:rPr>
              <w:noProof/>
              <w:lang w:val="de-DE"/>
              <w:rPrChange w:id="556" w:author="Arash Baharloo" w:date="2013-03-19T13:05:00Z">
                <w:rPr>
                  <w:noProof/>
                  <w:lang w:val="de-DE"/>
                </w:rPr>
              </w:rPrChange>
            </w:rPr>
          </w:r>
          <w:r w:rsidR="00CD4AC0" w:rsidRPr="00BE2D5F">
            <w:rPr>
              <w:noProof/>
              <w:lang w:val="de-DE"/>
              <w:rPrChange w:id="557" w:author="Arash Baharloo" w:date="2013-03-19T13:05:00Z">
                <w:rPr>
                  <w:noProof/>
                </w:rPr>
              </w:rPrChange>
            </w:rPr>
            <w:fldChar w:fldCharType="separate"/>
          </w:r>
          <w:r w:rsidR="003B4BEB" w:rsidRPr="00BE2D5F">
            <w:rPr>
              <w:noProof/>
              <w:lang w:val="de-DE"/>
              <w:rPrChange w:id="558" w:author="Arash Baharloo" w:date="2013-03-19T13:05:00Z">
                <w:rPr>
                  <w:noProof/>
                </w:rPr>
              </w:rPrChange>
            </w:rPr>
            <w:t>IV</w:t>
          </w:r>
          <w:r w:rsidR="00CD4AC0" w:rsidRPr="00BE2D5F">
            <w:rPr>
              <w:noProof/>
              <w:lang w:val="de-DE"/>
              <w:rPrChange w:id="559" w:author="Arash Baharloo" w:date="2013-03-19T13:05:00Z">
                <w:rPr>
                  <w:noProof/>
                </w:rPr>
              </w:rPrChange>
            </w:rPr>
            <w:fldChar w:fldCharType="end"/>
          </w:r>
          <w:r w:rsidRPr="00BE2D5F">
            <w:rPr>
              <w:noProof/>
              <w:lang w:val="de-DE"/>
              <w:rPrChange w:id="560" w:author="Arash Baharloo" w:date="2013-03-19T13:05:00Z">
                <w:rPr>
                  <w:noProof/>
                </w:rPr>
              </w:rPrChange>
            </w:rPr>
            <w:fldChar w:fldCharType="end"/>
          </w:r>
        </w:p>
        <w:p w:rsidR="00CD4AC0" w:rsidRPr="00BE2D5F" w:rsidRDefault="00237DC3">
          <w:pPr>
            <w:pStyle w:val="Verzeichnis2"/>
            <w:tabs>
              <w:tab w:val="right" w:leader="dot" w:pos="8494"/>
            </w:tabs>
            <w:rPr>
              <w:noProof/>
              <w:sz w:val="22"/>
              <w:lang w:val="de-DE" w:eastAsia="de-DE" w:bidi="ar-SA"/>
            </w:rPr>
          </w:pPr>
          <w:r w:rsidRPr="00BE2D5F">
            <w:rPr>
              <w:lang w:val="de-DE"/>
              <w:rPrChange w:id="561" w:author="Arash Baharloo" w:date="2013-03-19T13:05:00Z">
                <w:rPr>
                  <w:noProof/>
                </w:rPr>
              </w:rPrChange>
            </w:rPr>
            <w:fldChar w:fldCharType="begin"/>
          </w:r>
          <w:r w:rsidRPr="00BE2D5F">
            <w:rPr>
              <w:lang w:val="de-DE"/>
              <w:rPrChange w:id="562" w:author="Arash Baharloo" w:date="2013-03-19T13:05:00Z">
                <w:rPr/>
              </w:rPrChange>
            </w:rPr>
            <w:instrText xml:space="preserve"> HYPERLINK \l "_Toc350786253" </w:instrText>
          </w:r>
          <w:r w:rsidRPr="00BE2D5F">
            <w:rPr>
              <w:lang w:val="de-DE"/>
              <w:rPrChange w:id="563" w:author="Arash Baharloo" w:date="2013-03-19T13:05:00Z">
                <w:rPr>
                  <w:noProof/>
                </w:rPr>
              </w:rPrChange>
            </w:rPr>
            <w:fldChar w:fldCharType="separate"/>
          </w:r>
          <w:r w:rsidR="00CD4AC0" w:rsidRPr="00BE2D5F">
            <w:rPr>
              <w:rStyle w:val="Hyperlink"/>
              <w:noProof/>
              <w:lang w:val="de-DE"/>
            </w:rPr>
            <w:t>Literaturverzeichnis</w:t>
          </w:r>
          <w:r w:rsidR="00CD4AC0" w:rsidRPr="00BE2D5F">
            <w:rPr>
              <w:noProof/>
              <w:lang w:val="de-DE"/>
              <w:rPrChange w:id="564" w:author="Arash Baharloo" w:date="2013-03-19T13:05:00Z">
                <w:rPr>
                  <w:noProof/>
                </w:rPr>
              </w:rPrChange>
            </w:rPr>
            <w:tab/>
          </w:r>
          <w:r w:rsidR="00CD4AC0" w:rsidRPr="00BE2D5F">
            <w:rPr>
              <w:noProof/>
              <w:lang w:val="de-DE"/>
              <w:rPrChange w:id="565" w:author="Arash Baharloo" w:date="2013-03-19T13:05:00Z">
                <w:rPr>
                  <w:noProof/>
                </w:rPr>
              </w:rPrChange>
            </w:rPr>
            <w:fldChar w:fldCharType="begin"/>
          </w:r>
          <w:r w:rsidR="00CD4AC0" w:rsidRPr="00BE2D5F">
            <w:rPr>
              <w:noProof/>
              <w:lang w:val="de-DE"/>
              <w:rPrChange w:id="566" w:author="Arash Baharloo" w:date="2013-03-19T13:05:00Z">
                <w:rPr>
                  <w:noProof/>
                </w:rPr>
              </w:rPrChange>
            </w:rPr>
            <w:instrText xml:space="preserve"> PAGEREF _Toc350786253 \h </w:instrText>
          </w:r>
          <w:r w:rsidR="00CD4AC0" w:rsidRPr="00BE2D5F">
            <w:rPr>
              <w:noProof/>
              <w:lang w:val="de-DE"/>
              <w:rPrChange w:id="567" w:author="Arash Baharloo" w:date="2013-03-19T13:05:00Z">
                <w:rPr>
                  <w:noProof/>
                  <w:lang w:val="de-DE"/>
                </w:rPr>
              </w:rPrChange>
            </w:rPr>
          </w:r>
          <w:r w:rsidR="00CD4AC0" w:rsidRPr="00BE2D5F">
            <w:rPr>
              <w:noProof/>
              <w:lang w:val="de-DE"/>
              <w:rPrChange w:id="568" w:author="Arash Baharloo" w:date="2013-03-19T13:05:00Z">
                <w:rPr>
                  <w:noProof/>
                </w:rPr>
              </w:rPrChange>
            </w:rPr>
            <w:fldChar w:fldCharType="separate"/>
          </w:r>
          <w:r w:rsidR="003B4BEB" w:rsidRPr="00BE2D5F">
            <w:rPr>
              <w:noProof/>
              <w:lang w:val="de-DE"/>
              <w:rPrChange w:id="569" w:author="Arash Baharloo" w:date="2013-03-19T13:05:00Z">
                <w:rPr>
                  <w:noProof/>
                </w:rPr>
              </w:rPrChange>
            </w:rPr>
            <w:t>V</w:t>
          </w:r>
          <w:r w:rsidR="00CD4AC0" w:rsidRPr="00BE2D5F">
            <w:rPr>
              <w:noProof/>
              <w:lang w:val="de-DE"/>
              <w:rPrChange w:id="570" w:author="Arash Baharloo" w:date="2013-03-19T13:05:00Z">
                <w:rPr>
                  <w:noProof/>
                </w:rPr>
              </w:rPrChange>
            </w:rPr>
            <w:fldChar w:fldCharType="end"/>
          </w:r>
          <w:r w:rsidRPr="00BE2D5F">
            <w:rPr>
              <w:noProof/>
              <w:lang w:val="de-DE"/>
              <w:rPrChange w:id="571" w:author="Arash Baharloo" w:date="2013-03-19T13:05:00Z">
                <w:rPr>
                  <w:noProof/>
                </w:rPr>
              </w:rPrChange>
            </w:rPr>
            <w:fldChar w:fldCharType="end"/>
          </w:r>
        </w:p>
        <w:p w:rsidR="00CD4AC0" w:rsidRPr="00BE2D5F" w:rsidRDefault="00237DC3">
          <w:pPr>
            <w:pStyle w:val="Verzeichnis2"/>
            <w:tabs>
              <w:tab w:val="right" w:leader="dot" w:pos="8494"/>
            </w:tabs>
            <w:rPr>
              <w:noProof/>
              <w:sz w:val="22"/>
              <w:lang w:val="de-DE" w:eastAsia="de-DE" w:bidi="ar-SA"/>
            </w:rPr>
          </w:pPr>
          <w:r w:rsidRPr="00BE2D5F">
            <w:rPr>
              <w:lang w:val="de-DE"/>
              <w:rPrChange w:id="572" w:author="Arash Baharloo" w:date="2013-03-19T13:05:00Z">
                <w:rPr>
                  <w:noProof/>
                </w:rPr>
              </w:rPrChange>
            </w:rPr>
            <w:fldChar w:fldCharType="begin"/>
          </w:r>
          <w:r w:rsidRPr="00BE2D5F">
            <w:rPr>
              <w:lang w:val="de-DE"/>
              <w:rPrChange w:id="573" w:author="Arash Baharloo" w:date="2013-03-19T13:05:00Z">
                <w:rPr/>
              </w:rPrChange>
            </w:rPr>
            <w:instrText xml:space="preserve"> HYPERLINK \l "_Toc350786254" </w:instrText>
          </w:r>
          <w:r w:rsidRPr="00BE2D5F">
            <w:rPr>
              <w:lang w:val="de-DE"/>
              <w:rPrChange w:id="574" w:author="Arash Baharloo" w:date="2013-03-19T13:05:00Z">
                <w:rPr>
                  <w:noProof/>
                </w:rPr>
              </w:rPrChange>
            </w:rPr>
            <w:fldChar w:fldCharType="separate"/>
          </w:r>
          <w:r w:rsidR="00CD4AC0" w:rsidRPr="00BE2D5F">
            <w:rPr>
              <w:rStyle w:val="Hyperlink"/>
              <w:noProof/>
              <w:lang w:val="de-DE"/>
            </w:rPr>
            <w:t>Abbildungsverzeichnis</w:t>
          </w:r>
          <w:r w:rsidR="00CD4AC0" w:rsidRPr="00BE2D5F">
            <w:rPr>
              <w:noProof/>
              <w:lang w:val="de-DE"/>
              <w:rPrChange w:id="575" w:author="Arash Baharloo" w:date="2013-03-19T13:05:00Z">
                <w:rPr>
                  <w:noProof/>
                </w:rPr>
              </w:rPrChange>
            </w:rPr>
            <w:tab/>
          </w:r>
          <w:r w:rsidR="00CD4AC0" w:rsidRPr="00BE2D5F">
            <w:rPr>
              <w:noProof/>
              <w:lang w:val="de-DE"/>
              <w:rPrChange w:id="576" w:author="Arash Baharloo" w:date="2013-03-19T13:05:00Z">
                <w:rPr>
                  <w:noProof/>
                </w:rPr>
              </w:rPrChange>
            </w:rPr>
            <w:fldChar w:fldCharType="begin"/>
          </w:r>
          <w:r w:rsidR="00CD4AC0" w:rsidRPr="00BE2D5F">
            <w:rPr>
              <w:noProof/>
              <w:lang w:val="de-DE"/>
              <w:rPrChange w:id="577" w:author="Arash Baharloo" w:date="2013-03-19T13:05:00Z">
                <w:rPr>
                  <w:noProof/>
                </w:rPr>
              </w:rPrChange>
            </w:rPr>
            <w:instrText xml:space="preserve"> PAGEREF _Toc350786254 \h </w:instrText>
          </w:r>
          <w:r w:rsidR="00CD4AC0" w:rsidRPr="00BE2D5F">
            <w:rPr>
              <w:noProof/>
              <w:lang w:val="de-DE"/>
              <w:rPrChange w:id="578" w:author="Arash Baharloo" w:date="2013-03-19T13:05:00Z">
                <w:rPr>
                  <w:noProof/>
                  <w:lang w:val="de-DE"/>
                </w:rPr>
              </w:rPrChange>
            </w:rPr>
          </w:r>
          <w:r w:rsidR="00CD4AC0" w:rsidRPr="00BE2D5F">
            <w:rPr>
              <w:noProof/>
              <w:lang w:val="de-DE"/>
              <w:rPrChange w:id="579" w:author="Arash Baharloo" w:date="2013-03-19T13:05:00Z">
                <w:rPr>
                  <w:noProof/>
                </w:rPr>
              </w:rPrChange>
            </w:rPr>
            <w:fldChar w:fldCharType="separate"/>
          </w:r>
          <w:r w:rsidR="003B4BEB" w:rsidRPr="00BE2D5F">
            <w:rPr>
              <w:noProof/>
              <w:lang w:val="de-DE"/>
              <w:rPrChange w:id="580" w:author="Arash Baharloo" w:date="2013-03-19T13:05:00Z">
                <w:rPr>
                  <w:noProof/>
                </w:rPr>
              </w:rPrChange>
            </w:rPr>
            <w:t>VI</w:t>
          </w:r>
          <w:r w:rsidR="00CD4AC0" w:rsidRPr="00BE2D5F">
            <w:rPr>
              <w:noProof/>
              <w:lang w:val="de-DE"/>
              <w:rPrChange w:id="581" w:author="Arash Baharloo" w:date="2013-03-19T13:05:00Z">
                <w:rPr>
                  <w:noProof/>
                </w:rPr>
              </w:rPrChange>
            </w:rPr>
            <w:fldChar w:fldCharType="end"/>
          </w:r>
          <w:r w:rsidRPr="00BE2D5F">
            <w:rPr>
              <w:noProof/>
              <w:lang w:val="de-DE"/>
              <w:rPrChange w:id="582" w:author="Arash Baharloo" w:date="2013-03-19T13:05:00Z">
                <w:rPr>
                  <w:noProof/>
                </w:rPr>
              </w:rPrChange>
            </w:rPr>
            <w:fldChar w:fldCharType="end"/>
          </w:r>
        </w:p>
        <w:p w:rsidR="00CD4AC0" w:rsidRPr="00BE2D5F" w:rsidRDefault="00237DC3">
          <w:pPr>
            <w:pStyle w:val="Verzeichnis2"/>
            <w:tabs>
              <w:tab w:val="right" w:leader="dot" w:pos="8494"/>
            </w:tabs>
            <w:rPr>
              <w:noProof/>
              <w:sz w:val="22"/>
              <w:lang w:val="de-DE" w:eastAsia="de-DE" w:bidi="ar-SA"/>
            </w:rPr>
          </w:pPr>
          <w:r w:rsidRPr="00BE2D5F">
            <w:rPr>
              <w:lang w:val="de-DE"/>
              <w:rPrChange w:id="583" w:author="Arash Baharloo" w:date="2013-03-19T13:05:00Z">
                <w:rPr>
                  <w:noProof/>
                </w:rPr>
              </w:rPrChange>
            </w:rPr>
            <w:fldChar w:fldCharType="begin"/>
          </w:r>
          <w:r w:rsidRPr="00BE2D5F">
            <w:rPr>
              <w:lang w:val="de-DE"/>
              <w:rPrChange w:id="584" w:author="Arash Baharloo" w:date="2013-03-19T13:05:00Z">
                <w:rPr/>
              </w:rPrChange>
            </w:rPr>
            <w:instrText xml:space="preserve"> HYPERLINK \l "_Toc350786255" </w:instrText>
          </w:r>
          <w:r w:rsidRPr="00BE2D5F">
            <w:rPr>
              <w:lang w:val="de-DE"/>
              <w:rPrChange w:id="585" w:author="Arash Baharloo" w:date="2013-03-19T13:05:00Z">
                <w:rPr>
                  <w:noProof/>
                </w:rPr>
              </w:rPrChange>
            </w:rPr>
            <w:fldChar w:fldCharType="separate"/>
          </w:r>
          <w:r w:rsidR="00CD4AC0" w:rsidRPr="00BE2D5F">
            <w:rPr>
              <w:rStyle w:val="Hyperlink"/>
              <w:noProof/>
              <w:lang w:val="de-DE"/>
            </w:rPr>
            <w:t>Index</w:t>
          </w:r>
          <w:r w:rsidR="00CD4AC0" w:rsidRPr="00BE2D5F">
            <w:rPr>
              <w:noProof/>
              <w:lang w:val="de-DE"/>
              <w:rPrChange w:id="586" w:author="Arash Baharloo" w:date="2013-03-19T13:05:00Z">
                <w:rPr>
                  <w:noProof/>
                </w:rPr>
              </w:rPrChange>
            </w:rPr>
            <w:tab/>
          </w:r>
          <w:r w:rsidR="00CD4AC0" w:rsidRPr="00BE2D5F">
            <w:rPr>
              <w:noProof/>
              <w:lang w:val="de-DE"/>
              <w:rPrChange w:id="587" w:author="Arash Baharloo" w:date="2013-03-19T13:05:00Z">
                <w:rPr>
                  <w:noProof/>
                </w:rPr>
              </w:rPrChange>
            </w:rPr>
            <w:fldChar w:fldCharType="begin"/>
          </w:r>
          <w:r w:rsidR="00CD4AC0" w:rsidRPr="00BE2D5F">
            <w:rPr>
              <w:noProof/>
              <w:lang w:val="de-DE"/>
              <w:rPrChange w:id="588" w:author="Arash Baharloo" w:date="2013-03-19T13:05:00Z">
                <w:rPr>
                  <w:noProof/>
                </w:rPr>
              </w:rPrChange>
            </w:rPr>
            <w:instrText xml:space="preserve"> PAGEREF _Toc350786255 \h </w:instrText>
          </w:r>
          <w:r w:rsidR="00CD4AC0" w:rsidRPr="00BE2D5F">
            <w:rPr>
              <w:noProof/>
              <w:lang w:val="de-DE"/>
              <w:rPrChange w:id="589" w:author="Arash Baharloo" w:date="2013-03-19T13:05:00Z">
                <w:rPr>
                  <w:noProof/>
                  <w:lang w:val="de-DE"/>
                </w:rPr>
              </w:rPrChange>
            </w:rPr>
          </w:r>
          <w:r w:rsidR="00CD4AC0" w:rsidRPr="00BE2D5F">
            <w:rPr>
              <w:noProof/>
              <w:lang w:val="de-DE"/>
              <w:rPrChange w:id="590" w:author="Arash Baharloo" w:date="2013-03-19T13:05:00Z">
                <w:rPr>
                  <w:noProof/>
                </w:rPr>
              </w:rPrChange>
            </w:rPr>
            <w:fldChar w:fldCharType="separate"/>
          </w:r>
          <w:r w:rsidR="003B4BEB" w:rsidRPr="00BE2D5F">
            <w:rPr>
              <w:noProof/>
              <w:lang w:val="de-DE"/>
              <w:rPrChange w:id="591" w:author="Arash Baharloo" w:date="2013-03-19T13:05:00Z">
                <w:rPr>
                  <w:noProof/>
                </w:rPr>
              </w:rPrChange>
            </w:rPr>
            <w:t>VII</w:t>
          </w:r>
          <w:r w:rsidR="00CD4AC0" w:rsidRPr="00BE2D5F">
            <w:rPr>
              <w:noProof/>
              <w:lang w:val="de-DE"/>
              <w:rPrChange w:id="592" w:author="Arash Baharloo" w:date="2013-03-19T13:05:00Z">
                <w:rPr>
                  <w:noProof/>
                </w:rPr>
              </w:rPrChange>
            </w:rPr>
            <w:fldChar w:fldCharType="end"/>
          </w:r>
          <w:r w:rsidRPr="00BE2D5F">
            <w:rPr>
              <w:noProof/>
              <w:lang w:val="de-DE"/>
              <w:rPrChange w:id="593" w:author="Arash Baharloo" w:date="2013-03-19T13:05:00Z">
                <w:rPr>
                  <w:noProof/>
                </w:rPr>
              </w:rPrChange>
            </w:rPr>
            <w:fldChar w:fldCharType="end"/>
          </w:r>
        </w:p>
        <w:p w:rsidR="00E57988" w:rsidRPr="00BE2D5F" w:rsidRDefault="00430CAD">
          <w:pPr>
            <w:rPr>
              <w:lang w:val="de-DE"/>
            </w:rPr>
          </w:pPr>
          <w:r w:rsidRPr="00103CB0">
            <w:rPr>
              <w:lang w:val="de-DE"/>
            </w:rPr>
            <w:fldChar w:fldCharType="end"/>
          </w:r>
        </w:p>
      </w:sdtContent>
    </w:sdt>
    <w:p w:rsidR="002F36DF" w:rsidRPr="00BE2D5F" w:rsidRDefault="00950BD8">
      <w:pPr>
        <w:rPr>
          <w:lang w:val="de-DE"/>
        </w:rPr>
        <w:sectPr w:rsidR="002F36DF" w:rsidRPr="00BE2D5F" w:rsidSect="00834F01">
          <w:type w:val="continuous"/>
          <w:pgSz w:w="11906" w:h="16838"/>
          <w:pgMar w:top="1418" w:right="1701" w:bottom="1134" w:left="1701" w:header="709" w:footer="709" w:gutter="0"/>
          <w:pgNumType w:start="0"/>
          <w:cols w:space="708"/>
          <w:docGrid w:linePitch="360"/>
        </w:sectPr>
      </w:pPr>
      <w:r w:rsidRPr="00BE2D5F">
        <w:rPr>
          <w:lang w:val="de-DE"/>
        </w:rPr>
        <w:br w:type="page"/>
      </w:r>
    </w:p>
    <w:p w:rsidR="002513EC" w:rsidRPr="00BE2D5F" w:rsidRDefault="002513EC">
      <w:pPr>
        <w:rPr>
          <w:lang w:val="de-DE"/>
        </w:rPr>
      </w:pPr>
      <w:bookmarkStart w:id="594" w:name="OLE_LINK264"/>
      <w:bookmarkStart w:id="595" w:name="OLE_LINK265"/>
    </w:p>
    <w:p w:rsidR="002513EC" w:rsidRPr="00BE2D5F" w:rsidRDefault="002513EC">
      <w:pPr>
        <w:rPr>
          <w:lang w:val="de-DE"/>
        </w:rPr>
      </w:pPr>
    </w:p>
    <w:p w:rsidR="005D03DD" w:rsidRPr="00BE2D5F" w:rsidRDefault="005D03DD">
      <w:pPr>
        <w:rPr>
          <w:lang w:val="de-DE"/>
        </w:rPr>
      </w:pPr>
    </w:p>
    <w:p w:rsidR="005D03DD" w:rsidRPr="00BE2D5F" w:rsidRDefault="005D03DD">
      <w:pPr>
        <w:rPr>
          <w:lang w:val="de-DE"/>
        </w:rPr>
      </w:pPr>
    </w:p>
    <w:p w:rsidR="002513EC" w:rsidRPr="00BE2D5F" w:rsidRDefault="002513EC" w:rsidP="007F1AA6">
      <w:pPr>
        <w:pStyle w:val="berschrift1"/>
        <w:numPr>
          <w:ilvl w:val="0"/>
          <w:numId w:val="0"/>
        </w:numPr>
        <w:rPr>
          <w:lang w:val="de-DE"/>
        </w:rPr>
      </w:pPr>
      <w:bookmarkStart w:id="596" w:name="_Toc350786194"/>
      <w:r w:rsidRPr="00BE2D5F">
        <w:rPr>
          <w:lang w:val="de-DE"/>
        </w:rPr>
        <w:t>Vorwo</w:t>
      </w:r>
      <w:r w:rsidR="008407E2" w:rsidRPr="00BE2D5F">
        <w:rPr>
          <w:lang w:val="de-DE"/>
        </w:rPr>
        <w:t>r</w:t>
      </w:r>
      <w:r w:rsidRPr="00BE2D5F">
        <w:rPr>
          <w:lang w:val="de-DE"/>
        </w:rPr>
        <w:t>t</w:t>
      </w:r>
      <w:bookmarkEnd w:id="596"/>
    </w:p>
    <w:p w:rsidR="005B6BD4" w:rsidRPr="00BE2D5F" w:rsidRDefault="005B6BD4" w:rsidP="0087439E">
      <w:pPr>
        <w:rPr>
          <w:lang w:val="de-DE"/>
        </w:rPr>
      </w:pPr>
      <w:bookmarkStart w:id="597" w:name="_Ref234659156"/>
    </w:p>
    <w:p w:rsidR="00F21955" w:rsidRPr="00BE2D5F" w:rsidRDefault="00F21955" w:rsidP="0087439E">
      <w:pPr>
        <w:rPr>
          <w:lang w:val="de-DE"/>
        </w:rPr>
      </w:pPr>
    </w:p>
    <w:p w:rsidR="00F21955" w:rsidRPr="00BE2D5F" w:rsidRDefault="00F21955" w:rsidP="00F21955">
      <w:pPr>
        <w:rPr>
          <w:lang w:val="de-DE"/>
        </w:rPr>
      </w:pPr>
      <w:r w:rsidRPr="00BE2D5F">
        <w:rPr>
          <w:rStyle w:val="Fett"/>
          <w:lang w:val="de-DE"/>
        </w:rPr>
        <w:t>Hinweise zur vorliegenden Kurzdokumentation</w:t>
      </w:r>
      <w:r w:rsidRPr="00BE2D5F">
        <w:rPr>
          <w:lang w:val="de-DE"/>
        </w:rPr>
        <w:t>:</w:t>
      </w:r>
    </w:p>
    <w:p w:rsidR="00F21955" w:rsidRPr="00BE2D5F" w:rsidRDefault="00F21955" w:rsidP="00F21955">
      <w:pPr>
        <w:rPr>
          <w:lang w:val="de-DE"/>
        </w:rPr>
      </w:pPr>
      <w:r w:rsidRPr="00BE2D5F">
        <w:rPr>
          <w:lang w:val="de-DE"/>
        </w:rPr>
        <w:t xml:space="preserve">Datum der letzten Bearbeitung: </w:t>
      </w:r>
      <w:del w:id="598" w:author="Arash Baharloo" w:date="2013-03-19T12:09:00Z">
        <w:r w:rsidR="006400D0" w:rsidRPr="00BE2D5F" w:rsidDel="00820CEF">
          <w:rPr>
            <w:lang w:val="de-DE"/>
          </w:rPr>
          <w:delText>11</w:delText>
        </w:r>
      </w:del>
      <w:ins w:id="599" w:author="Arash Baharloo" w:date="2013-03-19T12:09:00Z">
        <w:r w:rsidR="00820CEF" w:rsidRPr="00BE2D5F">
          <w:rPr>
            <w:lang w:val="de-DE"/>
          </w:rPr>
          <w:t>19</w:t>
        </w:r>
      </w:ins>
      <w:r w:rsidRPr="00BE2D5F">
        <w:rPr>
          <w:lang w:val="de-DE"/>
        </w:rPr>
        <w:t>.03.2013</w:t>
      </w:r>
    </w:p>
    <w:p w:rsidR="00F21955" w:rsidRPr="00BE2D5F" w:rsidRDefault="00F21955" w:rsidP="00F21955">
      <w:pPr>
        <w:rPr>
          <w:lang w:val="de-DE"/>
        </w:rPr>
      </w:pPr>
      <w:r w:rsidRPr="00BE2D5F">
        <w:rPr>
          <w:lang w:val="de-DE"/>
        </w:rPr>
        <w:t>zuletzt bearbeitet durch: Arash Baharloo</w:t>
      </w:r>
    </w:p>
    <w:p w:rsidR="00F21955" w:rsidRPr="00BE2D5F" w:rsidRDefault="00F21955" w:rsidP="00F21955">
      <w:pPr>
        <w:rPr>
          <w:rStyle w:val="Fett"/>
          <w:lang w:val="de-DE"/>
        </w:rPr>
      </w:pPr>
      <w:r w:rsidRPr="00BE2D5F">
        <w:rPr>
          <w:rStyle w:val="Fett"/>
          <w:lang w:val="de-DE"/>
        </w:rPr>
        <w:t>Dieses Handbuch ist einer laufenden Bearbeitung unterworfen</w:t>
      </w:r>
    </w:p>
    <w:p w:rsidR="005B6BD4" w:rsidRPr="00BE2D5F" w:rsidRDefault="005B6BD4" w:rsidP="0087439E">
      <w:pPr>
        <w:rPr>
          <w:lang w:val="de-DE"/>
        </w:rPr>
      </w:pPr>
    </w:p>
    <w:p w:rsidR="00F21955" w:rsidRPr="00BE2D5F" w:rsidRDefault="00F21955" w:rsidP="00F21955">
      <w:pPr>
        <w:pStyle w:val="berschrift1"/>
        <w:numPr>
          <w:ilvl w:val="0"/>
          <w:numId w:val="0"/>
        </w:numPr>
        <w:ind w:left="432" w:hanging="432"/>
        <w:rPr>
          <w:lang w:val="de-DE"/>
        </w:rPr>
      </w:pPr>
      <w:bookmarkStart w:id="600" w:name="_Toc350786195"/>
      <w:r w:rsidRPr="00BE2D5F">
        <w:rPr>
          <w:lang w:val="de-DE"/>
        </w:rPr>
        <w:t>Copyright / Lizenz:</w:t>
      </w:r>
      <w:bookmarkEnd w:id="600"/>
    </w:p>
    <w:p w:rsidR="00F21955" w:rsidRPr="00BE2D5F" w:rsidRDefault="00F21955" w:rsidP="0087439E">
      <w:pPr>
        <w:rPr>
          <w:lang w:val="de-DE"/>
        </w:rPr>
      </w:pPr>
    </w:p>
    <w:p w:rsidR="002513EC" w:rsidRPr="00BE2D5F" w:rsidRDefault="002513EC" w:rsidP="0087439E">
      <w:pPr>
        <w:rPr>
          <w:lang w:val="de-DE"/>
        </w:rPr>
      </w:pPr>
      <w:r w:rsidRPr="00BE2D5F">
        <w:rPr>
          <w:lang w:val="de-DE"/>
        </w:rPr>
        <w:br w:type="page"/>
      </w:r>
      <w:bookmarkEnd w:id="597"/>
    </w:p>
    <w:p w:rsidR="00C905C3" w:rsidRPr="00BE2D5F" w:rsidRDefault="00C905C3" w:rsidP="00BE1BB3">
      <w:pPr>
        <w:spacing w:line="276" w:lineRule="auto"/>
        <w:jc w:val="center"/>
        <w:rPr>
          <w:lang w:val="de-DE"/>
        </w:rPr>
        <w:sectPr w:rsidR="00C905C3" w:rsidRPr="00BE2D5F" w:rsidSect="007A68E2">
          <w:pgSz w:w="11906" w:h="16838"/>
          <w:pgMar w:top="1418" w:right="1701" w:bottom="1134" w:left="1701" w:header="709" w:footer="709" w:gutter="0"/>
          <w:pgNumType w:start="1"/>
          <w:cols w:space="708"/>
          <w:docGrid w:linePitch="360"/>
        </w:sectPr>
      </w:pPr>
    </w:p>
    <w:p w:rsidR="00C905C3" w:rsidRPr="00BE2D5F" w:rsidRDefault="00C905C3" w:rsidP="00BE1BB3">
      <w:pPr>
        <w:spacing w:line="276" w:lineRule="auto"/>
        <w:jc w:val="center"/>
        <w:rPr>
          <w:lang w:val="de-DE"/>
        </w:rPr>
        <w:sectPr w:rsidR="00C905C3" w:rsidRPr="00BE2D5F" w:rsidSect="007A68E2">
          <w:pgSz w:w="11906" w:h="16838"/>
          <w:pgMar w:top="1418" w:right="1701" w:bottom="1134" w:left="1701" w:header="709" w:footer="709" w:gutter="0"/>
          <w:pgNumType w:start="1"/>
          <w:cols w:space="708"/>
          <w:docGrid w:linePitch="360"/>
        </w:sectPr>
      </w:pPr>
    </w:p>
    <w:p w:rsidR="00BE1BB3" w:rsidRPr="00BE2D5F" w:rsidRDefault="00BE1BB3" w:rsidP="00BE1BB3">
      <w:pPr>
        <w:spacing w:line="276" w:lineRule="auto"/>
        <w:jc w:val="center"/>
        <w:rPr>
          <w:lang w:val="de-DE"/>
        </w:rPr>
      </w:pPr>
    </w:p>
    <w:p w:rsidR="00BE1BB3" w:rsidRPr="00BE2D5F" w:rsidRDefault="00BE1BB3" w:rsidP="00BE1BB3">
      <w:pPr>
        <w:spacing w:line="276" w:lineRule="auto"/>
        <w:jc w:val="center"/>
        <w:rPr>
          <w:lang w:val="de-DE"/>
        </w:rPr>
      </w:pPr>
    </w:p>
    <w:p w:rsidR="00BE1BB3" w:rsidRPr="00BE2D5F" w:rsidRDefault="00BE1BB3" w:rsidP="00BE1BB3">
      <w:pPr>
        <w:spacing w:line="276" w:lineRule="auto"/>
        <w:jc w:val="center"/>
        <w:rPr>
          <w:lang w:val="de-DE"/>
        </w:rPr>
      </w:pPr>
    </w:p>
    <w:p w:rsidR="00BE1BB3" w:rsidRPr="00BE2D5F" w:rsidRDefault="00BE1BB3" w:rsidP="00BE1BB3">
      <w:pPr>
        <w:spacing w:line="276" w:lineRule="auto"/>
        <w:jc w:val="center"/>
        <w:rPr>
          <w:lang w:val="de-DE"/>
        </w:rPr>
      </w:pPr>
    </w:p>
    <w:p w:rsidR="00BE1BB3" w:rsidRPr="00BE2D5F" w:rsidRDefault="00BE1BB3" w:rsidP="00BE1BB3">
      <w:pPr>
        <w:spacing w:line="276" w:lineRule="auto"/>
        <w:jc w:val="center"/>
        <w:rPr>
          <w:lang w:val="de-DE"/>
        </w:rPr>
      </w:pPr>
    </w:p>
    <w:p w:rsidR="00AD76E2" w:rsidRPr="00BE2D5F" w:rsidRDefault="00AD76E2" w:rsidP="00BE1BB3">
      <w:pPr>
        <w:spacing w:line="276" w:lineRule="auto"/>
        <w:jc w:val="center"/>
        <w:rPr>
          <w:lang w:val="de-DE"/>
        </w:rPr>
      </w:pPr>
    </w:p>
    <w:p w:rsidR="00AD76E2" w:rsidRPr="00BE2D5F" w:rsidRDefault="00AD76E2" w:rsidP="00BE1BB3">
      <w:pPr>
        <w:spacing w:line="276" w:lineRule="auto"/>
        <w:jc w:val="center"/>
        <w:rPr>
          <w:lang w:val="de-DE"/>
        </w:rPr>
      </w:pPr>
    </w:p>
    <w:p w:rsidR="00BE1BB3" w:rsidRPr="00BE2D5F" w:rsidRDefault="00BE1BB3" w:rsidP="00BE1BB3">
      <w:pPr>
        <w:spacing w:line="276" w:lineRule="auto"/>
        <w:jc w:val="center"/>
        <w:rPr>
          <w:lang w:val="de-DE"/>
        </w:rPr>
      </w:pPr>
    </w:p>
    <w:p w:rsidR="002941E0" w:rsidRPr="00BE2D5F" w:rsidRDefault="002941E0" w:rsidP="00BE1BB3">
      <w:pPr>
        <w:spacing w:line="276" w:lineRule="auto"/>
        <w:jc w:val="center"/>
        <w:rPr>
          <w:lang w:val="de-DE"/>
        </w:rPr>
      </w:pPr>
    </w:p>
    <w:p w:rsidR="00BE1BB3" w:rsidRPr="00BE2D5F" w:rsidRDefault="00BE1BB3" w:rsidP="00226F9F">
      <w:pPr>
        <w:pStyle w:val="Titel"/>
        <w:jc w:val="center"/>
        <w:outlineLvl w:val="0"/>
        <w:rPr>
          <w:lang w:val="de-DE"/>
        </w:rPr>
      </w:pPr>
      <w:bookmarkStart w:id="601" w:name="_Toc350786196"/>
      <w:r w:rsidRPr="00BE2D5F">
        <w:rPr>
          <w:lang w:val="de-DE"/>
        </w:rPr>
        <w:t>Teil I</w:t>
      </w:r>
      <w:r w:rsidR="00605518" w:rsidRPr="00BE2D5F">
        <w:rPr>
          <w:lang w:val="de-DE"/>
        </w:rPr>
        <w:t>:</w:t>
      </w:r>
      <w:r w:rsidRPr="00BE2D5F">
        <w:rPr>
          <w:lang w:val="de-DE"/>
        </w:rPr>
        <w:br/>
      </w:r>
      <w:r w:rsidR="009E128E" w:rsidRPr="00BE2D5F">
        <w:rPr>
          <w:lang w:val="de-DE"/>
        </w:rPr>
        <w:t>Einführung</w:t>
      </w:r>
      <w:r w:rsidR="0069138B" w:rsidRPr="00BE2D5F">
        <w:rPr>
          <w:lang w:val="de-DE"/>
        </w:rPr>
        <w:t xml:space="preserve"> in Exquisite</w:t>
      </w:r>
      <w:bookmarkEnd w:id="601"/>
    </w:p>
    <w:p w:rsidR="00C905C3" w:rsidRPr="00BE2D5F" w:rsidRDefault="00C905C3" w:rsidP="00C905C3">
      <w:pPr>
        <w:rPr>
          <w:lang w:val="de-DE"/>
        </w:rPr>
      </w:pPr>
      <w:bookmarkStart w:id="602" w:name="_Ref235720664"/>
      <w:bookmarkEnd w:id="594"/>
      <w:bookmarkEnd w:id="595"/>
      <w:r w:rsidRPr="00BE2D5F">
        <w:rPr>
          <w:lang w:val="de-DE"/>
        </w:rPr>
        <w:br w:type="page"/>
      </w:r>
    </w:p>
    <w:p w:rsidR="00C905C3" w:rsidRPr="00BE2D5F" w:rsidRDefault="00C905C3" w:rsidP="00C905C3">
      <w:pPr>
        <w:rPr>
          <w:lang w:val="de-DE"/>
        </w:rPr>
        <w:sectPr w:rsidR="00C905C3" w:rsidRPr="00BE2D5F" w:rsidSect="00C905C3">
          <w:pgSz w:w="11906" w:h="16838"/>
          <w:pgMar w:top="1418" w:right="1701" w:bottom="1134" w:left="1701" w:header="709" w:footer="709" w:gutter="0"/>
          <w:cols w:space="708"/>
          <w:docGrid w:linePitch="360"/>
        </w:sectPr>
      </w:pPr>
    </w:p>
    <w:p w:rsidR="00C905C3" w:rsidRPr="00BE2D5F" w:rsidRDefault="00C905C3" w:rsidP="00C905C3">
      <w:pPr>
        <w:rPr>
          <w:lang w:val="de-DE"/>
        </w:rPr>
        <w:sectPr w:rsidR="00C905C3" w:rsidRPr="00BE2D5F" w:rsidSect="007B7A5A">
          <w:headerReference w:type="even" r:id="rId11"/>
          <w:headerReference w:type="default" r:id="rId12"/>
          <w:pgSz w:w="11906" w:h="16838"/>
          <w:pgMar w:top="1418" w:right="1701" w:bottom="1134" w:left="1701" w:header="709" w:footer="709" w:gutter="0"/>
          <w:cols w:space="708"/>
          <w:docGrid w:linePitch="360"/>
        </w:sectPr>
      </w:pPr>
    </w:p>
    <w:p w:rsidR="0095580D" w:rsidRPr="00BE2D5F" w:rsidRDefault="0095580D" w:rsidP="0095580D">
      <w:pPr>
        <w:rPr>
          <w:lang w:val="de-DE"/>
        </w:rPr>
      </w:pPr>
    </w:p>
    <w:p w:rsidR="000D287B" w:rsidRPr="00BE2D5F" w:rsidRDefault="009E128E" w:rsidP="007D0D50">
      <w:pPr>
        <w:pStyle w:val="berschrift1"/>
        <w:numPr>
          <w:ilvl w:val="0"/>
          <w:numId w:val="3"/>
        </w:numPr>
        <w:rPr>
          <w:lang w:val="de-DE"/>
        </w:rPr>
      </w:pPr>
      <w:bookmarkStart w:id="603" w:name="_Toc350786197"/>
      <w:r w:rsidRPr="00BE2D5F">
        <w:rPr>
          <w:lang w:val="de-DE"/>
        </w:rPr>
        <w:t>Einleitung</w:t>
      </w:r>
      <w:bookmarkEnd w:id="602"/>
      <w:bookmarkEnd w:id="603"/>
    </w:p>
    <w:p w:rsidR="00714825" w:rsidRPr="00BE2D5F" w:rsidRDefault="00714825" w:rsidP="007F1AA6">
      <w:pPr>
        <w:pStyle w:val="berschrift2"/>
        <w:rPr>
          <w:lang w:val="de-DE"/>
        </w:rPr>
      </w:pPr>
      <w:bookmarkStart w:id="604" w:name="_Ref294714681"/>
      <w:bookmarkStart w:id="605" w:name="_Toc350786198"/>
      <w:r w:rsidRPr="00BE2D5F">
        <w:rPr>
          <w:lang w:val="de-DE"/>
        </w:rPr>
        <w:t>Hintergrund</w:t>
      </w:r>
      <w:bookmarkEnd w:id="604"/>
      <w:bookmarkEnd w:id="605"/>
    </w:p>
    <w:p w:rsidR="005353DB" w:rsidRPr="00BE2D5F" w:rsidRDefault="005353DB" w:rsidP="00840486">
      <w:pPr>
        <w:rPr>
          <w:lang w:val="de-DE"/>
        </w:rPr>
      </w:pPr>
    </w:p>
    <w:p w:rsidR="005353DB" w:rsidRPr="00BE2D5F" w:rsidRDefault="005353DB" w:rsidP="00840486">
      <w:pPr>
        <w:rPr>
          <w:lang w:val="de-DE"/>
        </w:rPr>
      </w:pPr>
    </w:p>
    <w:p w:rsidR="002D6303" w:rsidRPr="00BE2D5F" w:rsidRDefault="00396269" w:rsidP="00396269">
      <w:pPr>
        <w:pStyle w:val="berschrift2"/>
        <w:rPr>
          <w:lang w:val="de-DE"/>
        </w:rPr>
      </w:pPr>
      <w:bookmarkStart w:id="606" w:name="_Ref296259344"/>
      <w:bookmarkStart w:id="607" w:name="_Ref296259352"/>
      <w:bookmarkStart w:id="608" w:name="_Toc350786199"/>
      <w:r w:rsidRPr="00BE2D5F">
        <w:rPr>
          <w:lang w:val="de-DE"/>
        </w:rPr>
        <w:t>Ziele</w:t>
      </w:r>
      <w:bookmarkEnd w:id="606"/>
      <w:bookmarkEnd w:id="607"/>
      <w:bookmarkEnd w:id="608"/>
    </w:p>
    <w:p w:rsidR="005353DB" w:rsidRPr="00BE2D5F" w:rsidRDefault="005353DB" w:rsidP="00C442C1">
      <w:pPr>
        <w:rPr>
          <w:lang w:val="de-DE"/>
        </w:rPr>
      </w:pPr>
    </w:p>
    <w:p w:rsidR="00462EC2" w:rsidRPr="00BE2D5F" w:rsidRDefault="00462EC2" w:rsidP="00C442C1">
      <w:pPr>
        <w:rPr>
          <w:lang w:val="de-DE"/>
        </w:rPr>
      </w:pPr>
    </w:p>
    <w:p w:rsidR="00462EC2" w:rsidRPr="00BE2D5F" w:rsidRDefault="00462EC2" w:rsidP="00C442C1">
      <w:pPr>
        <w:rPr>
          <w:lang w:val="de-DE"/>
        </w:rPr>
      </w:pPr>
    </w:p>
    <w:p w:rsidR="00462EC2" w:rsidRPr="00BE2D5F" w:rsidRDefault="00462EC2" w:rsidP="00C442C1">
      <w:pPr>
        <w:rPr>
          <w:lang w:val="de-DE"/>
        </w:rPr>
      </w:pPr>
    </w:p>
    <w:p w:rsidR="00462EC2" w:rsidRPr="00BE2D5F" w:rsidRDefault="00462EC2" w:rsidP="00C442C1">
      <w:pPr>
        <w:rPr>
          <w:lang w:val="de-DE"/>
        </w:rPr>
      </w:pPr>
    </w:p>
    <w:p w:rsidR="00B43EC5" w:rsidRPr="00BE2D5F" w:rsidRDefault="00B43EC5" w:rsidP="00C442C1">
      <w:pPr>
        <w:rPr>
          <w:lang w:val="de-DE"/>
        </w:rPr>
      </w:pPr>
    </w:p>
    <w:p w:rsidR="00462EC2" w:rsidRPr="00BE2D5F" w:rsidRDefault="00462EC2" w:rsidP="00C442C1">
      <w:pPr>
        <w:rPr>
          <w:lang w:val="de-DE"/>
        </w:rPr>
      </w:pPr>
    </w:p>
    <w:p w:rsidR="00462EC2" w:rsidRPr="00BE2D5F" w:rsidRDefault="00462EC2" w:rsidP="00C442C1">
      <w:pPr>
        <w:rPr>
          <w:lang w:val="de-DE"/>
        </w:rPr>
      </w:pPr>
    </w:p>
    <w:p w:rsidR="00462EC2" w:rsidRPr="00BE2D5F" w:rsidRDefault="00462EC2" w:rsidP="00C442C1">
      <w:pPr>
        <w:rPr>
          <w:lang w:val="de-DE"/>
        </w:rPr>
      </w:pPr>
    </w:p>
    <w:p w:rsidR="00462EC2" w:rsidRPr="00BE2D5F" w:rsidRDefault="00462EC2" w:rsidP="00C442C1">
      <w:pPr>
        <w:rPr>
          <w:lang w:val="de-DE"/>
        </w:rPr>
      </w:pPr>
    </w:p>
    <w:p w:rsidR="00462EC2" w:rsidRPr="00BE2D5F" w:rsidRDefault="00462EC2" w:rsidP="00C442C1">
      <w:pPr>
        <w:rPr>
          <w:lang w:val="de-DE"/>
        </w:rPr>
      </w:pPr>
    </w:p>
    <w:p w:rsidR="00462EC2" w:rsidRPr="00BE2D5F" w:rsidRDefault="00462EC2" w:rsidP="00C442C1">
      <w:pPr>
        <w:rPr>
          <w:lang w:val="de-DE"/>
        </w:rPr>
      </w:pPr>
    </w:p>
    <w:p w:rsidR="00462EC2" w:rsidRPr="00BE2D5F" w:rsidRDefault="00462EC2" w:rsidP="00C442C1">
      <w:pPr>
        <w:rPr>
          <w:lang w:val="de-DE"/>
        </w:rPr>
      </w:pPr>
    </w:p>
    <w:p w:rsidR="00462EC2" w:rsidRPr="00BE2D5F" w:rsidRDefault="00462EC2" w:rsidP="00C442C1">
      <w:pPr>
        <w:rPr>
          <w:lang w:val="de-DE"/>
        </w:rPr>
      </w:pPr>
    </w:p>
    <w:p w:rsidR="00462EC2" w:rsidRPr="00BE2D5F" w:rsidRDefault="00462EC2" w:rsidP="00C442C1">
      <w:pPr>
        <w:rPr>
          <w:lang w:val="de-DE"/>
        </w:rPr>
      </w:pPr>
    </w:p>
    <w:p w:rsidR="00462EC2" w:rsidRPr="00BE2D5F" w:rsidRDefault="00462EC2" w:rsidP="00C442C1">
      <w:pPr>
        <w:rPr>
          <w:lang w:val="de-DE"/>
        </w:rPr>
      </w:pPr>
    </w:p>
    <w:p w:rsidR="00ED4D37" w:rsidRPr="00BE2D5F" w:rsidRDefault="00ED4D37" w:rsidP="00ED4D37">
      <w:pPr>
        <w:rPr>
          <w:lang w:val="de-DE"/>
        </w:rPr>
      </w:pPr>
    </w:p>
    <w:p w:rsidR="00ED4D37" w:rsidRPr="00BE2D5F" w:rsidRDefault="00ED4D37" w:rsidP="00ED4D37">
      <w:pPr>
        <w:rPr>
          <w:lang w:val="de-DE"/>
        </w:rPr>
      </w:pPr>
      <w:r w:rsidRPr="00BE2D5F">
        <w:rPr>
          <w:lang w:val="de-DE"/>
        </w:rPr>
        <w:lastRenderedPageBreak/>
        <w:br w:type="page"/>
      </w:r>
    </w:p>
    <w:p w:rsidR="00ED4D37" w:rsidRPr="00BE2D5F" w:rsidRDefault="00ED4D37" w:rsidP="00ED4D37">
      <w:pPr>
        <w:rPr>
          <w:lang w:val="de-DE"/>
        </w:rPr>
        <w:sectPr w:rsidR="00ED4D37" w:rsidRPr="00BE2D5F" w:rsidSect="00ED4D37">
          <w:headerReference w:type="even" r:id="rId13"/>
          <w:headerReference w:type="default" r:id="rId14"/>
          <w:headerReference w:type="first" r:id="rId15"/>
          <w:type w:val="continuous"/>
          <w:pgSz w:w="11906" w:h="16838"/>
          <w:pgMar w:top="1418" w:right="1701" w:bottom="1134" w:left="1701" w:header="709" w:footer="709" w:gutter="0"/>
          <w:cols w:space="708"/>
          <w:docGrid w:linePitch="360"/>
        </w:sectPr>
      </w:pPr>
    </w:p>
    <w:p w:rsidR="00ED4D37" w:rsidRPr="00BE2D5F" w:rsidRDefault="00ED4D37" w:rsidP="00ED4D37">
      <w:pPr>
        <w:rPr>
          <w:lang w:val="de-DE"/>
        </w:rPr>
        <w:sectPr w:rsidR="00ED4D37" w:rsidRPr="00BE2D5F" w:rsidSect="007B7A5A">
          <w:headerReference w:type="even" r:id="rId16"/>
          <w:headerReference w:type="default" r:id="rId17"/>
          <w:pgSz w:w="11906" w:h="16838"/>
          <w:pgMar w:top="1418" w:right="1701" w:bottom="1134" w:left="1701" w:header="709" w:footer="709" w:gutter="0"/>
          <w:cols w:space="708"/>
          <w:docGrid w:linePitch="360"/>
        </w:sectPr>
      </w:pPr>
    </w:p>
    <w:p w:rsidR="00ED4D37" w:rsidRPr="00BE2D5F" w:rsidRDefault="00ED4D37" w:rsidP="001078D5">
      <w:pPr>
        <w:rPr>
          <w:lang w:val="de-DE"/>
        </w:rPr>
      </w:pPr>
    </w:p>
    <w:p w:rsidR="000D287B" w:rsidRPr="00BE2D5F" w:rsidRDefault="0069138B" w:rsidP="0069138B">
      <w:pPr>
        <w:pStyle w:val="berschrift1"/>
        <w:rPr>
          <w:lang w:val="de-DE"/>
        </w:rPr>
      </w:pPr>
      <w:bookmarkStart w:id="612" w:name="_Toc350786200"/>
      <w:r w:rsidRPr="00BE2D5F">
        <w:rPr>
          <w:lang w:val="de-DE"/>
        </w:rPr>
        <w:t>Einführung in die Constraint-Programmierung</w:t>
      </w:r>
      <w:bookmarkEnd w:id="612"/>
    </w:p>
    <w:p w:rsidR="005353DB" w:rsidRPr="00BE2D5F" w:rsidRDefault="005353DB" w:rsidP="00256CFC">
      <w:pPr>
        <w:rPr>
          <w:lang w:val="de-DE"/>
        </w:rPr>
      </w:pPr>
    </w:p>
    <w:p w:rsidR="002310F4" w:rsidRPr="00BE2D5F" w:rsidRDefault="002310F4" w:rsidP="0064083E">
      <w:pPr>
        <w:rPr>
          <w:lang w:val="de-DE"/>
        </w:rPr>
      </w:pPr>
    </w:p>
    <w:p w:rsidR="000677AC" w:rsidRPr="00103CB0" w:rsidRDefault="009C4FB0" w:rsidP="009C4FB0">
      <w:pPr>
        <w:pStyle w:val="berschrift2"/>
      </w:pPr>
      <w:bookmarkStart w:id="613" w:name="_Toc350786201"/>
      <w:r w:rsidRPr="00103CB0">
        <w:t>Constraints, Constraint-Systeme und Constraint-Solver</w:t>
      </w:r>
      <w:bookmarkEnd w:id="613"/>
    </w:p>
    <w:p w:rsidR="005353DB" w:rsidRPr="008A76E2" w:rsidRDefault="005353DB" w:rsidP="00D06BEC"/>
    <w:p w:rsidR="005353DB" w:rsidRPr="008A76E2" w:rsidRDefault="005353DB" w:rsidP="00D06BEC"/>
    <w:p w:rsidR="009C4FB0" w:rsidRPr="00BE2D5F" w:rsidRDefault="009C4FB0" w:rsidP="009C4FB0">
      <w:pPr>
        <w:pStyle w:val="berschrift2"/>
        <w:rPr>
          <w:lang w:val="de-DE"/>
        </w:rPr>
      </w:pPr>
      <w:bookmarkStart w:id="614" w:name="_Toc350786202"/>
      <w:r w:rsidRPr="00BE2D5F">
        <w:rPr>
          <w:lang w:val="de-DE"/>
        </w:rPr>
        <w:t>Choco Constraint-Solver</w:t>
      </w:r>
      <w:bookmarkEnd w:id="614"/>
    </w:p>
    <w:p w:rsidR="005353DB" w:rsidRPr="00BE2D5F" w:rsidRDefault="005353DB" w:rsidP="00D06BEC">
      <w:pPr>
        <w:rPr>
          <w:lang w:val="de-DE"/>
        </w:rPr>
      </w:pPr>
    </w:p>
    <w:p w:rsidR="002310F4" w:rsidRPr="00BE2D5F" w:rsidRDefault="002310F4" w:rsidP="00D06BEC">
      <w:pPr>
        <w:rPr>
          <w:lang w:val="de-DE"/>
        </w:rPr>
      </w:pPr>
    </w:p>
    <w:p w:rsidR="002310F4" w:rsidRPr="00BE2D5F" w:rsidRDefault="002310F4" w:rsidP="00D06BEC">
      <w:pPr>
        <w:rPr>
          <w:lang w:val="de-DE"/>
        </w:rPr>
      </w:pPr>
    </w:p>
    <w:p w:rsidR="002310F4" w:rsidRPr="00BE2D5F" w:rsidRDefault="002310F4" w:rsidP="00D06BEC">
      <w:pPr>
        <w:rPr>
          <w:lang w:val="de-DE"/>
        </w:rPr>
      </w:pPr>
    </w:p>
    <w:p w:rsidR="002310F4" w:rsidRPr="00BE2D5F" w:rsidRDefault="002310F4" w:rsidP="00D06BEC">
      <w:pPr>
        <w:rPr>
          <w:lang w:val="de-DE"/>
        </w:rPr>
      </w:pPr>
    </w:p>
    <w:p w:rsidR="002310F4" w:rsidRPr="00BE2D5F" w:rsidRDefault="002310F4" w:rsidP="00D06BEC">
      <w:pPr>
        <w:rPr>
          <w:lang w:val="de-DE"/>
        </w:rPr>
      </w:pPr>
    </w:p>
    <w:p w:rsidR="002310F4" w:rsidRPr="00BE2D5F" w:rsidRDefault="002310F4" w:rsidP="00D06BEC">
      <w:pPr>
        <w:rPr>
          <w:lang w:val="de-DE"/>
        </w:rPr>
      </w:pPr>
    </w:p>
    <w:p w:rsidR="002310F4" w:rsidRPr="00BE2D5F" w:rsidRDefault="002310F4" w:rsidP="00D06BEC">
      <w:pPr>
        <w:rPr>
          <w:lang w:val="de-DE"/>
        </w:rPr>
      </w:pPr>
    </w:p>
    <w:p w:rsidR="002310F4" w:rsidRPr="00BE2D5F" w:rsidRDefault="002310F4" w:rsidP="00D06BEC">
      <w:pPr>
        <w:rPr>
          <w:lang w:val="de-DE"/>
        </w:rPr>
      </w:pPr>
    </w:p>
    <w:p w:rsidR="002310F4" w:rsidRPr="00BE2D5F" w:rsidRDefault="002310F4" w:rsidP="00D06BEC">
      <w:pPr>
        <w:rPr>
          <w:lang w:val="de-DE"/>
        </w:rPr>
      </w:pPr>
    </w:p>
    <w:p w:rsidR="002310F4" w:rsidRPr="00BE2D5F" w:rsidRDefault="002310F4" w:rsidP="00D06BEC">
      <w:pPr>
        <w:rPr>
          <w:lang w:val="de-DE"/>
        </w:rPr>
      </w:pPr>
    </w:p>
    <w:p w:rsidR="002310F4" w:rsidRPr="00BE2D5F" w:rsidRDefault="002310F4" w:rsidP="00D06BEC">
      <w:pPr>
        <w:rPr>
          <w:lang w:val="de-DE"/>
        </w:rPr>
      </w:pPr>
    </w:p>
    <w:p w:rsidR="002310F4" w:rsidRPr="00BE2D5F" w:rsidRDefault="002310F4" w:rsidP="00D06BEC">
      <w:pPr>
        <w:rPr>
          <w:lang w:val="de-DE"/>
        </w:rPr>
      </w:pPr>
    </w:p>
    <w:p w:rsidR="002310F4" w:rsidRPr="00BE2D5F" w:rsidRDefault="002310F4" w:rsidP="00D06BEC">
      <w:pPr>
        <w:rPr>
          <w:lang w:val="de-DE"/>
        </w:rPr>
      </w:pPr>
    </w:p>
    <w:p w:rsidR="007B7A5A" w:rsidRPr="00BE2D5F" w:rsidRDefault="007B7A5A" w:rsidP="007B7A5A">
      <w:pPr>
        <w:rPr>
          <w:lang w:val="de-DE"/>
        </w:rPr>
      </w:pPr>
    </w:p>
    <w:p w:rsidR="007B7A5A" w:rsidRPr="00BE2D5F" w:rsidRDefault="007B7A5A" w:rsidP="007B7A5A">
      <w:pPr>
        <w:rPr>
          <w:lang w:val="de-DE"/>
        </w:rPr>
      </w:pPr>
      <w:r w:rsidRPr="00BE2D5F">
        <w:rPr>
          <w:lang w:val="de-DE"/>
        </w:rPr>
        <w:lastRenderedPageBreak/>
        <w:br w:type="page"/>
      </w:r>
    </w:p>
    <w:p w:rsidR="007B7A5A" w:rsidRPr="00BE2D5F" w:rsidRDefault="007B7A5A" w:rsidP="007B7A5A">
      <w:pPr>
        <w:rPr>
          <w:lang w:val="de-DE"/>
        </w:rPr>
        <w:sectPr w:rsidR="007B7A5A" w:rsidRPr="00BE2D5F" w:rsidSect="00ED4D37">
          <w:headerReference w:type="even" r:id="rId18"/>
          <w:headerReference w:type="default" r:id="rId19"/>
          <w:headerReference w:type="first" r:id="rId20"/>
          <w:type w:val="continuous"/>
          <w:pgSz w:w="11906" w:h="16838"/>
          <w:pgMar w:top="1418" w:right="1701" w:bottom="1134" w:left="1701" w:header="709" w:footer="709" w:gutter="0"/>
          <w:cols w:space="708"/>
          <w:docGrid w:linePitch="360"/>
        </w:sectPr>
      </w:pPr>
    </w:p>
    <w:p w:rsidR="007B7A5A" w:rsidRPr="00BE2D5F" w:rsidRDefault="007B7A5A" w:rsidP="007B7A5A">
      <w:pPr>
        <w:rPr>
          <w:lang w:val="de-DE"/>
        </w:rPr>
        <w:sectPr w:rsidR="007B7A5A" w:rsidRPr="00BE2D5F" w:rsidSect="007B7A5A">
          <w:headerReference w:type="even" r:id="rId21"/>
          <w:headerReference w:type="default" r:id="rId22"/>
          <w:pgSz w:w="11906" w:h="16838"/>
          <w:pgMar w:top="1418" w:right="1701" w:bottom="1134" w:left="1701" w:header="709" w:footer="709" w:gutter="0"/>
          <w:cols w:space="708"/>
          <w:docGrid w:linePitch="360"/>
        </w:sectPr>
      </w:pPr>
    </w:p>
    <w:p w:rsidR="007B7A5A" w:rsidRPr="00BE2D5F" w:rsidRDefault="007B7A5A" w:rsidP="00514023">
      <w:pPr>
        <w:rPr>
          <w:lang w:val="de-DE"/>
        </w:rPr>
      </w:pPr>
    </w:p>
    <w:p w:rsidR="00514023" w:rsidRPr="00BE2D5F" w:rsidRDefault="00497438" w:rsidP="00497438">
      <w:pPr>
        <w:pStyle w:val="berschrift1"/>
        <w:rPr>
          <w:lang w:val="de-DE"/>
        </w:rPr>
      </w:pPr>
      <w:bookmarkStart w:id="615" w:name="_Toc350786203"/>
      <w:r w:rsidRPr="00BE2D5F">
        <w:rPr>
          <w:lang w:val="de-DE"/>
        </w:rPr>
        <w:t xml:space="preserve">Einführung in die </w:t>
      </w:r>
      <w:r w:rsidR="000B2D7E" w:rsidRPr="00BE2D5F">
        <w:rPr>
          <w:lang w:val="de-DE"/>
        </w:rPr>
        <w:t>Excel</w:t>
      </w:r>
      <w:r w:rsidRPr="00BE2D5F">
        <w:rPr>
          <w:lang w:val="de-DE"/>
        </w:rPr>
        <w:t xml:space="preserve"> 2010-Programmierung mit VSTO und .NET 4.0</w:t>
      </w:r>
      <w:bookmarkEnd w:id="615"/>
    </w:p>
    <w:p w:rsidR="000D5684" w:rsidRPr="00BE2D5F" w:rsidRDefault="000D5684" w:rsidP="000D5684">
      <w:pPr>
        <w:rPr>
          <w:rStyle w:val="sentence"/>
          <w:lang w:val="de-DE"/>
          <w:rPrChange w:id="616" w:author="Arash Baharloo" w:date="2013-03-19T13:05:00Z">
            <w:rPr>
              <w:rStyle w:val="sentence"/>
              <w:rFonts w:asciiTheme="majorHAnsi" w:eastAsiaTheme="majorEastAsia" w:hAnsiTheme="majorHAnsi" w:cstheme="majorBidi"/>
              <w:b/>
              <w:bCs/>
              <w:color w:val="000000" w:themeColor="text1"/>
              <w:sz w:val="32"/>
              <w:szCs w:val="28"/>
              <w:lang w:val="de-DE"/>
            </w:rPr>
          </w:rPrChange>
        </w:rPr>
      </w:pPr>
      <w:r w:rsidRPr="00BE2D5F">
        <w:rPr>
          <w:lang w:val="de-DE"/>
        </w:rPr>
        <w:t xml:space="preserve">Der Vorteil Microsoft Excel als Front-End zu verwenden besteht darin, dass man die vertrauten Microsoft Office-Benutzeroberflächen und Tools z.B. die </w:t>
      </w:r>
      <w:r w:rsidRPr="00BE2D5F">
        <w:rPr>
          <w:rStyle w:val="sentence"/>
          <w:lang w:val="de-DE"/>
        </w:rPr>
        <w:t>Datenan</w:t>
      </w:r>
      <w:r w:rsidRPr="00BE2D5F">
        <w:rPr>
          <w:rStyle w:val="sentence"/>
          <w:lang w:val="de-DE"/>
        </w:rPr>
        <w:t>a</w:t>
      </w:r>
      <w:r w:rsidRPr="00BE2D5F">
        <w:rPr>
          <w:rStyle w:val="sentence"/>
          <w:lang w:val="de-DE"/>
        </w:rPr>
        <w:t>lysefunktionen nutzen kann. Es existieren viele Möglichkeiten Office-Anwendungen zu erweitern</w:t>
      </w:r>
      <w:r w:rsidRPr="00BE2D5F">
        <w:rPr>
          <w:rStyle w:val="Funotenzeichen"/>
          <w:lang w:val="de-DE"/>
        </w:rPr>
        <w:footnoteReference w:id="1"/>
      </w:r>
      <w:r w:rsidRPr="00BE2D5F">
        <w:rPr>
          <w:rStyle w:val="sentence"/>
          <w:lang w:val="de-DE"/>
        </w:rPr>
        <w:t>.</w:t>
      </w:r>
    </w:p>
    <w:p w:rsidR="000D5684" w:rsidRPr="00BE2D5F" w:rsidRDefault="000D5684" w:rsidP="000D5684">
      <w:pPr>
        <w:rPr>
          <w:lang w:val="de-DE"/>
        </w:rPr>
      </w:pPr>
      <w:r w:rsidRPr="00BE2D5F">
        <w:rPr>
          <w:rStyle w:val="IntensiveHervorhebung"/>
          <w:lang w:val="de-DE"/>
        </w:rPr>
        <w:t>Hinweis:</w:t>
      </w:r>
      <w:r w:rsidRPr="00BE2D5F">
        <w:rPr>
          <w:lang w:val="de-DE"/>
        </w:rPr>
        <w:t xml:space="preserve"> weitere Informationen zur Office-Entwicklung finden Sie auf der offizie</w:t>
      </w:r>
      <w:r w:rsidRPr="00BE2D5F">
        <w:rPr>
          <w:lang w:val="de-DE"/>
        </w:rPr>
        <w:t>l</w:t>
      </w:r>
      <w:r w:rsidRPr="00BE2D5F">
        <w:rPr>
          <w:lang w:val="de-DE"/>
        </w:rPr>
        <w:t>len Webseite (</w:t>
      </w:r>
      <w:r w:rsidR="006C0DDE" w:rsidRPr="00BE2D5F">
        <w:rPr>
          <w:lang w:val="de-DE"/>
        </w:rPr>
        <w:t xml:space="preserve">siehe </w:t>
      </w:r>
      <w:sdt>
        <w:sdtPr>
          <w:rPr>
            <w:lang w:val="de-DE"/>
          </w:rPr>
          <w:id w:val="-1489250602"/>
          <w:citation/>
        </w:sdtPr>
        <w:sdtContent>
          <w:r w:rsidR="006C0DDE" w:rsidRPr="00103CB0">
            <w:rPr>
              <w:lang w:val="de-DE"/>
            </w:rPr>
            <w:fldChar w:fldCharType="begin"/>
          </w:r>
          <w:r w:rsidR="006C0DDE" w:rsidRPr="00BE2D5F">
            <w:rPr>
              <w:lang w:val="de-DE"/>
            </w:rPr>
            <w:instrText xml:space="preserve"> CITATION Mic13 \l 1031 </w:instrText>
          </w:r>
          <w:r w:rsidR="006C0DDE" w:rsidRPr="00103CB0">
            <w:rPr>
              <w:lang w:val="de-DE"/>
              <w:rPrChange w:id="617" w:author="Arash Baharloo" w:date="2013-03-19T13:05:00Z">
                <w:rPr>
                  <w:lang w:val="de-DE"/>
                </w:rPr>
              </w:rPrChange>
            </w:rPr>
            <w:fldChar w:fldCharType="separate"/>
          </w:r>
          <w:r w:rsidR="00ED1883" w:rsidRPr="00BE2D5F">
            <w:rPr>
              <w:noProof/>
              <w:lang w:val="de-DE"/>
            </w:rPr>
            <w:t>[1]</w:t>
          </w:r>
          <w:r w:rsidR="006C0DDE" w:rsidRPr="00103CB0">
            <w:rPr>
              <w:lang w:val="de-DE"/>
            </w:rPr>
            <w:fldChar w:fldCharType="end"/>
          </w:r>
        </w:sdtContent>
      </w:sdt>
      <w:r w:rsidRPr="00BE2D5F">
        <w:rPr>
          <w:lang w:val="de-DE"/>
        </w:rPr>
        <w:t>).</w:t>
      </w:r>
    </w:p>
    <w:p w:rsidR="00BE72E2" w:rsidRPr="00BE2D5F" w:rsidRDefault="003A798E" w:rsidP="00630042">
      <w:pPr>
        <w:rPr>
          <w:lang w:val="de-DE"/>
        </w:rPr>
      </w:pPr>
      <w:commentRangeStart w:id="618"/>
      <w:r w:rsidRPr="00BE2D5F">
        <w:rPr>
          <w:lang w:val="de-DE"/>
        </w:rPr>
        <w:t>Es werden immer noch die meisten auf Microsoft Office basierende Anwendungen ohne Visual Studio Tools für Office (VSTO</w:t>
      </w:r>
      <w:r w:rsidR="008B2691" w:rsidRPr="00103CB0">
        <w:rPr>
          <w:lang w:val="de-DE"/>
        </w:rPr>
        <w:fldChar w:fldCharType="begin"/>
      </w:r>
      <w:r w:rsidR="008B2691" w:rsidRPr="00BE2D5F">
        <w:rPr>
          <w:lang w:val="de-DE"/>
        </w:rPr>
        <w:instrText xml:space="preserve"> XE "VSTO" </w:instrText>
      </w:r>
      <w:r w:rsidR="008B2691" w:rsidRPr="00103CB0">
        <w:rPr>
          <w:lang w:val="de-DE"/>
        </w:rPr>
        <w:fldChar w:fldCharType="end"/>
      </w:r>
      <w:r w:rsidRPr="00BE2D5F">
        <w:rPr>
          <w:lang w:val="de-DE"/>
        </w:rPr>
        <w:t>) umgesetzt. Dabei bietet VSTO die Mö</w:t>
      </w:r>
      <w:r w:rsidRPr="00BE2D5F">
        <w:rPr>
          <w:lang w:val="de-DE"/>
        </w:rPr>
        <w:t>g</w:t>
      </w:r>
      <w:r w:rsidRPr="00BE2D5F">
        <w:rPr>
          <w:lang w:val="de-DE"/>
        </w:rPr>
        <w:t xml:space="preserve">lichkeit, </w:t>
      </w:r>
      <w:r w:rsidR="00BE72E2" w:rsidRPr="00BE2D5F">
        <w:rPr>
          <w:lang w:val="de-DE"/>
        </w:rPr>
        <w:t>Softwarelösungen für Office</w:t>
      </w:r>
      <w:ins w:id="619" w:author="dietmar" w:date="2013-03-11T19:12:00Z">
        <w:r w:rsidR="007425F2" w:rsidRPr="00BE2D5F">
          <w:rPr>
            <w:lang w:val="de-DE"/>
          </w:rPr>
          <w:t>-</w:t>
        </w:r>
      </w:ins>
      <w:del w:id="620" w:author="dietmar" w:date="2013-03-11T19:12:00Z">
        <w:r w:rsidR="00BE72E2" w:rsidRPr="00BE2D5F" w:rsidDel="007425F2">
          <w:rPr>
            <w:lang w:val="de-DE"/>
          </w:rPr>
          <w:delText xml:space="preserve"> </w:delText>
        </w:r>
      </w:del>
      <w:r w:rsidR="00BE72E2" w:rsidRPr="00BE2D5F">
        <w:rPr>
          <w:lang w:val="de-DE"/>
        </w:rPr>
        <w:t xml:space="preserve">Anwendungen </w:t>
      </w:r>
      <w:r w:rsidRPr="00BE2D5F">
        <w:rPr>
          <w:lang w:val="de-DE"/>
        </w:rPr>
        <w:t>deutlich schne</w:t>
      </w:r>
      <w:r w:rsidRPr="00BE2D5F">
        <w:rPr>
          <w:lang w:val="de-DE"/>
        </w:rPr>
        <w:t>l</w:t>
      </w:r>
      <w:r w:rsidRPr="00BE2D5F">
        <w:rPr>
          <w:lang w:val="de-DE"/>
        </w:rPr>
        <w:t xml:space="preserve">ler, eleganter und </w:t>
      </w:r>
      <w:r w:rsidR="00BE72E2" w:rsidRPr="00BE2D5F">
        <w:rPr>
          <w:lang w:val="de-DE"/>
        </w:rPr>
        <w:t>bei manchen Aufgaben sogar effizienter zu entwickeln.</w:t>
      </w:r>
    </w:p>
    <w:p w:rsidR="00A66E78" w:rsidRPr="00BE2D5F" w:rsidRDefault="00A66E78" w:rsidP="00630042">
      <w:pPr>
        <w:rPr>
          <w:lang w:val="de-DE"/>
        </w:rPr>
      </w:pPr>
      <w:r w:rsidRPr="00BE2D5F">
        <w:rPr>
          <w:lang w:val="de-DE"/>
        </w:rPr>
        <w:t>VSTO bietet nicht nur einen einfachen Einstieg in die Office Programmierung, so</w:t>
      </w:r>
      <w:r w:rsidRPr="00BE2D5F">
        <w:rPr>
          <w:lang w:val="de-DE"/>
        </w:rPr>
        <w:t>n</w:t>
      </w:r>
      <w:r w:rsidRPr="00BE2D5F">
        <w:rPr>
          <w:lang w:val="de-DE"/>
        </w:rPr>
        <w:t>dern auch die volle Unterstützung des .NET Frameworks.</w:t>
      </w:r>
      <w:commentRangeEnd w:id="618"/>
      <w:r w:rsidR="00357B05" w:rsidRPr="00BE2D5F">
        <w:rPr>
          <w:rStyle w:val="Kommentarzeichen"/>
          <w:lang w:val="de-DE"/>
          <w:rPrChange w:id="621" w:author="Arash Baharloo" w:date="2013-03-19T13:05:00Z">
            <w:rPr>
              <w:rStyle w:val="Kommentarzeichen"/>
            </w:rPr>
          </w:rPrChange>
        </w:rPr>
        <w:commentReference w:id="618"/>
      </w:r>
    </w:p>
    <w:p w:rsidR="00074B75" w:rsidRPr="00BE2D5F" w:rsidRDefault="00074B75" w:rsidP="00630042">
      <w:pPr>
        <w:rPr>
          <w:lang w:val="de-DE"/>
        </w:rPr>
      </w:pPr>
    </w:p>
    <w:p w:rsidR="00DB33CE" w:rsidRPr="00BE2D5F" w:rsidRDefault="00497438" w:rsidP="00514023">
      <w:pPr>
        <w:pStyle w:val="berschrift2"/>
        <w:rPr>
          <w:lang w:val="de-DE"/>
        </w:rPr>
      </w:pPr>
      <w:bookmarkStart w:id="622" w:name="_Toc350786204"/>
      <w:r w:rsidRPr="00BE2D5F">
        <w:rPr>
          <w:lang w:val="de-DE"/>
        </w:rPr>
        <w:t>Überblick VSTO</w:t>
      </w:r>
      <w:bookmarkEnd w:id="622"/>
    </w:p>
    <w:p w:rsidR="00B85B61" w:rsidRPr="00BE2D5F" w:rsidRDefault="008D04F8" w:rsidP="00DB1074">
      <w:pPr>
        <w:rPr>
          <w:lang w:val="de-DE"/>
        </w:rPr>
      </w:pPr>
      <w:r w:rsidRPr="00BE2D5F">
        <w:rPr>
          <w:lang w:val="de-DE"/>
        </w:rPr>
        <w:t>Visual Studio Tools für Office (VSTO) ist im Wesentlichen eine Menge von Projek</w:t>
      </w:r>
      <w:r w:rsidRPr="00BE2D5F">
        <w:rPr>
          <w:lang w:val="de-DE"/>
        </w:rPr>
        <w:t>t</w:t>
      </w:r>
      <w:r w:rsidRPr="00BE2D5F">
        <w:rPr>
          <w:lang w:val="de-DE"/>
        </w:rPr>
        <w:t xml:space="preserve">vorlagen </w:t>
      </w:r>
      <w:del w:id="623" w:author="dietmar" w:date="2013-03-11T19:12:00Z">
        <w:r w:rsidRPr="00BE2D5F" w:rsidDel="007425F2">
          <w:rPr>
            <w:lang w:val="de-DE"/>
          </w:rPr>
          <w:delText xml:space="preserve">in und </w:delText>
        </w:r>
      </w:del>
      <w:r w:rsidRPr="00BE2D5F">
        <w:rPr>
          <w:lang w:val="de-DE"/>
        </w:rPr>
        <w:t>für die Entwicklungsumgebung Visual Studio, die von Microsoft entwickelt und bereitgestellt wird. Mit diesen Vorlagen ist es möglich, Lösungen für Office</w:t>
      </w:r>
      <w:ins w:id="624" w:author="dietmar" w:date="2013-03-11T19:12:00Z">
        <w:r w:rsidR="007425F2" w:rsidRPr="00BE2D5F">
          <w:rPr>
            <w:lang w:val="de-DE"/>
          </w:rPr>
          <w:t>-</w:t>
        </w:r>
      </w:ins>
      <w:del w:id="625" w:author="dietmar" w:date="2013-03-11T19:12:00Z">
        <w:r w:rsidRPr="00BE2D5F" w:rsidDel="007425F2">
          <w:rPr>
            <w:lang w:val="de-DE"/>
          </w:rPr>
          <w:delText xml:space="preserve"> </w:delText>
        </w:r>
      </w:del>
      <w:r w:rsidRPr="00BE2D5F">
        <w:rPr>
          <w:lang w:val="de-DE"/>
        </w:rPr>
        <w:t>Anwendungen unter Verwendung der .NET Programmiersprachen (V</w:t>
      </w:r>
      <w:r w:rsidRPr="00BE2D5F">
        <w:rPr>
          <w:lang w:val="de-DE"/>
        </w:rPr>
        <w:t>i</w:t>
      </w:r>
      <w:r w:rsidRPr="00BE2D5F">
        <w:rPr>
          <w:lang w:val="de-DE"/>
        </w:rPr>
        <w:t xml:space="preserve">sual Basic oder Visual C#) zu entwickeln. Da so entwickelte Lösungen auf .NET Framework basieren, verbinden sie </w:t>
      </w:r>
      <w:r w:rsidR="00B85B61" w:rsidRPr="00BE2D5F">
        <w:rPr>
          <w:lang w:val="de-DE"/>
        </w:rPr>
        <w:t>die Office</w:t>
      </w:r>
      <w:ins w:id="626" w:author="dietmar" w:date="2013-03-11T19:13:00Z">
        <w:r w:rsidR="00F31D58" w:rsidRPr="00BE2D5F">
          <w:rPr>
            <w:lang w:val="de-DE"/>
          </w:rPr>
          <w:t>-</w:t>
        </w:r>
      </w:ins>
      <w:del w:id="627" w:author="dietmar" w:date="2013-03-11T19:13:00Z">
        <w:r w:rsidR="00B85B61" w:rsidRPr="00BE2D5F" w:rsidDel="00F31D58">
          <w:rPr>
            <w:lang w:val="de-DE"/>
          </w:rPr>
          <w:delText xml:space="preserve"> </w:delText>
        </w:r>
      </w:del>
      <w:r w:rsidR="00B85B61" w:rsidRPr="00BE2D5F">
        <w:rPr>
          <w:lang w:val="de-DE"/>
        </w:rPr>
        <w:t>Anwendungen mit .NET Framework im vollen Umfang.</w:t>
      </w:r>
    </w:p>
    <w:p w:rsidR="002F1F4A" w:rsidRPr="00BE2D5F" w:rsidRDefault="002F1F4A" w:rsidP="00DB33CE">
      <w:pPr>
        <w:rPr>
          <w:lang w:val="de-DE"/>
        </w:rPr>
      </w:pPr>
    </w:p>
    <w:p w:rsidR="00F010AD" w:rsidRPr="00BE2D5F" w:rsidRDefault="00F010AD" w:rsidP="00F010AD">
      <w:pPr>
        <w:pStyle w:val="berschrift2"/>
        <w:rPr>
          <w:lang w:val="de-DE"/>
        </w:rPr>
      </w:pPr>
      <w:bookmarkStart w:id="628" w:name="_Toc350786205"/>
      <w:r w:rsidRPr="00BE2D5F">
        <w:rPr>
          <w:lang w:val="de-DE"/>
        </w:rPr>
        <w:lastRenderedPageBreak/>
        <w:t>Das Objektmodell von Excel</w:t>
      </w:r>
      <w:bookmarkEnd w:id="628"/>
    </w:p>
    <w:p w:rsidR="00147B39" w:rsidRPr="00BE2D5F" w:rsidRDefault="00D25836" w:rsidP="00F010AD">
      <w:pPr>
        <w:rPr>
          <w:lang w:val="de-DE"/>
        </w:rPr>
      </w:pPr>
      <w:r w:rsidRPr="00BE2D5F">
        <w:rPr>
          <w:lang w:val="de-DE"/>
        </w:rPr>
        <w:t xml:space="preserve">Die </w:t>
      </w:r>
      <w:commentRangeStart w:id="629"/>
      <w:r w:rsidRPr="00BE2D5F">
        <w:rPr>
          <w:lang w:val="de-DE"/>
        </w:rPr>
        <w:t xml:space="preserve">Objektmodelle </w:t>
      </w:r>
      <w:commentRangeEnd w:id="629"/>
      <w:r w:rsidR="00F31D58" w:rsidRPr="00BE2D5F">
        <w:rPr>
          <w:rStyle w:val="Kommentarzeichen"/>
          <w:lang w:val="de-DE"/>
          <w:rPrChange w:id="630" w:author="Arash Baharloo" w:date="2013-03-19T13:05:00Z">
            <w:rPr>
              <w:rStyle w:val="Kommentarzeichen"/>
            </w:rPr>
          </w:rPrChange>
        </w:rPr>
        <w:commentReference w:id="629"/>
      </w:r>
      <w:r w:rsidRPr="00BE2D5F">
        <w:rPr>
          <w:lang w:val="de-DE"/>
        </w:rPr>
        <w:t xml:space="preserve">der Office Anwendungen basieren auf COM. </w:t>
      </w:r>
      <w:r w:rsidR="00147B39" w:rsidRPr="00BE2D5F">
        <w:rPr>
          <w:lang w:val="de-DE"/>
        </w:rPr>
        <w:t xml:space="preserve">Das Objektmodell ist dabei die Art und Weise, wie man mit dem jeweiligen Programm umgehen kann, und auf die einzelnen Objekte, die es dort gibt, zugreifen kann. </w:t>
      </w:r>
    </w:p>
    <w:p w:rsidR="00147B39" w:rsidRPr="00BE2D5F" w:rsidRDefault="00147B39" w:rsidP="00F010AD">
      <w:pPr>
        <w:rPr>
          <w:lang w:val="de-DE"/>
        </w:rPr>
      </w:pPr>
      <w:r w:rsidRPr="00BE2D5F">
        <w:rPr>
          <w:lang w:val="de-DE"/>
        </w:rPr>
        <w:t>Ein Beispiel: Man erzeugt sich ein Objekt vom Typ „</w:t>
      </w:r>
      <w:r w:rsidRPr="00BE2D5F">
        <w:rPr>
          <w:rStyle w:val="Hervorhebung"/>
          <w:lang w:val="de-DE"/>
        </w:rPr>
        <w:t>Excel.Application</w:t>
      </w:r>
      <w:r w:rsidRPr="00BE2D5F">
        <w:rPr>
          <w:lang w:val="de-DE"/>
        </w:rPr>
        <w:t>“, und hat d</w:t>
      </w:r>
      <w:r w:rsidRPr="00BE2D5F">
        <w:rPr>
          <w:lang w:val="de-DE"/>
        </w:rPr>
        <w:t>a</w:t>
      </w:r>
      <w:r w:rsidRPr="00BE2D5F">
        <w:rPr>
          <w:lang w:val="de-DE"/>
        </w:rPr>
        <w:t>mit einen Zeiger auf das bereits laufende Excel-Programm. Dann ist es möglich mit Befehlen wie „</w:t>
      </w:r>
      <w:r w:rsidRPr="00BE2D5F">
        <w:rPr>
          <w:rStyle w:val="Hervorhebung"/>
          <w:lang w:val="de-DE"/>
        </w:rPr>
        <w:t>Worksheets.Add</w:t>
      </w:r>
      <w:r w:rsidRPr="00BE2D5F">
        <w:rPr>
          <w:lang w:val="de-DE"/>
        </w:rPr>
        <w:t>“ einfach ein neues Arbeitsblatt erzeugen, so als ob man in Excel „</w:t>
      </w:r>
      <w:r w:rsidRPr="00BE2D5F">
        <w:rPr>
          <w:rStyle w:val="Hervorhebung"/>
          <w:lang w:val="de-DE"/>
        </w:rPr>
        <w:t>Datei / Neu</w:t>
      </w:r>
      <w:r w:rsidRPr="00BE2D5F">
        <w:rPr>
          <w:lang w:val="de-DE"/>
        </w:rPr>
        <w:t>“ aufrufen würde.</w:t>
      </w:r>
    </w:p>
    <w:p w:rsidR="00F010AD" w:rsidRPr="00BE2D5F" w:rsidRDefault="00D25836" w:rsidP="00F010AD">
      <w:pPr>
        <w:rPr>
          <w:lang w:val="de-DE"/>
        </w:rPr>
      </w:pPr>
      <w:r w:rsidRPr="00BE2D5F">
        <w:rPr>
          <w:lang w:val="de-DE"/>
        </w:rPr>
        <w:t xml:space="preserve">Um aus einer .NET Anwendung auf diese COM-Komponenten zugreifen zu können, werden besondere </w:t>
      </w:r>
      <w:commentRangeStart w:id="631"/>
      <w:r w:rsidRPr="00BE2D5F">
        <w:rPr>
          <w:lang w:val="de-DE"/>
        </w:rPr>
        <w:t xml:space="preserve">Wrapperklassen, s.g. Interop-Assemblies, benötigt. Wenn ein neues Office-Projekt in Visual Studio erstellt wird, fügt Visual Studio automatisch Verweise auf die primären Interopassemblys (PIAs) von Microsoft Office hinzu, die zum Erstellen des Projekts erforderlich sind. Die PIAs werden in vorkompilierter Form von Microsoft verteilt. </w:t>
      </w:r>
      <w:commentRangeEnd w:id="631"/>
      <w:r w:rsidR="006636C8" w:rsidRPr="00BE2D5F">
        <w:rPr>
          <w:rStyle w:val="Kommentarzeichen"/>
          <w:lang w:val="de-DE"/>
          <w:rPrChange w:id="632" w:author="Arash Baharloo" w:date="2013-03-19T13:05:00Z">
            <w:rPr>
              <w:rStyle w:val="Kommentarzeichen"/>
            </w:rPr>
          </w:rPrChange>
        </w:rPr>
        <w:commentReference w:id="631"/>
      </w:r>
    </w:p>
    <w:p w:rsidR="00D25836" w:rsidRPr="00BE2D5F" w:rsidRDefault="00D25836" w:rsidP="00F010AD">
      <w:pPr>
        <w:rPr>
          <w:rStyle w:val="sentence"/>
          <w:lang w:val="de-DE"/>
        </w:rPr>
      </w:pPr>
      <w:r w:rsidRPr="00BE2D5F">
        <w:rPr>
          <w:rStyle w:val="sentence"/>
          <w:lang w:val="de-DE"/>
        </w:rPr>
        <w:t>Die PIA</w:t>
      </w:r>
      <w:r w:rsidR="00525203" w:rsidRPr="00BE2D5F">
        <w:rPr>
          <w:rStyle w:val="sentence"/>
          <w:lang w:val="de-DE"/>
        </w:rPr>
        <w:t xml:space="preserve">s beinhalten eine Menge von signierten  Wrapperklassen und ermöglichen </w:t>
      </w:r>
      <w:commentRangeStart w:id="633"/>
      <w:r w:rsidRPr="00BE2D5F">
        <w:rPr>
          <w:rStyle w:val="sentence"/>
          <w:lang w:val="de-DE"/>
        </w:rPr>
        <w:t xml:space="preserve">verwaltetem </w:t>
      </w:r>
      <w:commentRangeEnd w:id="633"/>
      <w:r w:rsidR="000C5515" w:rsidRPr="00BE2D5F">
        <w:rPr>
          <w:rStyle w:val="Kommentarzeichen"/>
          <w:lang w:val="de-DE"/>
          <w:rPrChange w:id="634" w:author="Arash Baharloo" w:date="2013-03-19T13:05:00Z">
            <w:rPr>
              <w:rStyle w:val="Kommentarzeichen"/>
            </w:rPr>
          </w:rPrChange>
        </w:rPr>
        <w:commentReference w:id="633"/>
      </w:r>
      <w:r w:rsidRPr="00BE2D5F">
        <w:rPr>
          <w:rStyle w:val="sentence"/>
          <w:lang w:val="de-DE"/>
        </w:rPr>
        <w:t>Code, mit dem COM-basierten Objektmodell einer Microsoft Office-Anwendung zu interagieren.</w:t>
      </w:r>
      <w:r w:rsidR="002F5C87" w:rsidRPr="00BE2D5F">
        <w:rPr>
          <w:rStyle w:val="Funotenzeichen"/>
          <w:lang w:val="de-DE"/>
        </w:rPr>
        <w:footnoteReference w:id="2"/>
      </w:r>
    </w:p>
    <w:p w:rsidR="00DF75E6" w:rsidRPr="00BE2D5F" w:rsidRDefault="00DF75E6" w:rsidP="00F010AD">
      <w:pPr>
        <w:rPr>
          <w:rStyle w:val="sentence"/>
          <w:lang w:val="de-DE"/>
        </w:rPr>
      </w:pPr>
    </w:p>
    <w:p w:rsidR="00DF75E6" w:rsidRPr="00BE2D5F" w:rsidRDefault="008839ED" w:rsidP="00DF75E6">
      <w:pPr>
        <w:keepNext/>
        <w:rPr>
          <w:lang w:val="de-DE"/>
        </w:rPr>
      </w:pPr>
      <w:r w:rsidRPr="00103CB0">
        <w:rPr>
          <w:noProof/>
          <w:lang w:val="de-DE" w:eastAsia="de-DE" w:bidi="ar-SA"/>
        </w:rPr>
        <w:drawing>
          <wp:inline distT="0" distB="0" distL="0" distR="0" wp14:anchorId="7C4A80C3" wp14:editId="513AAB08">
            <wp:extent cx="5400040" cy="3150235"/>
            <wp:effectExtent l="0" t="0" r="0" b="0"/>
            <wp:docPr id="2"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233E1" w:rsidRPr="00BE2D5F" w:rsidRDefault="00DF75E6" w:rsidP="00DF75E6">
      <w:pPr>
        <w:pStyle w:val="Beschriftung"/>
        <w:rPr>
          <w:lang w:val="de-DE"/>
        </w:rPr>
      </w:pPr>
      <w:bookmarkStart w:id="635" w:name="_Toc350777469"/>
      <w:bookmarkStart w:id="636" w:name="_Ref350355561"/>
      <w:r w:rsidRPr="00BE2D5F">
        <w:rPr>
          <w:lang w:val="de-DE"/>
        </w:rPr>
        <w:t xml:space="preserve">Abbildung </w:t>
      </w:r>
      <w:r w:rsidR="00060187" w:rsidRPr="00103CB0">
        <w:rPr>
          <w:lang w:val="de-DE"/>
        </w:rPr>
        <w:fldChar w:fldCharType="begin"/>
      </w:r>
      <w:r w:rsidR="00060187" w:rsidRPr="00BE2D5F">
        <w:rPr>
          <w:lang w:val="de-DE"/>
        </w:rPr>
        <w:instrText xml:space="preserve"> STYLEREF 1 \s </w:instrText>
      </w:r>
      <w:r w:rsidR="00060187" w:rsidRPr="00103CB0">
        <w:rPr>
          <w:lang w:val="de-DE"/>
          <w:rPrChange w:id="637" w:author="Arash Baharloo" w:date="2013-03-19T13:05:00Z">
            <w:rPr>
              <w:lang w:val="de-DE"/>
            </w:rPr>
          </w:rPrChange>
        </w:rPr>
        <w:fldChar w:fldCharType="separate"/>
      </w:r>
      <w:r w:rsidR="00362852">
        <w:rPr>
          <w:noProof/>
          <w:lang w:val="de-DE"/>
        </w:rPr>
        <w:t>3</w:t>
      </w:r>
      <w:r w:rsidR="00060187" w:rsidRPr="00103CB0">
        <w:rPr>
          <w:lang w:val="de-DE"/>
        </w:rPr>
        <w:fldChar w:fldCharType="end"/>
      </w:r>
      <w:r w:rsidR="00060187" w:rsidRPr="00BE2D5F">
        <w:rPr>
          <w:lang w:val="de-DE"/>
        </w:rPr>
        <w:noBreakHyphen/>
      </w:r>
      <w:r w:rsidR="00060187" w:rsidRPr="00103CB0">
        <w:rPr>
          <w:lang w:val="de-DE"/>
        </w:rPr>
        <w:fldChar w:fldCharType="begin"/>
      </w:r>
      <w:r w:rsidR="00060187" w:rsidRPr="00BE2D5F">
        <w:rPr>
          <w:lang w:val="de-DE"/>
        </w:rPr>
        <w:instrText xml:space="preserve"> SEQ Abbildung \* ARABIC \s 1 </w:instrText>
      </w:r>
      <w:r w:rsidR="00060187" w:rsidRPr="00103CB0">
        <w:rPr>
          <w:lang w:val="de-DE"/>
          <w:rPrChange w:id="638" w:author="Arash Baharloo" w:date="2013-03-19T13:05:00Z">
            <w:rPr>
              <w:lang w:val="de-DE"/>
            </w:rPr>
          </w:rPrChange>
        </w:rPr>
        <w:fldChar w:fldCharType="separate"/>
      </w:r>
      <w:r w:rsidR="00362852">
        <w:rPr>
          <w:noProof/>
          <w:lang w:val="de-DE"/>
        </w:rPr>
        <w:t>1</w:t>
      </w:r>
      <w:r w:rsidR="00060187" w:rsidRPr="00103CB0">
        <w:rPr>
          <w:lang w:val="de-DE"/>
        </w:rPr>
        <w:fldChar w:fldCharType="end"/>
      </w:r>
      <w:bookmarkEnd w:id="636"/>
      <w:r w:rsidRPr="00BE2D5F">
        <w:rPr>
          <w:lang w:val="de-DE"/>
        </w:rPr>
        <w:t xml:space="preserve">: </w:t>
      </w:r>
      <w:r w:rsidRPr="00BE2D5F">
        <w:rPr>
          <w:b w:val="0"/>
          <w:lang w:val="de-DE"/>
        </w:rPr>
        <w:t>Ausschnitt aus dem Excel-Objektmodell</w:t>
      </w:r>
      <w:bookmarkEnd w:id="635"/>
    </w:p>
    <w:p w:rsidR="00F010AD" w:rsidRPr="00BE2D5F" w:rsidRDefault="00F010AD" w:rsidP="00F010AD">
      <w:pPr>
        <w:rPr>
          <w:lang w:val="de-DE"/>
        </w:rPr>
      </w:pPr>
    </w:p>
    <w:p w:rsidR="00650E73" w:rsidRPr="00BE2D5F" w:rsidRDefault="00650E73" w:rsidP="00F010AD">
      <w:pPr>
        <w:rPr>
          <w:lang w:val="de-DE"/>
        </w:rPr>
      </w:pPr>
      <w:r w:rsidRPr="00BE2D5F">
        <w:rPr>
          <w:rStyle w:val="sentence"/>
          <w:lang w:val="de-DE"/>
        </w:rPr>
        <w:lastRenderedPageBreak/>
        <w:t>Das Verständnis, wie Excel intern arbeitet, ist eine besonders wichtige Grundlage für die Programmierung einer Excel-basierte</w:t>
      </w:r>
      <w:ins w:id="639" w:author="dietmar" w:date="2013-03-11T19:14:00Z">
        <w:r w:rsidRPr="00BE2D5F">
          <w:rPr>
            <w:rStyle w:val="sentence"/>
            <w:lang w:val="de-DE"/>
          </w:rPr>
          <w:t>n</w:t>
        </w:r>
      </w:ins>
      <w:r w:rsidRPr="00BE2D5F">
        <w:rPr>
          <w:rStyle w:val="sentence"/>
          <w:lang w:val="de-DE"/>
        </w:rPr>
        <w:t xml:space="preserve"> Anwendung. </w:t>
      </w:r>
      <w:r w:rsidRPr="00103CB0">
        <w:rPr>
          <w:rStyle w:val="sentence"/>
          <w:lang w:val="de-DE"/>
        </w:rPr>
        <w:fldChar w:fldCharType="begin"/>
      </w:r>
      <w:r w:rsidRPr="00BE2D5F">
        <w:rPr>
          <w:rStyle w:val="sentence"/>
          <w:lang w:val="de-DE"/>
        </w:rPr>
        <w:instrText xml:space="preserve"> REF _Ref350355561 \h </w:instrText>
      </w:r>
      <w:r w:rsidRPr="00103CB0">
        <w:rPr>
          <w:rStyle w:val="sentence"/>
          <w:lang w:val="de-DE"/>
        </w:rPr>
      </w:r>
      <w:r w:rsidRPr="00103CB0">
        <w:rPr>
          <w:rStyle w:val="sentence"/>
          <w:lang w:val="de-DE"/>
          <w:rPrChange w:id="640" w:author="Arash Baharloo" w:date="2013-03-19T13:05:00Z">
            <w:rPr>
              <w:rStyle w:val="sentence"/>
              <w:lang w:val="de-DE"/>
            </w:rPr>
          </w:rPrChange>
        </w:rPr>
        <w:fldChar w:fldCharType="separate"/>
      </w:r>
      <w:r w:rsidRPr="00BE2D5F">
        <w:rPr>
          <w:lang w:val="de-DE"/>
        </w:rPr>
        <w:t xml:space="preserve">Abbildung </w:t>
      </w:r>
      <w:r w:rsidRPr="00BE2D5F">
        <w:rPr>
          <w:noProof/>
          <w:lang w:val="de-DE"/>
        </w:rPr>
        <w:t>3</w:t>
      </w:r>
      <w:r w:rsidRPr="00BE2D5F">
        <w:rPr>
          <w:lang w:val="de-DE"/>
        </w:rPr>
        <w:noBreakHyphen/>
      </w:r>
      <w:r w:rsidRPr="00BE2D5F">
        <w:rPr>
          <w:noProof/>
          <w:lang w:val="de-DE"/>
        </w:rPr>
        <w:t>1</w:t>
      </w:r>
      <w:r w:rsidRPr="00103CB0">
        <w:rPr>
          <w:rStyle w:val="sentence"/>
          <w:lang w:val="de-DE"/>
        </w:rPr>
        <w:fldChar w:fldCharType="end"/>
      </w:r>
      <w:r w:rsidRPr="00BE2D5F">
        <w:rPr>
          <w:rStyle w:val="sentence"/>
          <w:lang w:val="de-DE"/>
        </w:rPr>
        <w:t xml:space="preserve"> Zeigt einen Ausschnitt aus dem Objektmodell von Excel. Mehr Informationen zum Excel-Objektmodell finde</w:t>
      </w:r>
      <w:ins w:id="641" w:author="dietmar" w:date="2013-03-11T19:14:00Z">
        <w:r w:rsidRPr="00BE2D5F">
          <w:rPr>
            <w:rStyle w:val="sentence"/>
            <w:lang w:val="de-DE"/>
          </w:rPr>
          <w:t>t sich</w:t>
        </w:r>
      </w:ins>
      <w:del w:id="642" w:author="dietmar" w:date="2013-03-11T19:14:00Z">
        <w:r w:rsidRPr="00BE2D5F" w:rsidDel="00CD2D45">
          <w:rPr>
            <w:rStyle w:val="sentence"/>
            <w:lang w:val="de-DE"/>
          </w:rPr>
          <w:delText xml:space="preserve">n Sie </w:delText>
        </w:r>
      </w:del>
      <w:r w:rsidRPr="00BE2D5F">
        <w:rPr>
          <w:rStyle w:val="sentence"/>
          <w:lang w:val="de-DE"/>
        </w:rPr>
        <w:t xml:space="preserve">in der offiziellen Dokumentation </w:t>
      </w:r>
      <w:sdt>
        <w:sdtPr>
          <w:rPr>
            <w:rStyle w:val="sentence"/>
            <w:lang w:val="de-DE"/>
          </w:rPr>
          <w:id w:val="1723022847"/>
          <w:citation/>
        </w:sdtPr>
        <w:sdtContent>
          <w:r w:rsidRPr="00103CB0">
            <w:rPr>
              <w:rStyle w:val="sentence"/>
              <w:lang w:val="de-DE"/>
            </w:rPr>
            <w:fldChar w:fldCharType="begin"/>
          </w:r>
          <w:r w:rsidRPr="00BE2D5F">
            <w:rPr>
              <w:rStyle w:val="sentence"/>
              <w:lang w:val="de-DE"/>
            </w:rPr>
            <w:instrText xml:space="preserve"> CITATION Mic11 \l 1031 </w:instrText>
          </w:r>
          <w:r w:rsidRPr="00103CB0">
            <w:rPr>
              <w:rStyle w:val="sentence"/>
              <w:lang w:val="de-DE"/>
              <w:rPrChange w:id="643" w:author="Arash Baharloo" w:date="2013-03-19T13:05:00Z">
                <w:rPr>
                  <w:rStyle w:val="sentence"/>
                  <w:lang w:val="de-DE"/>
                </w:rPr>
              </w:rPrChange>
            </w:rPr>
            <w:fldChar w:fldCharType="separate"/>
          </w:r>
          <w:r w:rsidR="00ED1883" w:rsidRPr="00BE2D5F">
            <w:rPr>
              <w:noProof/>
              <w:lang w:val="de-DE"/>
            </w:rPr>
            <w:t>[2]</w:t>
          </w:r>
          <w:r w:rsidRPr="00103CB0">
            <w:rPr>
              <w:rStyle w:val="sentence"/>
              <w:lang w:val="de-DE"/>
            </w:rPr>
            <w:fldChar w:fldCharType="end"/>
          </w:r>
        </w:sdtContent>
      </w:sdt>
      <w:r w:rsidRPr="00BE2D5F">
        <w:rPr>
          <w:rStyle w:val="sentence"/>
          <w:lang w:val="de-DE"/>
        </w:rPr>
        <w:t>.</w:t>
      </w:r>
    </w:p>
    <w:p w:rsidR="000C2ED6" w:rsidRPr="00BE2D5F" w:rsidRDefault="000C2ED6" w:rsidP="00F010AD">
      <w:pPr>
        <w:rPr>
          <w:lang w:val="de-DE"/>
        </w:rPr>
      </w:pPr>
      <w:r w:rsidRPr="00BE2D5F">
        <w:rPr>
          <w:rStyle w:val="IntensiveHervorhebung"/>
          <w:lang w:val="de-DE"/>
        </w:rPr>
        <w:t>Hinweis:</w:t>
      </w:r>
      <w:r w:rsidRPr="00BE2D5F">
        <w:rPr>
          <w:lang w:val="de-DE"/>
        </w:rPr>
        <w:t xml:space="preserve"> Es existier</w:t>
      </w:r>
      <w:ins w:id="644" w:author="dietmar" w:date="2013-03-11T19:14:00Z">
        <w:r w:rsidR="009855F8" w:rsidRPr="00BE2D5F">
          <w:rPr>
            <w:lang w:val="de-DE"/>
          </w:rPr>
          <w:t>en</w:t>
        </w:r>
      </w:ins>
      <w:del w:id="645" w:author="dietmar" w:date="2013-03-11T19:14:00Z">
        <w:r w:rsidRPr="00BE2D5F" w:rsidDel="009855F8">
          <w:rPr>
            <w:lang w:val="de-DE"/>
          </w:rPr>
          <w:delText>t</w:delText>
        </w:r>
      </w:del>
      <w:r w:rsidRPr="00BE2D5F">
        <w:rPr>
          <w:lang w:val="de-DE"/>
        </w:rPr>
        <w:t xml:space="preserve"> in Excel keine Cell-Objekte für die </w:t>
      </w:r>
      <w:r w:rsidR="00C55725" w:rsidRPr="00BE2D5F">
        <w:rPr>
          <w:lang w:val="de-DE"/>
        </w:rPr>
        <w:t>einzelnen</w:t>
      </w:r>
      <w:r w:rsidRPr="00BE2D5F">
        <w:rPr>
          <w:lang w:val="de-DE"/>
        </w:rPr>
        <w:t xml:space="preserve"> Zellen in e</w:t>
      </w:r>
      <w:r w:rsidRPr="00BE2D5F">
        <w:rPr>
          <w:lang w:val="de-DE"/>
        </w:rPr>
        <w:t>i</w:t>
      </w:r>
      <w:r w:rsidRPr="00BE2D5F">
        <w:rPr>
          <w:lang w:val="de-DE"/>
        </w:rPr>
        <w:t xml:space="preserve">nem Arbeitsblatt, sondern Range-Objekte, die sowohl eine einzelne Zelle als auch einen Bereich von mehreren Zellen </w:t>
      </w:r>
      <w:commentRangeStart w:id="646"/>
      <w:r w:rsidRPr="00BE2D5F">
        <w:rPr>
          <w:lang w:val="de-DE"/>
        </w:rPr>
        <w:t>repräsentieren</w:t>
      </w:r>
      <w:commentRangeEnd w:id="646"/>
      <w:r w:rsidR="00155CB0" w:rsidRPr="00BE2D5F">
        <w:rPr>
          <w:rStyle w:val="Kommentarzeichen"/>
          <w:lang w:val="de-DE"/>
          <w:rPrChange w:id="647" w:author="Arash Baharloo" w:date="2013-03-19T13:05:00Z">
            <w:rPr>
              <w:rStyle w:val="Kommentarzeichen"/>
            </w:rPr>
          </w:rPrChange>
        </w:rPr>
        <w:commentReference w:id="646"/>
      </w:r>
      <w:r w:rsidRPr="00BE2D5F">
        <w:rPr>
          <w:lang w:val="de-DE"/>
        </w:rPr>
        <w:t>.</w:t>
      </w:r>
    </w:p>
    <w:p w:rsidR="000C2ED6" w:rsidRPr="00BE2D5F" w:rsidRDefault="000C2ED6" w:rsidP="00F010AD">
      <w:pPr>
        <w:rPr>
          <w:lang w:val="de-DE"/>
        </w:rPr>
      </w:pPr>
    </w:p>
    <w:p w:rsidR="00F010AD" w:rsidRPr="00BE2D5F" w:rsidRDefault="00F010AD" w:rsidP="00F010AD">
      <w:pPr>
        <w:pStyle w:val="berschrift2"/>
        <w:rPr>
          <w:lang w:val="de-DE"/>
        </w:rPr>
      </w:pPr>
      <w:bookmarkStart w:id="648" w:name="_Toc350786206"/>
      <w:r w:rsidRPr="00BE2D5F">
        <w:rPr>
          <w:lang w:val="de-DE"/>
        </w:rPr>
        <w:t>Interaktion mit anderen Technologien</w:t>
      </w:r>
      <w:bookmarkEnd w:id="648"/>
    </w:p>
    <w:p w:rsidR="00DC67BA" w:rsidRPr="00BE2D5F" w:rsidRDefault="00DC67BA" w:rsidP="00F010AD">
      <w:pPr>
        <w:rPr>
          <w:ins w:id="649" w:author="Arash Baharloo" w:date="2013-03-19T12:42:00Z"/>
          <w:lang w:val="de-DE"/>
        </w:rPr>
      </w:pPr>
      <w:ins w:id="650" w:author="Arash Baharloo" w:date="2013-03-19T12:39:00Z">
        <w:r w:rsidRPr="00BE2D5F">
          <w:rPr>
            <w:lang w:val="de-DE"/>
          </w:rPr>
          <w:t>Der Einstieg in die OfficeEntwicklung erfolgt aufgrund des kostenlosen Vorha</w:t>
        </w:r>
        <w:r w:rsidRPr="00BE2D5F">
          <w:rPr>
            <w:lang w:val="de-DE"/>
          </w:rPr>
          <w:t>n</w:t>
        </w:r>
        <w:r w:rsidRPr="00BE2D5F">
          <w:rPr>
            <w:lang w:val="de-DE"/>
          </w:rPr>
          <w:t>denseins der zugehörigen Entwicklungsumgebung in der Regel mit Visual Basic für Applikationen (VBA). VBA verwendet nicht verwalteten Code, der in die Office A</w:t>
        </w:r>
        <w:r w:rsidRPr="00BE2D5F">
          <w:rPr>
            <w:lang w:val="de-DE"/>
          </w:rPr>
          <w:t>n</w:t>
        </w:r>
        <w:r w:rsidRPr="00BE2D5F">
          <w:rPr>
            <w:lang w:val="de-DE"/>
          </w:rPr>
          <w:t>wendungen integr</w:t>
        </w:r>
        <w:r w:rsidR="001A4F87" w:rsidRPr="00BE2D5F">
          <w:rPr>
            <w:lang w:val="de-DE"/>
          </w:rPr>
          <w:t>iert ist</w:t>
        </w:r>
      </w:ins>
      <w:ins w:id="651" w:author="Arash Baharloo" w:date="2013-03-19T12:43:00Z">
        <w:r w:rsidR="001A4F87" w:rsidRPr="00BE2D5F">
          <w:rPr>
            <w:lang w:val="de-DE"/>
          </w:rPr>
          <w:t xml:space="preserve"> und bietet eine einfache Möglichkeit einfache Dokumen</w:t>
        </w:r>
        <w:r w:rsidR="001A4F87" w:rsidRPr="00BE2D5F">
          <w:rPr>
            <w:lang w:val="de-DE"/>
          </w:rPr>
          <w:t>t</w:t>
        </w:r>
        <w:r w:rsidR="001A4F87" w:rsidRPr="00BE2D5F">
          <w:rPr>
            <w:lang w:val="de-DE"/>
          </w:rPr>
          <w:t xml:space="preserve">funktionen zu entwickeln und </w:t>
        </w:r>
      </w:ins>
      <w:ins w:id="652" w:author="Arash Baharloo" w:date="2013-03-19T12:44:00Z">
        <w:r w:rsidR="001A4F87" w:rsidRPr="00BE2D5F">
          <w:rPr>
            <w:lang w:val="de-DE"/>
          </w:rPr>
          <w:t>mit Hilfe des Makro</w:t>
        </w:r>
        <w:r w:rsidR="00502F16" w:rsidRPr="00BE2D5F">
          <w:rPr>
            <w:lang w:val="de-DE"/>
          </w:rPr>
          <w:t>rekorders einfach Makros au</w:t>
        </w:r>
      </w:ins>
      <w:ins w:id="653" w:author="Arash Baharloo" w:date="2013-03-19T12:45:00Z">
        <w:r w:rsidR="00502F16" w:rsidRPr="00BE2D5F">
          <w:rPr>
            <w:lang w:val="de-DE"/>
          </w:rPr>
          <w:t>fz</w:t>
        </w:r>
        <w:r w:rsidR="00502F16" w:rsidRPr="00BE2D5F">
          <w:rPr>
            <w:lang w:val="de-DE"/>
          </w:rPr>
          <w:t>u</w:t>
        </w:r>
        <w:r w:rsidR="00502F16" w:rsidRPr="00BE2D5F">
          <w:rPr>
            <w:lang w:val="de-DE"/>
          </w:rPr>
          <w:t>z</w:t>
        </w:r>
      </w:ins>
      <w:ins w:id="654" w:author="Arash Baharloo" w:date="2013-03-19T12:53:00Z">
        <w:r w:rsidR="00502F16" w:rsidRPr="00BE2D5F">
          <w:rPr>
            <w:lang w:val="de-DE"/>
          </w:rPr>
          <w:t>eichnen.</w:t>
        </w:r>
      </w:ins>
    </w:p>
    <w:p w:rsidR="00820CEF" w:rsidRPr="00BE2D5F" w:rsidRDefault="00DC67BA" w:rsidP="00F010AD">
      <w:pPr>
        <w:rPr>
          <w:ins w:id="655" w:author="Arash Baharloo" w:date="2013-03-19T12:16:00Z"/>
          <w:lang w:val="de-DE"/>
        </w:rPr>
      </w:pPr>
      <w:ins w:id="656" w:author="Arash Baharloo" w:date="2013-03-19T12:40:00Z">
        <w:r w:rsidRPr="00BE2D5F">
          <w:rPr>
            <w:lang w:val="de-DE"/>
          </w:rPr>
          <w:t xml:space="preserve">Beim parallelen Einsatz verschiedener Techniken und Technologien ist meistens eine reibungslose Interaktion erforderlich. </w:t>
        </w:r>
      </w:ins>
      <w:ins w:id="657" w:author="Arash Baharloo" w:date="2013-03-19T12:14:00Z">
        <w:r w:rsidR="00820CEF" w:rsidRPr="00BE2D5F">
          <w:rPr>
            <w:lang w:val="de-DE"/>
          </w:rPr>
          <w:t xml:space="preserve">In einer Excel-Umgebung </w:t>
        </w:r>
      </w:ins>
      <w:ins w:id="658" w:author="Arash Baharloo" w:date="2013-03-19T12:12:00Z">
        <w:r w:rsidR="00820CEF" w:rsidRPr="00BE2D5F">
          <w:rPr>
            <w:lang w:val="de-DE"/>
          </w:rPr>
          <w:t xml:space="preserve">ist </w:t>
        </w:r>
      </w:ins>
      <w:ins w:id="659" w:author="Arash Baharloo" w:date="2013-03-19T12:14:00Z">
        <w:r w:rsidR="00820CEF" w:rsidRPr="00BE2D5F">
          <w:rPr>
            <w:lang w:val="de-DE"/>
          </w:rPr>
          <w:t xml:space="preserve">es </w:t>
        </w:r>
      </w:ins>
      <w:ins w:id="660" w:author="Arash Baharloo" w:date="2013-03-19T12:12:00Z">
        <w:r w:rsidR="00820CEF" w:rsidRPr="00BE2D5F">
          <w:rPr>
            <w:lang w:val="de-DE"/>
          </w:rPr>
          <w:t>pro</w:t>
        </w:r>
        <w:r w:rsidR="00820CEF" w:rsidRPr="00BE2D5F">
          <w:rPr>
            <w:lang w:val="de-DE"/>
          </w:rPr>
          <w:t>b</w:t>
        </w:r>
        <w:r w:rsidR="00820CEF" w:rsidRPr="00BE2D5F">
          <w:rPr>
            <w:lang w:val="de-DE"/>
          </w:rPr>
          <w:t xml:space="preserve">lemlos möglich VBA-Code </w:t>
        </w:r>
      </w:ins>
      <w:ins w:id="661" w:author="Arash Baharloo" w:date="2013-03-19T12:14:00Z">
        <w:r w:rsidR="00820CEF" w:rsidRPr="00BE2D5F">
          <w:rPr>
            <w:lang w:val="de-DE"/>
          </w:rPr>
          <w:t>aus .NET aufzurufen und u</w:t>
        </w:r>
      </w:ins>
      <w:ins w:id="662" w:author="Arash Baharloo" w:date="2013-03-19T12:15:00Z">
        <w:r w:rsidR="00820CEF" w:rsidRPr="00BE2D5F">
          <w:rPr>
            <w:lang w:val="de-DE"/>
          </w:rPr>
          <w:t xml:space="preserve">mgekehrt. </w:t>
        </w:r>
      </w:ins>
    </w:p>
    <w:p w:rsidR="00F010AD" w:rsidRPr="00BE2D5F" w:rsidDel="00E602E6" w:rsidRDefault="00820CEF" w:rsidP="00F010AD">
      <w:pPr>
        <w:rPr>
          <w:del w:id="663" w:author="Arash Baharloo" w:date="2013-03-19T12:20:00Z"/>
          <w:lang w:val="de-DE"/>
        </w:rPr>
      </w:pPr>
      <w:ins w:id="664" w:author="Arash Baharloo" w:date="2013-03-19T12:16:00Z">
        <w:r w:rsidRPr="00BE2D5F">
          <w:rPr>
            <w:lang w:val="de-DE"/>
          </w:rPr>
          <w:t xml:space="preserve">Um VBACode aus .NET aufzurufen, muss lediglich die Methode </w:t>
        </w:r>
      </w:ins>
      <w:ins w:id="665" w:author="Arash Baharloo" w:date="2013-03-19T12:25:00Z">
        <w:r w:rsidR="00821A3F" w:rsidRPr="00BE2D5F">
          <w:rPr>
            <w:lang w:val="de-DE"/>
          </w:rPr>
          <w:t>„</w:t>
        </w:r>
      </w:ins>
      <w:ins w:id="666" w:author="Arash Baharloo" w:date="2013-03-19T12:16:00Z">
        <w:r w:rsidRPr="00364B1D">
          <w:rPr>
            <w:rStyle w:val="Hervorhebung"/>
            <w:lang w:val="de-DE"/>
            <w:rPrChange w:id="667" w:author="David" w:date="2013-03-26T12:18:00Z">
              <w:rPr>
                <w:lang w:val="de-DE"/>
              </w:rPr>
            </w:rPrChange>
          </w:rPr>
          <w:t>Run</w:t>
        </w:r>
      </w:ins>
      <w:ins w:id="668" w:author="Arash Baharloo" w:date="2013-03-19T12:25:00Z">
        <w:r w:rsidR="00821A3F" w:rsidRPr="00BE2D5F">
          <w:rPr>
            <w:lang w:val="de-DE"/>
          </w:rPr>
          <w:t>“</w:t>
        </w:r>
      </w:ins>
      <w:ins w:id="669" w:author="Arash Baharloo" w:date="2013-03-19T12:16:00Z">
        <w:r w:rsidRPr="00BE2D5F">
          <w:rPr>
            <w:lang w:val="de-DE"/>
          </w:rPr>
          <w:t xml:space="preserve"> des Applic</w:t>
        </w:r>
        <w:r w:rsidRPr="00BE2D5F">
          <w:rPr>
            <w:lang w:val="de-DE"/>
          </w:rPr>
          <w:t>a</w:t>
        </w:r>
        <w:r w:rsidRPr="00BE2D5F">
          <w:rPr>
            <w:lang w:val="de-DE"/>
          </w:rPr>
          <w:t>tion</w:t>
        </w:r>
      </w:ins>
      <w:ins w:id="670" w:author="Arash Baharloo" w:date="2013-03-19T12:26:00Z">
        <w:r w:rsidR="00821A3F" w:rsidRPr="00BE2D5F">
          <w:rPr>
            <w:lang w:val="de-DE"/>
          </w:rPr>
          <w:t>-</w:t>
        </w:r>
      </w:ins>
      <w:ins w:id="671" w:author="Arash Baharloo" w:date="2013-03-19T12:16:00Z">
        <w:r w:rsidRPr="00BE2D5F">
          <w:rPr>
            <w:lang w:val="de-DE"/>
          </w:rPr>
          <w:t xml:space="preserve">Objekts, das die </w:t>
        </w:r>
      </w:ins>
      <w:ins w:id="672" w:author="Arash Baharloo" w:date="2013-03-19T12:17:00Z">
        <w:r w:rsidRPr="00BE2D5F">
          <w:rPr>
            <w:lang w:val="de-DE"/>
          </w:rPr>
          <w:t>Excel-</w:t>
        </w:r>
      </w:ins>
      <w:ins w:id="673" w:author="Arash Baharloo" w:date="2013-03-19T12:16:00Z">
        <w:r w:rsidRPr="00BE2D5F">
          <w:rPr>
            <w:lang w:val="de-DE"/>
          </w:rPr>
          <w:t xml:space="preserve">Anwendung repräsentiert, aufgerufen werden. Für den Aufruf von .NETCode aus VBA </w:t>
        </w:r>
      </w:ins>
      <w:ins w:id="674" w:author="Arash Baharloo" w:date="2013-03-19T12:20:00Z">
        <w:r w:rsidR="00E602E6" w:rsidRPr="00BE2D5F">
          <w:rPr>
            <w:lang w:val="de-DE"/>
          </w:rPr>
          <w:t xml:space="preserve">ist in der </w:t>
        </w:r>
      </w:ins>
      <w:ins w:id="675" w:author="Arash Baharloo" w:date="2013-03-19T12:21:00Z">
        <w:r w:rsidR="00E602E6" w:rsidRPr="00BE2D5F">
          <w:rPr>
            <w:lang w:val="de-DE"/>
          </w:rPr>
          <w:t>„</w:t>
        </w:r>
      </w:ins>
      <w:ins w:id="676" w:author="Arash Baharloo" w:date="2013-03-19T12:20:00Z">
        <w:r w:rsidR="00E602E6" w:rsidRPr="00364B1D">
          <w:rPr>
            <w:rStyle w:val="Hervorhebung"/>
            <w:lang w:val="de-DE"/>
            <w:rPrChange w:id="677" w:author="David" w:date="2013-03-26T12:18:00Z">
              <w:rPr>
                <w:lang w:val="de-DE"/>
              </w:rPr>
            </w:rPrChange>
          </w:rPr>
          <w:t>ThisAddIn</w:t>
        </w:r>
      </w:ins>
      <w:ins w:id="678" w:author="Arash Baharloo" w:date="2013-03-19T12:21:00Z">
        <w:r w:rsidR="00E602E6" w:rsidRPr="00BE2D5F">
          <w:rPr>
            <w:lang w:val="de-DE"/>
          </w:rPr>
          <w:t>“-</w:t>
        </w:r>
      </w:ins>
      <w:ins w:id="679" w:author="Arash Baharloo" w:date="2013-03-19T12:20:00Z">
        <w:r w:rsidR="00E602E6" w:rsidRPr="00BE2D5F">
          <w:rPr>
            <w:lang w:val="de-DE"/>
          </w:rPr>
          <w:t xml:space="preserve">Klasse die Methode </w:t>
        </w:r>
      </w:ins>
      <w:ins w:id="680" w:author="Arash Baharloo" w:date="2013-03-19T12:21:00Z">
        <w:r w:rsidR="00E602E6" w:rsidRPr="00BE2D5F">
          <w:rPr>
            <w:lang w:val="de-DE"/>
          </w:rPr>
          <w:t>„</w:t>
        </w:r>
      </w:ins>
      <w:ins w:id="681" w:author="Arash Baharloo" w:date="2013-03-19T12:20:00Z">
        <w:r w:rsidR="00E602E6" w:rsidRPr="00364B1D">
          <w:rPr>
            <w:rStyle w:val="Hervorhebung"/>
            <w:lang w:val="de-DE"/>
            <w:rPrChange w:id="682" w:author="David" w:date="2013-03-26T12:18:00Z">
              <w:rPr>
                <w:lang w:val="de-DE"/>
              </w:rPr>
            </w:rPrChange>
          </w:rPr>
          <w:t>Reques</w:t>
        </w:r>
        <w:r w:rsidR="00E602E6" w:rsidRPr="00364B1D">
          <w:rPr>
            <w:rStyle w:val="Hervorhebung"/>
            <w:lang w:val="de-DE"/>
            <w:rPrChange w:id="683" w:author="David" w:date="2013-03-26T12:18:00Z">
              <w:rPr>
                <w:lang w:val="de-DE"/>
              </w:rPr>
            </w:rPrChange>
          </w:rPr>
          <w:t>t</w:t>
        </w:r>
        <w:r w:rsidR="00E602E6" w:rsidRPr="00364B1D">
          <w:rPr>
            <w:rStyle w:val="Hervorhebung"/>
            <w:lang w:val="de-DE"/>
            <w:rPrChange w:id="684" w:author="David" w:date="2013-03-26T12:18:00Z">
              <w:rPr>
                <w:lang w:val="de-DE"/>
              </w:rPr>
            </w:rPrChange>
          </w:rPr>
          <w:t>ComAddInAutomationService</w:t>
        </w:r>
      </w:ins>
      <w:ins w:id="685" w:author="Arash Baharloo" w:date="2013-03-19T12:21:00Z">
        <w:r w:rsidR="00E602E6" w:rsidRPr="00BE2D5F">
          <w:rPr>
            <w:lang w:val="de-DE"/>
          </w:rPr>
          <w:t>“</w:t>
        </w:r>
      </w:ins>
      <w:ins w:id="686" w:author="Arash Baharloo" w:date="2013-03-19T12:20:00Z">
        <w:r w:rsidR="00E602E6" w:rsidRPr="00BE2D5F">
          <w:rPr>
            <w:lang w:val="de-DE"/>
          </w:rPr>
          <w:t xml:space="preserve"> so zu überschreiben, dass sie ein Objekt der Klasse zurückgibt, die nach außen verfügbar gemacht werden soll. Die Klasse selbst muss dafür über das </w:t>
        </w:r>
      </w:ins>
      <w:ins w:id="687" w:author="Arash Baharloo" w:date="2013-03-19T12:21:00Z">
        <w:r w:rsidR="00E602E6" w:rsidRPr="00BE2D5F">
          <w:rPr>
            <w:lang w:val="de-DE"/>
          </w:rPr>
          <w:t>„</w:t>
        </w:r>
      </w:ins>
      <w:ins w:id="688" w:author="Arash Baharloo" w:date="2013-03-19T12:20:00Z">
        <w:r w:rsidR="00E602E6" w:rsidRPr="00364B1D">
          <w:rPr>
            <w:rStyle w:val="Hervorhebung"/>
            <w:lang w:val="de-DE"/>
            <w:rPrChange w:id="689" w:author="David" w:date="2013-03-26T12:18:00Z">
              <w:rPr>
                <w:lang w:val="de-DE"/>
              </w:rPr>
            </w:rPrChange>
          </w:rPr>
          <w:t>ComVisible</w:t>
        </w:r>
      </w:ins>
      <w:ins w:id="690" w:author="Arash Baharloo" w:date="2013-03-19T12:21:00Z">
        <w:r w:rsidR="00E602E6" w:rsidRPr="00BE2D5F">
          <w:rPr>
            <w:lang w:val="de-DE"/>
          </w:rPr>
          <w:t>“</w:t>
        </w:r>
      </w:ins>
      <w:ins w:id="691" w:author="Arash Baharloo" w:date="2013-03-19T12:22:00Z">
        <w:r w:rsidR="00E602E6" w:rsidRPr="00BE2D5F">
          <w:rPr>
            <w:lang w:val="de-DE"/>
          </w:rPr>
          <w:t>-</w:t>
        </w:r>
      </w:ins>
      <w:ins w:id="692" w:author="Arash Baharloo" w:date="2013-03-19T12:20:00Z">
        <w:r w:rsidR="00E602E6" w:rsidRPr="00BE2D5F">
          <w:rPr>
            <w:lang w:val="de-DE"/>
          </w:rPr>
          <w:t xml:space="preserve">Attribut verfügen, das auf </w:t>
        </w:r>
      </w:ins>
      <w:ins w:id="693" w:author="Arash Baharloo" w:date="2013-03-19T12:22:00Z">
        <w:r w:rsidR="00E602E6" w:rsidRPr="00BE2D5F">
          <w:rPr>
            <w:lang w:val="de-DE"/>
          </w:rPr>
          <w:t>„</w:t>
        </w:r>
      </w:ins>
      <w:ins w:id="694" w:author="Arash Baharloo" w:date="2013-03-19T12:20:00Z">
        <w:r w:rsidR="00E602E6" w:rsidRPr="00364B1D">
          <w:rPr>
            <w:rStyle w:val="Hervorhebung"/>
            <w:lang w:val="de-DE"/>
            <w:rPrChange w:id="695" w:author="David" w:date="2013-03-26T12:18:00Z">
              <w:rPr>
                <w:lang w:val="de-DE"/>
              </w:rPr>
            </w:rPrChange>
          </w:rPr>
          <w:t>true</w:t>
        </w:r>
      </w:ins>
      <w:ins w:id="696" w:author="Arash Baharloo" w:date="2013-03-19T12:22:00Z">
        <w:r w:rsidR="00E602E6" w:rsidRPr="00BE2D5F">
          <w:rPr>
            <w:lang w:val="de-DE"/>
          </w:rPr>
          <w:t>“</w:t>
        </w:r>
      </w:ins>
      <w:ins w:id="697" w:author="Arash Baharloo" w:date="2013-03-19T12:20:00Z">
        <w:r w:rsidR="00E602E6" w:rsidRPr="00BE2D5F">
          <w:rPr>
            <w:lang w:val="de-DE"/>
          </w:rPr>
          <w:t xml:space="preserve"> festgelegt ist. Die VSTORuntime weist das zurückgegebene Objekt der ObjectEigenschaft eines C</w:t>
        </w:r>
        <w:r w:rsidR="00E602E6" w:rsidRPr="00BE2D5F">
          <w:rPr>
            <w:lang w:val="de-DE"/>
          </w:rPr>
          <w:t>O</w:t>
        </w:r>
        <w:r w:rsidR="00E602E6" w:rsidRPr="00BE2D5F">
          <w:rPr>
            <w:lang w:val="de-DE"/>
          </w:rPr>
          <w:t>MAddInObjekts in VBA zu, wodurch dieses nach außen zur Verfügung steht</w:t>
        </w:r>
      </w:ins>
      <w:ins w:id="698" w:author="Arash Baharloo" w:date="2013-03-19T12:32:00Z">
        <w:r w:rsidR="00183395" w:rsidRPr="00BE2D5F">
          <w:rPr>
            <w:rStyle w:val="Funotenzeichen"/>
            <w:lang w:val="de-DE"/>
          </w:rPr>
          <w:footnoteReference w:id="3"/>
        </w:r>
      </w:ins>
      <w:ins w:id="704" w:author="Arash Baharloo" w:date="2013-03-19T12:20:00Z">
        <w:r w:rsidR="00E602E6" w:rsidRPr="00BE2D5F">
          <w:rPr>
            <w:lang w:val="de-DE"/>
          </w:rPr>
          <w:t>.</w:t>
        </w:r>
      </w:ins>
    </w:p>
    <w:p w:rsidR="00183395" w:rsidRPr="00BE2D5F" w:rsidRDefault="00183395" w:rsidP="00F010AD">
      <w:pPr>
        <w:rPr>
          <w:lang w:val="de-DE"/>
        </w:rPr>
      </w:pPr>
    </w:p>
    <w:p w:rsidR="00F010AD" w:rsidRPr="00BE2D5F" w:rsidRDefault="00F010AD" w:rsidP="00F010AD">
      <w:pPr>
        <w:pStyle w:val="berschrift3"/>
        <w:rPr>
          <w:lang w:val="de-DE"/>
        </w:rPr>
      </w:pPr>
      <w:bookmarkStart w:id="705" w:name="_Toc350786207"/>
      <w:r w:rsidRPr="00BE2D5F">
        <w:rPr>
          <w:lang w:val="de-DE"/>
        </w:rPr>
        <w:t>Das neue Dateiformat von Office (Excel) im Überblick</w:t>
      </w:r>
      <w:bookmarkEnd w:id="705"/>
    </w:p>
    <w:p w:rsidR="00290B30" w:rsidRPr="00BE2D5F" w:rsidRDefault="00DA5563" w:rsidP="00F010AD">
      <w:pPr>
        <w:rPr>
          <w:ins w:id="706" w:author="Arash Baharloo" w:date="2013-03-19T12:57:00Z"/>
          <w:lang w:val="de-DE"/>
        </w:rPr>
      </w:pPr>
      <w:ins w:id="707" w:author="Arash Baharloo" w:date="2013-03-19T12:56:00Z">
        <w:r w:rsidRPr="00BE2D5F">
          <w:rPr>
            <w:lang w:val="de-DE"/>
          </w:rPr>
          <w:t xml:space="preserve">Die neuen Dateiformate ab Office 2007 basieren auf der </w:t>
        </w:r>
      </w:ins>
      <w:ins w:id="708" w:author="Arash Baharloo" w:date="2013-03-19T13:14:00Z">
        <w:r w:rsidR="00A424E1">
          <w:rPr>
            <w:lang w:val="de-DE"/>
          </w:rPr>
          <w:t>„</w:t>
        </w:r>
      </w:ins>
      <w:ins w:id="709" w:author="Arash Baharloo" w:date="2013-03-19T12:56:00Z">
        <w:r w:rsidRPr="00364B1D">
          <w:rPr>
            <w:rStyle w:val="Hervorhebung"/>
            <w:lang w:val="de-DE"/>
            <w:rPrChange w:id="710" w:author="David" w:date="2013-03-26T12:18:00Z">
              <w:rPr>
                <w:lang w:val="de-DE"/>
              </w:rPr>
            </w:rPrChange>
          </w:rPr>
          <w:t>Office Open XML Document Interchange Specification</w:t>
        </w:r>
      </w:ins>
      <w:ins w:id="711" w:author="Arash Baharloo" w:date="2013-03-19T13:14:00Z">
        <w:r w:rsidR="00A424E1">
          <w:rPr>
            <w:lang w:val="de-DE"/>
          </w:rPr>
          <w:t>“.</w:t>
        </w:r>
      </w:ins>
      <w:ins w:id="712" w:author="Arash Baharloo" w:date="2013-03-19T12:56:00Z">
        <w:r w:rsidR="00290B30" w:rsidRPr="00BE2D5F">
          <w:rPr>
            <w:lang w:val="de-DE"/>
          </w:rPr>
          <w:t xml:space="preserve"> Zu erkennen sind sie an de</w:t>
        </w:r>
      </w:ins>
      <w:ins w:id="713" w:author="Arash Baharloo" w:date="2013-03-19T12:57:00Z">
        <w:r w:rsidR="00290B30" w:rsidRPr="00BE2D5F">
          <w:rPr>
            <w:lang w:val="de-DE"/>
          </w:rPr>
          <w:t xml:space="preserve">r </w:t>
        </w:r>
      </w:ins>
      <w:ins w:id="714" w:author="Arash Baharloo" w:date="2013-03-19T12:56:00Z">
        <w:r w:rsidRPr="00BE2D5F">
          <w:rPr>
            <w:lang w:val="de-DE"/>
          </w:rPr>
          <w:t>Dateiendung:</w:t>
        </w:r>
      </w:ins>
      <w:ins w:id="715" w:author="Arash Baharloo" w:date="2013-03-19T12:57:00Z">
        <w:r w:rsidR="00290B30" w:rsidRPr="00BE2D5F">
          <w:rPr>
            <w:lang w:val="de-DE"/>
          </w:rPr>
          <w:t xml:space="preserve"> </w:t>
        </w:r>
      </w:ins>
      <w:ins w:id="716" w:author="Arash Baharloo" w:date="2013-03-19T12:56:00Z">
        <w:r w:rsidRPr="00BE2D5F">
          <w:rPr>
            <w:lang w:val="de-DE"/>
          </w:rPr>
          <w:t>.xlsx (Excel</w:t>
        </w:r>
      </w:ins>
      <w:ins w:id="717" w:author="Arash Baharloo" w:date="2013-03-19T12:57:00Z">
        <w:r w:rsidR="00290B30" w:rsidRPr="00BE2D5F">
          <w:rPr>
            <w:lang w:val="de-DE"/>
          </w:rPr>
          <w:t>).</w:t>
        </w:r>
      </w:ins>
    </w:p>
    <w:p w:rsidR="00F010AD" w:rsidRPr="00BE2D5F" w:rsidRDefault="00DA5563" w:rsidP="00F010AD">
      <w:pPr>
        <w:rPr>
          <w:ins w:id="718" w:author="Arash Baharloo" w:date="2013-03-19T12:58:00Z"/>
          <w:lang w:val="de-DE"/>
        </w:rPr>
      </w:pPr>
      <w:ins w:id="719" w:author="Arash Baharloo" w:date="2013-03-19T12:56:00Z">
        <w:r w:rsidRPr="00BE2D5F">
          <w:rPr>
            <w:lang w:val="de-DE"/>
          </w:rPr>
          <w:lastRenderedPageBreak/>
          <w:t>Bei diesen Dateien handelt es sich um Zip</w:t>
        </w:r>
      </w:ins>
      <w:ins w:id="720" w:author="Arash Baharloo" w:date="2013-03-19T12:57:00Z">
        <w:r w:rsidR="00290B30" w:rsidRPr="00BE2D5F">
          <w:rPr>
            <w:lang w:val="de-DE"/>
          </w:rPr>
          <w:t>-</w:t>
        </w:r>
      </w:ins>
      <w:ins w:id="721" w:author="Arash Baharloo" w:date="2013-03-19T12:56:00Z">
        <w:r w:rsidRPr="00BE2D5F">
          <w:rPr>
            <w:lang w:val="de-DE"/>
          </w:rPr>
          <w:t>Container. Ein solcher Container bei</w:t>
        </w:r>
        <w:r w:rsidRPr="00BE2D5F">
          <w:rPr>
            <w:lang w:val="de-DE"/>
          </w:rPr>
          <w:t>n</w:t>
        </w:r>
        <w:r w:rsidRPr="00BE2D5F">
          <w:rPr>
            <w:lang w:val="de-DE"/>
          </w:rPr>
          <w:t>haltet sowohl mehrere XML</w:t>
        </w:r>
      </w:ins>
      <w:ins w:id="722" w:author="Arash Baharloo" w:date="2013-03-19T12:57:00Z">
        <w:r w:rsidR="00290B30" w:rsidRPr="00BE2D5F">
          <w:rPr>
            <w:lang w:val="de-DE"/>
          </w:rPr>
          <w:t>-</w:t>
        </w:r>
      </w:ins>
      <w:ins w:id="723" w:author="Arash Baharloo" w:date="2013-03-19T12:56:00Z">
        <w:r w:rsidRPr="00BE2D5F">
          <w:rPr>
            <w:lang w:val="de-DE"/>
          </w:rPr>
          <w:t>Dateien, die das Dokument vollständig beschreiben, als auch zusätzliche Dateien wie Bilder oder Videos, die in dem Dokument eing</w:t>
        </w:r>
        <w:r w:rsidRPr="00BE2D5F">
          <w:rPr>
            <w:lang w:val="de-DE"/>
          </w:rPr>
          <w:t>e</w:t>
        </w:r>
        <w:r w:rsidRPr="00BE2D5F">
          <w:rPr>
            <w:lang w:val="de-DE"/>
          </w:rPr>
          <w:t>bettet sind. Den Zip</w:t>
        </w:r>
      </w:ins>
      <w:ins w:id="724" w:author="Arash Baharloo" w:date="2013-03-19T13:13:00Z">
        <w:r w:rsidR="00A424E1">
          <w:rPr>
            <w:lang w:val="de-DE"/>
          </w:rPr>
          <w:t>-</w:t>
        </w:r>
      </w:ins>
      <w:ins w:id="725" w:author="Arash Baharloo" w:date="2013-03-19T12:56:00Z">
        <w:r w:rsidRPr="00BE2D5F">
          <w:rPr>
            <w:lang w:val="de-DE"/>
          </w:rPr>
          <w:t>Container kann man leicht sichtbar machen, indem man die Dateiendung einfach in .zip ändert.</w:t>
        </w:r>
      </w:ins>
    </w:p>
    <w:p w:rsidR="00290B30" w:rsidRPr="00BE2D5F" w:rsidRDefault="00290B30" w:rsidP="00F010AD">
      <w:pPr>
        <w:rPr>
          <w:ins w:id="726" w:author="Arash Baharloo" w:date="2013-03-19T13:03:00Z"/>
          <w:lang w:val="de-DE"/>
        </w:rPr>
      </w:pPr>
      <w:ins w:id="727" w:author="Arash Baharloo" w:date="2013-03-19T12:58:00Z">
        <w:r w:rsidRPr="00BE2D5F">
          <w:rPr>
            <w:lang w:val="de-DE"/>
          </w:rPr>
          <w:t>Der Inhalt eines Dokuments lässt sich nun ändern, indem die entsprechenden XML</w:t>
        </w:r>
      </w:ins>
      <w:ins w:id="728" w:author="Arash Baharloo" w:date="2013-03-19T12:59:00Z">
        <w:r w:rsidRPr="00BE2D5F">
          <w:rPr>
            <w:lang w:val="de-DE"/>
          </w:rPr>
          <w:t>-</w:t>
        </w:r>
      </w:ins>
      <w:ins w:id="729" w:author="Arash Baharloo" w:date="2013-03-19T12:58:00Z">
        <w:r w:rsidRPr="00BE2D5F">
          <w:rPr>
            <w:lang w:val="de-DE"/>
          </w:rPr>
          <w:t>Dateien bearbeitet werden.</w:t>
        </w:r>
      </w:ins>
      <w:ins w:id="730" w:author="Arash Baharloo" w:date="2013-03-19T12:59:00Z">
        <w:r w:rsidRPr="00BE2D5F">
          <w:rPr>
            <w:lang w:val="de-DE"/>
          </w:rPr>
          <w:t xml:space="preserve"> Mithilfe von Open XML SDK </w:t>
        </w:r>
      </w:ins>
      <w:ins w:id="731" w:author="Arash Baharloo" w:date="2013-03-19T13:00:00Z">
        <w:r w:rsidRPr="00BE2D5F">
          <w:rPr>
            <w:lang w:val="de-DE"/>
          </w:rPr>
          <w:t xml:space="preserve">ist es möglich die komplexe </w:t>
        </w:r>
      </w:ins>
      <w:ins w:id="732" w:author="Arash Baharloo" w:date="2013-03-19T13:01:00Z">
        <w:r w:rsidRPr="00BE2D5F">
          <w:rPr>
            <w:lang w:val="de-DE"/>
          </w:rPr>
          <w:t xml:space="preserve">innere Struktur der XML-Dateien zu </w:t>
        </w:r>
      </w:ins>
      <w:ins w:id="733" w:author="Arash Baharloo" w:date="2013-03-19T13:02:00Z">
        <w:r w:rsidRPr="00BE2D5F">
          <w:rPr>
            <w:lang w:val="de-DE"/>
          </w:rPr>
          <w:t>überblicken</w:t>
        </w:r>
      </w:ins>
      <w:ins w:id="734" w:author="Arash Baharloo" w:date="2013-03-19T13:55:00Z">
        <w:r w:rsidR="00A842A6">
          <w:rPr>
            <w:rStyle w:val="Funotenzeichen"/>
            <w:lang w:val="de-DE"/>
          </w:rPr>
          <w:footnoteReference w:id="4"/>
        </w:r>
      </w:ins>
      <w:ins w:id="743" w:author="Arash Baharloo" w:date="2013-03-19T13:03:00Z">
        <w:r w:rsidRPr="00BE2D5F">
          <w:rPr>
            <w:lang w:val="de-DE"/>
          </w:rPr>
          <w:t>.</w:t>
        </w:r>
      </w:ins>
    </w:p>
    <w:p w:rsidR="00D631B5" w:rsidRPr="00BE2D5F" w:rsidRDefault="00290B30" w:rsidP="00F010AD">
      <w:pPr>
        <w:rPr>
          <w:lang w:val="de-DE"/>
        </w:rPr>
      </w:pPr>
      <w:ins w:id="744" w:author="Arash Baharloo" w:date="2013-03-19T13:03:00Z">
        <w:r w:rsidRPr="00364B1D">
          <w:rPr>
            <w:rStyle w:val="IntensiveHervorhebung"/>
            <w:lang w:val="de-DE"/>
            <w:rPrChange w:id="745" w:author="David" w:date="2013-03-26T12:18:00Z">
              <w:rPr>
                <w:lang w:val="de-DE"/>
              </w:rPr>
            </w:rPrChange>
          </w:rPr>
          <w:t>Hinweis:</w:t>
        </w:r>
        <w:r w:rsidRPr="00BE2D5F">
          <w:rPr>
            <w:lang w:val="de-DE"/>
          </w:rPr>
          <w:t xml:space="preserve"> </w:t>
        </w:r>
      </w:ins>
      <w:ins w:id="746" w:author="Arash Baharloo" w:date="2013-03-19T13:04:00Z">
        <w:r w:rsidR="00BE2D5F" w:rsidRPr="00BE2D5F">
          <w:rPr>
            <w:lang w:val="de-DE"/>
          </w:rPr>
          <w:t xml:space="preserve">Das Open XML SDK </w:t>
        </w:r>
        <w:r w:rsidR="007432E4">
          <w:rPr>
            <w:lang w:val="de-DE"/>
          </w:rPr>
          <w:t>liegt aktuell in der Version 2.</w:t>
        </w:r>
      </w:ins>
      <w:ins w:id="747" w:author="Arash Baharloo" w:date="2013-03-19T13:07:00Z">
        <w:r w:rsidR="007432E4">
          <w:rPr>
            <w:lang w:val="de-DE"/>
          </w:rPr>
          <w:t>5</w:t>
        </w:r>
      </w:ins>
      <w:ins w:id="748" w:author="Arash Baharloo" w:date="2013-03-19T13:04:00Z">
        <w:r w:rsidR="00BE2D5F" w:rsidRPr="00BE2D5F">
          <w:rPr>
            <w:lang w:val="de-DE"/>
          </w:rPr>
          <w:t xml:space="preserve"> vor und kann </w:t>
        </w:r>
      </w:ins>
      <w:ins w:id="749" w:author="Arash Baharloo" w:date="2013-03-19T13:05:00Z">
        <w:r w:rsidR="00BE2D5F" w:rsidRPr="00BE2D5F">
          <w:rPr>
            <w:lang w:val="de-DE"/>
          </w:rPr>
          <w:t xml:space="preserve">im Microsoft Download Center </w:t>
        </w:r>
      </w:ins>
      <w:ins w:id="750" w:author="Arash Baharloo" w:date="2013-03-19T13:04:00Z">
        <w:r w:rsidR="00BE2D5F" w:rsidRPr="00BE2D5F">
          <w:rPr>
            <w:lang w:val="de-DE"/>
          </w:rPr>
          <w:t>kostenlos heruntergeladen werden</w:t>
        </w:r>
      </w:ins>
      <w:ins w:id="751" w:author="Arash Baharloo" w:date="2013-03-19T13:05:00Z">
        <w:r w:rsidR="00BE2D5F" w:rsidRPr="00BE2D5F">
          <w:rPr>
            <w:lang w:val="de-DE"/>
          </w:rPr>
          <w:t>:</w:t>
        </w:r>
      </w:ins>
      <w:ins w:id="752" w:author="Arash Baharloo" w:date="2013-03-19T13:07:00Z">
        <w:r w:rsidR="007432E4">
          <w:rPr>
            <w:lang w:val="de-DE"/>
          </w:rPr>
          <w:t xml:space="preserve"> </w:t>
        </w:r>
        <w:r w:rsidR="00D631B5" w:rsidRPr="00D631B5">
          <w:rPr>
            <w:rStyle w:val="Hervorhebung"/>
            <w:rPrChange w:id="753" w:author="Arash Baharloo" w:date="2013-03-19T13:07:00Z">
              <w:rPr>
                <w:lang w:val="de-DE"/>
              </w:rPr>
            </w:rPrChange>
          </w:rPr>
          <w:fldChar w:fldCharType="begin"/>
        </w:r>
        <w:r w:rsidR="00D631B5" w:rsidRPr="00364B1D">
          <w:rPr>
            <w:rStyle w:val="Hervorhebung"/>
            <w:lang w:val="de-DE"/>
            <w:rPrChange w:id="754" w:author="David" w:date="2013-03-26T12:18:00Z">
              <w:rPr>
                <w:lang w:val="de-DE"/>
              </w:rPr>
            </w:rPrChange>
          </w:rPr>
          <w:instrText xml:space="preserve"> HYPERLINK "http://www.microsoft.com/en-us/download/details.aspx?id=30425" </w:instrText>
        </w:r>
        <w:r w:rsidR="00D631B5" w:rsidRPr="00D631B5">
          <w:rPr>
            <w:rStyle w:val="Hervorhebung"/>
            <w:rPrChange w:id="755" w:author="Arash Baharloo" w:date="2013-03-19T13:07:00Z">
              <w:rPr>
                <w:lang w:val="de-DE"/>
              </w:rPr>
            </w:rPrChange>
          </w:rPr>
          <w:fldChar w:fldCharType="separate"/>
        </w:r>
        <w:r w:rsidR="00D631B5" w:rsidRPr="00364B1D">
          <w:rPr>
            <w:rStyle w:val="Hervorhebung"/>
            <w:lang w:val="de-DE"/>
            <w:rPrChange w:id="756" w:author="David" w:date="2013-03-26T12:18:00Z">
              <w:rPr>
                <w:rStyle w:val="Hyperlink"/>
                <w:lang w:val="de-DE"/>
              </w:rPr>
            </w:rPrChange>
          </w:rPr>
          <w:t>http://www.microsoft.com/en-us/download/details.aspx?id=30425</w:t>
        </w:r>
        <w:r w:rsidR="00D631B5" w:rsidRPr="00D631B5">
          <w:rPr>
            <w:rStyle w:val="Hervorhebung"/>
            <w:rPrChange w:id="757" w:author="Arash Baharloo" w:date="2013-03-19T13:07:00Z">
              <w:rPr>
                <w:lang w:val="de-DE"/>
              </w:rPr>
            </w:rPrChange>
          </w:rPr>
          <w:fldChar w:fldCharType="end"/>
        </w:r>
      </w:ins>
    </w:p>
    <w:p w:rsidR="009060FD" w:rsidRDefault="009060FD" w:rsidP="00F010AD">
      <w:pPr>
        <w:rPr>
          <w:ins w:id="758" w:author="Arash Baharloo" w:date="2013-03-19T13:09:00Z"/>
          <w:lang w:val="de-DE"/>
        </w:rPr>
      </w:pPr>
      <w:ins w:id="759" w:author="Arash Baharloo" w:date="2013-03-19T13:08:00Z">
        <w:r w:rsidRPr="009060FD">
          <w:rPr>
            <w:lang w:val="de-DE"/>
          </w:rPr>
          <w:t xml:space="preserve">Das Open XML SDK </w:t>
        </w:r>
        <w:r>
          <w:rPr>
            <w:lang w:val="de-DE"/>
          </w:rPr>
          <w:t>stellt zahl</w:t>
        </w:r>
        <w:r w:rsidRPr="009060FD">
          <w:rPr>
            <w:lang w:val="de-DE"/>
          </w:rPr>
          <w:t>reiche Typen und Klassen für die Arbeit mit Dok</w:t>
        </w:r>
        <w:r w:rsidRPr="009060FD">
          <w:rPr>
            <w:lang w:val="de-DE"/>
          </w:rPr>
          <w:t>u</w:t>
        </w:r>
        <w:r w:rsidRPr="009060FD">
          <w:rPr>
            <w:lang w:val="de-DE"/>
          </w:rPr>
          <w:t>menten im Open XMLFormat bereit. Anstatt manuell mit Zip und XML</w:t>
        </w:r>
      </w:ins>
      <w:ins w:id="760" w:author="Arash Baharloo" w:date="2013-03-19T13:09:00Z">
        <w:r>
          <w:rPr>
            <w:lang w:val="de-DE"/>
          </w:rPr>
          <w:t>-</w:t>
        </w:r>
      </w:ins>
      <w:ins w:id="761" w:author="Arash Baharloo" w:date="2013-03-19T13:08:00Z">
        <w:r w:rsidRPr="009060FD">
          <w:rPr>
            <w:lang w:val="de-DE"/>
          </w:rPr>
          <w:t>Dateien a</w:t>
        </w:r>
      </w:ins>
      <w:ins w:id="762" w:author="Arash Baharloo" w:date="2013-03-19T13:09:00Z">
        <w:r>
          <w:rPr>
            <w:lang w:val="de-DE"/>
          </w:rPr>
          <w:t>r</w:t>
        </w:r>
      </w:ins>
      <w:ins w:id="763" w:author="Arash Baharloo" w:date="2013-03-19T13:08:00Z">
        <w:r w:rsidRPr="009060FD">
          <w:rPr>
            <w:lang w:val="de-DE"/>
          </w:rPr>
          <w:t>beiten zu müssen, lassen sich Dokumente mit dem Open XML SDK verhältnismäßig einfach und mit einigen Zeilen Code bearbeiten.</w:t>
        </w:r>
      </w:ins>
    </w:p>
    <w:p w:rsidR="009060FD" w:rsidRDefault="00BE1893" w:rsidP="00BE1893">
      <w:pPr>
        <w:rPr>
          <w:ins w:id="764" w:author="Arash Baharloo" w:date="2013-03-19T13:09:00Z"/>
          <w:lang w:val="de-DE"/>
        </w:rPr>
      </w:pPr>
      <w:ins w:id="765" w:author="Arash Baharloo" w:date="2013-03-19T13:20:00Z">
        <w:r>
          <w:rPr>
            <w:lang w:val="de-DE"/>
          </w:rPr>
          <w:t xml:space="preserve">So ist es </w:t>
        </w:r>
        <w:r w:rsidRPr="00BE1893">
          <w:rPr>
            <w:lang w:val="de-DE"/>
          </w:rPr>
          <w:t xml:space="preserve">lassen sich </w:t>
        </w:r>
        <w:r>
          <w:rPr>
            <w:lang w:val="de-DE"/>
          </w:rPr>
          <w:t>auch In einem Excel</w:t>
        </w:r>
        <w:r w:rsidRPr="00BE1893">
          <w:rPr>
            <w:lang w:val="de-DE"/>
          </w:rPr>
          <w:t>-Dokument, das im XML-Format gespe</w:t>
        </w:r>
        <w:r w:rsidRPr="00BE1893">
          <w:rPr>
            <w:lang w:val="de-DE"/>
          </w:rPr>
          <w:t>i</w:t>
        </w:r>
        <w:r w:rsidRPr="00BE1893">
          <w:rPr>
            <w:lang w:val="de-DE"/>
          </w:rPr>
          <w:t>cher</w:t>
        </w:r>
        <w:r>
          <w:rPr>
            <w:lang w:val="de-DE"/>
          </w:rPr>
          <w:t>t wird, XML-Daten als „</w:t>
        </w:r>
        <w:r w:rsidRPr="00BE1893">
          <w:rPr>
            <w:lang w:val="de-DE"/>
          </w:rPr>
          <w:t>Custom XML Parts</w:t>
        </w:r>
        <w:r>
          <w:rPr>
            <w:lang w:val="de-DE"/>
          </w:rPr>
          <w:t xml:space="preserve">“ </w:t>
        </w:r>
        <w:r w:rsidRPr="00BE1893">
          <w:rPr>
            <w:lang w:val="de-DE"/>
          </w:rPr>
          <w:t>unterbringen, die nicht angezeigt werden.</w:t>
        </w:r>
      </w:ins>
    </w:p>
    <w:p w:rsidR="009060FD" w:rsidRPr="00BE2D5F" w:rsidRDefault="009060FD" w:rsidP="00F010AD">
      <w:pPr>
        <w:rPr>
          <w:lang w:val="de-DE"/>
        </w:rPr>
      </w:pPr>
    </w:p>
    <w:p w:rsidR="00F010AD" w:rsidRPr="00BE2D5F" w:rsidRDefault="00F010AD" w:rsidP="00F010AD">
      <w:pPr>
        <w:pStyle w:val="berschrift3"/>
        <w:rPr>
          <w:lang w:val="de-DE"/>
        </w:rPr>
      </w:pPr>
      <w:bookmarkStart w:id="766" w:name="_Toc350786208"/>
      <w:r w:rsidRPr="00BE2D5F">
        <w:rPr>
          <w:lang w:val="de-DE"/>
        </w:rPr>
        <w:t>Custom XML Parts</w:t>
      </w:r>
      <w:bookmarkEnd w:id="766"/>
    </w:p>
    <w:p w:rsidR="00F010AD" w:rsidRPr="00BE2D5F" w:rsidRDefault="00B63832" w:rsidP="00B63832">
      <w:pPr>
        <w:rPr>
          <w:lang w:val="de-DE"/>
        </w:rPr>
      </w:pPr>
      <w:ins w:id="767" w:author="Arash Baharloo" w:date="2013-03-19T13:45:00Z">
        <w:r w:rsidRPr="00B63832">
          <w:rPr>
            <w:lang w:val="de-DE"/>
          </w:rPr>
          <w:t>Über sogenannte</w:t>
        </w:r>
        <w:r>
          <w:rPr>
            <w:lang w:val="de-DE"/>
          </w:rPr>
          <w:t xml:space="preserve"> </w:t>
        </w:r>
      </w:ins>
      <w:ins w:id="768" w:author="Arash Baharloo" w:date="2013-03-19T13:46:00Z">
        <w:r w:rsidRPr="00B63832">
          <w:rPr>
            <w:lang w:val="de-DE"/>
          </w:rPr>
          <w:t xml:space="preserve">benutzerdefinierten XML-Abschnitten </w:t>
        </w:r>
        <w:r>
          <w:rPr>
            <w:lang w:val="de-DE"/>
          </w:rPr>
          <w:t>(</w:t>
        </w:r>
      </w:ins>
      <w:ins w:id="769" w:author="Arash Baharloo" w:date="2013-03-19T13:45:00Z">
        <w:r w:rsidRPr="00B63832">
          <w:rPr>
            <w:lang w:val="de-DE"/>
          </w:rPr>
          <w:t>Custom XML Parts</w:t>
        </w:r>
      </w:ins>
      <w:ins w:id="770" w:author="Arash Baharloo" w:date="2013-03-19T13:46:00Z">
        <w:r>
          <w:rPr>
            <w:lang w:val="de-DE"/>
          </w:rPr>
          <w:t>)</w:t>
        </w:r>
      </w:ins>
      <w:ins w:id="771" w:author="Arash Baharloo" w:date="2013-03-19T13:45:00Z">
        <w:r>
          <w:rPr>
            <w:lang w:val="de-DE"/>
          </w:rPr>
          <w:t xml:space="preserve"> </w:t>
        </w:r>
        <w:r w:rsidRPr="00B63832">
          <w:rPr>
            <w:lang w:val="de-DE"/>
          </w:rPr>
          <w:t xml:space="preserve">gibt es die Möglichkeit, beliebige Daten in einem Office-Dokument </w:t>
        </w:r>
        <w:r>
          <w:rPr>
            <w:lang w:val="de-DE"/>
          </w:rPr>
          <w:t>zu speichern</w:t>
        </w:r>
        <w:r w:rsidRPr="00B63832">
          <w:rPr>
            <w:lang w:val="de-DE"/>
          </w:rPr>
          <w:t>, die beim Laden des Dokuments nicht angezeigt werden</w:t>
        </w:r>
        <w:r>
          <w:rPr>
            <w:lang w:val="de-DE"/>
          </w:rPr>
          <w:t xml:space="preserve">. </w:t>
        </w:r>
      </w:ins>
      <w:ins w:id="772" w:author="Arash Baharloo" w:date="2013-03-19T13:49:00Z">
        <w:r>
          <w:rPr>
            <w:lang w:val="de-DE"/>
          </w:rPr>
          <w:t>D</w:t>
        </w:r>
        <w:r w:rsidR="000A16A5">
          <w:rPr>
            <w:lang w:val="de-DE"/>
          </w:rPr>
          <w:t xml:space="preserve">iese Daten werden dann </w:t>
        </w:r>
      </w:ins>
      <w:ins w:id="773" w:author="Arash Baharloo" w:date="2013-03-19T13:50:00Z">
        <w:r w:rsidR="000A16A5">
          <w:rPr>
            <w:lang w:val="de-DE"/>
          </w:rPr>
          <w:t>a</w:t>
        </w:r>
        <w:r w:rsidR="000A16A5">
          <w:rPr>
            <w:lang w:val="de-DE"/>
          </w:rPr>
          <w:t>u</w:t>
        </w:r>
        <w:r w:rsidR="000A16A5">
          <w:rPr>
            <w:lang w:val="de-DE"/>
          </w:rPr>
          <w:t xml:space="preserve">tomatisch beim Speichern des </w:t>
        </w:r>
        <w:r w:rsidR="000A16A5" w:rsidRPr="00B63832">
          <w:rPr>
            <w:lang w:val="de-DE"/>
          </w:rPr>
          <w:t>Office-Dokuments</w:t>
        </w:r>
      </w:ins>
      <w:ins w:id="774" w:author="Arash Baharloo" w:date="2013-03-19T13:51:00Z">
        <w:r w:rsidR="000A16A5">
          <w:rPr>
            <w:lang w:val="de-DE"/>
          </w:rPr>
          <w:t xml:space="preserve"> in den </w:t>
        </w:r>
        <w:r w:rsidR="000A16A5" w:rsidRPr="005C2403">
          <w:rPr>
            <w:lang w:val="de-DE"/>
          </w:rPr>
          <w:t>Zip-Container</w:t>
        </w:r>
        <w:r w:rsidR="000A16A5">
          <w:rPr>
            <w:lang w:val="de-DE"/>
          </w:rPr>
          <w:t xml:space="preserve"> gespeichert und kann später wieder </w:t>
        </w:r>
      </w:ins>
      <w:ins w:id="775" w:author="Arash Baharloo" w:date="2013-03-19T13:52:00Z">
        <w:r w:rsidR="000A16A5">
          <w:rPr>
            <w:lang w:val="de-DE"/>
          </w:rPr>
          <w:t xml:space="preserve">verwendet werden. </w:t>
        </w:r>
      </w:ins>
    </w:p>
    <w:p w:rsidR="00074B75" w:rsidRPr="00BE2D5F" w:rsidRDefault="00074B75" w:rsidP="00165C25">
      <w:pPr>
        <w:rPr>
          <w:lang w:val="de-DE"/>
        </w:rPr>
      </w:pPr>
    </w:p>
    <w:p w:rsidR="002310F4" w:rsidRPr="00BE2D5F" w:rsidRDefault="002310F4" w:rsidP="00165C25">
      <w:pPr>
        <w:rPr>
          <w:lang w:val="de-DE"/>
        </w:rPr>
      </w:pPr>
    </w:p>
    <w:p w:rsidR="002310F4" w:rsidRPr="00BE2D5F" w:rsidRDefault="002310F4" w:rsidP="00165C25">
      <w:pPr>
        <w:rPr>
          <w:lang w:val="de-DE"/>
        </w:rPr>
      </w:pPr>
    </w:p>
    <w:p w:rsidR="000642AC" w:rsidRPr="00BE2D5F" w:rsidRDefault="000642AC" w:rsidP="00165C25">
      <w:pPr>
        <w:rPr>
          <w:lang w:val="de-DE"/>
        </w:rPr>
      </w:pPr>
      <w:r w:rsidRPr="00BE2D5F">
        <w:rPr>
          <w:lang w:val="de-DE"/>
        </w:rPr>
        <w:br w:type="page"/>
      </w:r>
    </w:p>
    <w:p w:rsidR="002310F4" w:rsidRPr="00BE2D5F" w:rsidRDefault="002310F4" w:rsidP="00165C25">
      <w:pPr>
        <w:rPr>
          <w:lang w:val="de-DE"/>
        </w:rPr>
      </w:pPr>
    </w:p>
    <w:p w:rsidR="002310F4" w:rsidRPr="00BE2D5F" w:rsidRDefault="002310F4" w:rsidP="00165C25">
      <w:pPr>
        <w:rPr>
          <w:lang w:val="de-DE"/>
        </w:rPr>
      </w:pPr>
    </w:p>
    <w:p w:rsidR="002310F4" w:rsidRPr="00BE2D5F" w:rsidRDefault="002310F4" w:rsidP="00165C25">
      <w:pPr>
        <w:rPr>
          <w:lang w:val="de-DE"/>
        </w:rPr>
      </w:pPr>
    </w:p>
    <w:p w:rsidR="0093276C" w:rsidRPr="00BE2D5F" w:rsidRDefault="0093276C" w:rsidP="0093276C">
      <w:pPr>
        <w:spacing w:line="276" w:lineRule="auto"/>
        <w:rPr>
          <w:lang w:val="de-DE"/>
        </w:rPr>
        <w:sectPr w:rsidR="0093276C" w:rsidRPr="00BE2D5F" w:rsidSect="007B7A5A">
          <w:headerReference w:type="even" r:id="rId29"/>
          <w:headerReference w:type="default" r:id="rId30"/>
          <w:type w:val="continuous"/>
          <w:pgSz w:w="11906" w:h="16838"/>
          <w:pgMar w:top="1418" w:right="1701" w:bottom="1134" w:left="1701" w:header="709" w:footer="709" w:gutter="0"/>
          <w:cols w:space="708"/>
          <w:docGrid w:linePitch="360"/>
        </w:sectPr>
      </w:pPr>
      <w:r w:rsidRPr="00BE2D5F">
        <w:rPr>
          <w:lang w:val="de-DE"/>
        </w:rPr>
        <w:br w:type="page"/>
      </w:r>
    </w:p>
    <w:p w:rsidR="00B43EC5" w:rsidRPr="00BE2D5F" w:rsidRDefault="00B43EC5" w:rsidP="00B43EC5">
      <w:pPr>
        <w:rPr>
          <w:lang w:val="de-DE"/>
        </w:rPr>
        <w:sectPr w:rsidR="00B43EC5" w:rsidRPr="00BE2D5F" w:rsidSect="00B43EC5">
          <w:headerReference w:type="even" r:id="rId31"/>
          <w:headerReference w:type="default" r:id="rId32"/>
          <w:type w:val="continuous"/>
          <w:pgSz w:w="11906" w:h="16838"/>
          <w:pgMar w:top="1418" w:right="1701" w:bottom="1134" w:left="1701" w:header="709" w:footer="709" w:gutter="0"/>
          <w:cols w:space="708"/>
          <w:docGrid w:linePitch="360"/>
        </w:sectPr>
      </w:pPr>
    </w:p>
    <w:p w:rsidR="00042E14" w:rsidRPr="00BE2D5F" w:rsidRDefault="00042E14" w:rsidP="00514023">
      <w:pPr>
        <w:rPr>
          <w:lang w:val="de-DE"/>
        </w:rPr>
      </w:pPr>
    </w:p>
    <w:p w:rsidR="0093276C" w:rsidRPr="00BE2D5F" w:rsidRDefault="008F5BAC" w:rsidP="008F5BAC">
      <w:pPr>
        <w:pStyle w:val="berschrift1"/>
        <w:rPr>
          <w:lang w:val="de-DE"/>
        </w:rPr>
      </w:pPr>
      <w:bookmarkStart w:id="776" w:name="_Toc350786209"/>
      <w:r w:rsidRPr="00BE2D5F">
        <w:rPr>
          <w:lang w:val="de-DE"/>
        </w:rPr>
        <w:t>Einführung in Exquisite</w:t>
      </w:r>
      <w:bookmarkEnd w:id="776"/>
    </w:p>
    <w:p w:rsidR="008F5BAC" w:rsidRPr="00BE2D5F" w:rsidRDefault="008F5BAC" w:rsidP="008F5BAC">
      <w:pPr>
        <w:rPr>
          <w:lang w:val="de-DE"/>
        </w:rPr>
      </w:pPr>
    </w:p>
    <w:p w:rsidR="008F5BAC" w:rsidRPr="008A76E2" w:rsidRDefault="008F5BAC" w:rsidP="008F5BAC">
      <w:pPr>
        <w:pStyle w:val="berschrift2"/>
      </w:pPr>
      <w:bookmarkStart w:id="777" w:name="_Toc350786210"/>
      <w:r w:rsidRPr="00103CB0">
        <w:t>Das Excel-Add</w:t>
      </w:r>
      <w:r w:rsidR="000B782B" w:rsidRPr="00103CB0">
        <w:t>-</w:t>
      </w:r>
      <w:r w:rsidRPr="008A76E2">
        <w:t>In (Client)</w:t>
      </w:r>
      <w:bookmarkEnd w:id="777"/>
    </w:p>
    <w:p w:rsidR="008F5BAC" w:rsidRPr="008A76E2" w:rsidRDefault="008F5BAC" w:rsidP="008F5BAC"/>
    <w:p w:rsidR="008F5BAC" w:rsidRPr="008A76E2" w:rsidRDefault="008F5BAC" w:rsidP="008F5BAC"/>
    <w:p w:rsidR="008F5BAC" w:rsidRPr="00BE2D5F" w:rsidRDefault="008F5BAC" w:rsidP="008F5BAC">
      <w:pPr>
        <w:pStyle w:val="berschrift2"/>
        <w:rPr>
          <w:lang w:val="de-DE"/>
        </w:rPr>
      </w:pPr>
      <w:bookmarkStart w:id="778" w:name="_Toc350786211"/>
      <w:r w:rsidRPr="00BE2D5F">
        <w:rPr>
          <w:lang w:val="de-DE"/>
        </w:rPr>
        <w:t>Der Exquisite-Server</w:t>
      </w:r>
      <w:bookmarkEnd w:id="778"/>
    </w:p>
    <w:p w:rsidR="008F5BAC" w:rsidRPr="00BE2D5F" w:rsidRDefault="008F5BAC" w:rsidP="008F5BAC">
      <w:pPr>
        <w:rPr>
          <w:lang w:val="de-DE"/>
        </w:rPr>
      </w:pPr>
    </w:p>
    <w:p w:rsidR="008F5BAC" w:rsidRPr="00BE2D5F" w:rsidRDefault="008F5BAC" w:rsidP="008F5BAC">
      <w:pPr>
        <w:rPr>
          <w:lang w:val="de-DE"/>
        </w:rPr>
      </w:pPr>
    </w:p>
    <w:p w:rsidR="008F5BAC" w:rsidRPr="00BE2D5F" w:rsidRDefault="008F5BAC" w:rsidP="008F5BAC">
      <w:pPr>
        <w:pStyle w:val="berschrift2"/>
        <w:rPr>
          <w:lang w:val="de-DE"/>
        </w:rPr>
      </w:pPr>
      <w:bookmarkStart w:id="779" w:name="_Toc350786212"/>
      <w:r w:rsidRPr="00BE2D5F">
        <w:rPr>
          <w:lang w:val="de-DE"/>
        </w:rPr>
        <w:t>Die Datenhaltung und Kommunikation</w:t>
      </w:r>
      <w:bookmarkEnd w:id="779"/>
    </w:p>
    <w:p w:rsidR="00074B75" w:rsidRPr="00BE2D5F" w:rsidRDefault="00074B75" w:rsidP="00D27292">
      <w:pPr>
        <w:rPr>
          <w:lang w:val="de-DE"/>
        </w:rPr>
      </w:pPr>
    </w:p>
    <w:p w:rsidR="00B3579C" w:rsidRPr="00BE2D5F" w:rsidRDefault="00B3579C" w:rsidP="00D27292">
      <w:pPr>
        <w:rPr>
          <w:lang w:val="de-DE"/>
        </w:rPr>
      </w:pPr>
    </w:p>
    <w:p w:rsidR="00B3579C" w:rsidRPr="00BE2D5F" w:rsidRDefault="00B3579C" w:rsidP="00D27292">
      <w:pPr>
        <w:rPr>
          <w:lang w:val="de-DE"/>
        </w:rPr>
      </w:pPr>
    </w:p>
    <w:p w:rsidR="00B3579C" w:rsidRPr="00BE2D5F" w:rsidRDefault="00B3579C" w:rsidP="00D27292">
      <w:pPr>
        <w:rPr>
          <w:lang w:val="de-DE"/>
        </w:rPr>
      </w:pPr>
    </w:p>
    <w:p w:rsidR="00B3579C" w:rsidRPr="00BE2D5F" w:rsidRDefault="00B3579C" w:rsidP="00D27292">
      <w:pPr>
        <w:rPr>
          <w:lang w:val="de-DE"/>
        </w:rPr>
      </w:pPr>
    </w:p>
    <w:p w:rsidR="00B3579C" w:rsidRPr="00BE2D5F" w:rsidRDefault="00B3579C" w:rsidP="00D27292">
      <w:pPr>
        <w:rPr>
          <w:lang w:val="de-DE"/>
        </w:rPr>
      </w:pPr>
    </w:p>
    <w:p w:rsidR="00B3579C" w:rsidRPr="00BE2D5F" w:rsidRDefault="00B3579C" w:rsidP="00D27292">
      <w:pPr>
        <w:rPr>
          <w:lang w:val="de-DE"/>
        </w:rPr>
      </w:pPr>
    </w:p>
    <w:p w:rsidR="00B3579C" w:rsidRPr="00BE2D5F" w:rsidRDefault="00B3579C" w:rsidP="00D27292">
      <w:pPr>
        <w:rPr>
          <w:lang w:val="de-DE"/>
        </w:rPr>
      </w:pPr>
    </w:p>
    <w:p w:rsidR="00B3579C" w:rsidRPr="00BE2D5F" w:rsidRDefault="00B3579C" w:rsidP="00D27292">
      <w:pPr>
        <w:rPr>
          <w:lang w:val="de-DE"/>
        </w:rPr>
      </w:pPr>
    </w:p>
    <w:p w:rsidR="00B3579C" w:rsidRPr="00BE2D5F" w:rsidRDefault="00B3579C" w:rsidP="00D27292">
      <w:pPr>
        <w:rPr>
          <w:lang w:val="de-DE"/>
        </w:rPr>
      </w:pPr>
    </w:p>
    <w:p w:rsidR="00B3579C" w:rsidRPr="00BE2D5F" w:rsidRDefault="00B3579C" w:rsidP="00D27292">
      <w:pPr>
        <w:rPr>
          <w:lang w:val="de-DE"/>
        </w:rPr>
      </w:pPr>
    </w:p>
    <w:p w:rsidR="0093276C" w:rsidRPr="00BE2D5F" w:rsidRDefault="0093276C" w:rsidP="00514023">
      <w:pPr>
        <w:rPr>
          <w:lang w:val="de-DE"/>
        </w:rPr>
      </w:pPr>
    </w:p>
    <w:p w:rsidR="00B123F1" w:rsidRPr="00BE2D5F" w:rsidRDefault="004966B8" w:rsidP="00B123F1">
      <w:pPr>
        <w:spacing w:line="276" w:lineRule="auto"/>
        <w:rPr>
          <w:lang w:val="de-DE"/>
        </w:rPr>
        <w:sectPr w:rsidR="00B123F1" w:rsidRPr="00BE2D5F" w:rsidSect="007B7A5A">
          <w:headerReference w:type="even" r:id="rId33"/>
          <w:headerReference w:type="default" r:id="rId34"/>
          <w:type w:val="continuous"/>
          <w:pgSz w:w="11906" w:h="16838"/>
          <w:pgMar w:top="1418" w:right="1701" w:bottom="1134" w:left="1701" w:header="709" w:footer="709" w:gutter="0"/>
          <w:cols w:space="708"/>
          <w:docGrid w:linePitch="360"/>
        </w:sectPr>
      </w:pPr>
      <w:r w:rsidRPr="00BE2D5F">
        <w:rPr>
          <w:lang w:val="de-DE"/>
        </w:rPr>
        <w:br w:type="page"/>
      </w:r>
    </w:p>
    <w:p w:rsidR="00A90528" w:rsidRPr="00BE2D5F" w:rsidRDefault="00A90528" w:rsidP="00A90528">
      <w:pPr>
        <w:spacing w:line="276" w:lineRule="auto"/>
        <w:jc w:val="center"/>
        <w:rPr>
          <w:lang w:val="de-DE"/>
        </w:rPr>
      </w:pPr>
    </w:p>
    <w:p w:rsidR="00A90528" w:rsidRPr="00BE2D5F" w:rsidRDefault="00A90528" w:rsidP="00A90528">
      <w:pPr>
        <w:spacing w:line="276" w:lineRule="auto"/>
        <w:jc w:val="center"/>
        <w:rPr>
          <w:lang w:val="de-DE"/>
        </w:rPr>
      </w:pPr>
    </w:p>
    <w:p w:rsidR="00A90528" w:rsidRPr="00BE2D5F" w:rsidRDefault="00A90528" w:rsidP="00A90528">
      <w:pPr>
        <w:spacing w:line="276" w:lineRule="auto"/>
        <w:jc w:val="center"/>
        <w:rPr>
          <w:lang w:val="de-DE"/>
        </w:rPr>
      </w:pPr>
    </w:p>
    <w:p w:rsidR="00A90528" w:rsidRPr="00BE2D5F" w:rsidRDefault="00A90528" w:rsidP="00A90528">
      <w:pPr>
        <w:spacing w:line="276" w:lineRule="auto"/>
        <w:jc w:val="center"/>
        <w:rPr>
          <w:lang w:val="de-DE"/>
        </w:rPr>
      </w:pPr>
    </w:p>
    <w:p w:rsidR="00A90528" w:rsidRPr="00BE2D5F" w:rsidRDefault="00A90528" w:rsidP="00A90528">
      <w:pPr>
        <w:spacing w:line="276" w:lineRule="auto"/>
        <w:jc w:val="center"/>
        <w:rPr>
          <w:lang w:val="de-DE"/>
        </w:rPr>
      </w:pPr>
    </w:p>
    <w:p w:rsidR="00A90528" w:rsidRPr="00BE2D5F" w:rsidRDefault="00A90528" w:rsidP="00A90528">
      <w:pPr>
        <w:spacing w:line="276" w:lineRule="auto"/>
        <w:jc w:val="center"/>
        <w:rPr>
          <w:lang w:val="de-DE"/>
        </w:rPr>
      </w:pPr>
    </w:p>
    <w:p w:rsidR="00A90528" w:rsidRPr="00BE2D5F" w:rsidRDefault="00A90528" w:rsidP="00A90528">
      <w:pPr>
        <w:spacing w:line="276" w:lineRule="auto"/>
        <w:jc w:val="center"/>
        <w:rPr>
          <w:lang w:val="de-DE"/>
        </w:rPr>
      </w:pPr>
    </w:p>
    <w:p w:rsidR="00A90528" w:rsidRPr="00BE2D5F" w:rsidRDefault="00A90528" w:rsidP="00A90528">
      <w:pPr>
        <w:spacing w:line="276" w:lineRule="auto"/>
        <w:jc w:val="center"/>
        <w:rPr>
          <w:lang w:val="de-DE"/>
        </w:rPr>
      </w:pPr>
    </w:p>
    <w:p w:rsidR="00A90528" w:rsidRPr="00BE2D5F" w:rsidRDefault="00A90528" w:rsidP="00A90528">
      <w:pPr>
        <w:spacing w:line="276" w:lineRule="auto"/>
        <w:jc w:val="center"/>
        <w:rPr>
          <w:lang w:val="de-DE"/>
        </w:rPr>
      </w:pPr>
    </w:p>
    <w:p w:rsidR="00A90528" w:rsidRPr="00BE2D5F" w:rsidRDefault="00A90528" w:rsidP="00724AFE">
      <w:pPr>
        <w:pStyle w:val="Titel"/>
        <w:jc w:val="center"/>
        <w:outlineLvl w:val="0"/>
        <w:rPr>
          <w:lang w:val="de-DE"/>
        </w:rPr>
      </w:pPr>
      <w:bookmarkStart w:id="780" w:name="_Toc350786213"/>
      <w:r w:rsidRPr="00BE2D5F">
        <w:rPr>
          <w:lang w:val="de-DE"/>
        </w:rPr>
        <w:t>Teil II:</w:t>
      </w:r>
      <w:r w:rsidRPr="00BE2D5F">
        <w:rPr>
          <w:lang w:val="de-DE"/>
        </w:rPr>
        <w:br/>
      </w:r>
      <w:r w:rsidR="00665779" w:rsidRPr="00BE2D5F">
        <w:rPr>
          <w:lang w:val="de-DE"/>
        </w:rPr>
        <w:t>Exquisite Systemstruktur</w:t>
      </w:r>
      <w:bookmarkEnd w:id="780"/>
    </w:p>
    <w:p w:rsidR="005B430E" w:rsidRPr="00BE2D5F" w:rsidRDefault="005B430E">
      <w:pPr>
        <w:rPr>
          <w:lang w:val="de-DE"/>
        </w:rPr>
      </w:pPr>
    </w:p>
    <w:p w:rsidR="00B123F1" w:rsidRPr="00BE2D5F" w:rsidRDefault="00B123F1">
      <w:pPr>
        <w:rPr>
          <w:lang w:val="de-DE"/>
        </w:rPr>
        <w:sectPr w:rsidR="00B123F1" w:rsidRPr="00BE2D5F" w:rsidSect="007A68E2">
          <w:headerReference w:type="even" r:id="rId35"/>
          <w:headerReference w:type="default" r:id="rId36"/>
          <w:pgSz w:w="11906" w:h="16838"/>
          <w:pgMar w:top="1418" w:right="1701" w:bottom="1134" w:left="1701" w:header="709" w:footer="709" w:gutter="0"/>
          <w:cols w:space="708"/>
          <w:docGrid w:linePitch="360"/>
        </w:sectPr>
      </w:pPr>
    </w:p>
    <w:p w:rsidR="00A82ECB" w:rsidRPr="00BE2D5F" w:rsidRDefault="00A82ECB" w:rsidP="0095580D">
      <w:pPr>
        <w:rPr>
          <w:lang w:val="de-DE"/>
        </w:rPr>
        <w:sectPr w:rsidR="00A82ECB" w:rsidRPr="00BE2D5F" w:rsidSect="007A68E2">
          <w:headerReference w:type="even" r:id="rId37"/>
          <w:headerReference w:type="default" r:id="rId38"/>
          <w:pgSz w:w="11906" w:h="16838"/>
          <w:pgMar w:top="1418" w:right="1701" w:bottom="1134" w:left="1701" w:header="709" w:footer="709" w:gutter="0"/>
          <w:cols w:space="708"/>
          <w:docGrid w:linePitch="360"/>
        </w:sectPr>
      </w:pPr>
    </w:p>
    <w:p w:rsidR="0095580D" w:rsidRPr="00BE2D5F" w:rsidRDefault="0095580D" w:rsidP="0095580D">
      <w:pPr>
        <w:rPr>
          <w:lang w:val="de-DE"/>
        </w:rPr>
      </w:pPr>
    </w:p>
    <w:p w:rsidR="000D0E21" w:rsidRPr="00BE2D5F" w:rsidRDefault="005607DA" w:rsidP="005607DA">
      <w:pPr>
        <w:pStyle w:val="berschrift1"/>
        <w:rPr>
          <w:lang w:val="de-DE"/>
        </w:rPr>
      </w:pPr>
      <w:bookmarkStart w:id="782" w:name="_Toc350786214"/>
      <w:r w:rsidRPr="00BE2D5F">
        <w:rPr>
          <w:lang w:val="de-DE"/>
        </w:rPr>
        <w:t>Konzeption und Vorüberlegungen</w:t>
      </w:r>
      <w:bookmarkEnd w:id="782"/>
    </w:p>
    <w:p w:rsidR="000F0524" w:rsidRPr="00BE2D5F" w:rsidRDefault="000F0524" w:rsidP="00187C38">
      <w:pPr>
        <w:rPr>
          <w:lang w:val="de-DE"/>
        </w:rPr>
      </w:pPr>
    </w:p>
    <w:p w:rsidR="000F0524" w:rsidRPr="00BE2D5F" w:rsidRDefault="000F0524" w:rsidP="00187C38">
      <w:pPr>
        <w:rPr>
          <w:lang w:val="de-DE"/>
        </w:rPr>
      </w:pPr>
    </w:p>
    <w:p w:rsidR="000F0524" w:rsidRPr="00BE2D5F" w:rsidRDefault="00BC53A5" w:rsidP="009935EB">
      <w:pPr>
        <w:pStyle w:val="berschrift2"/>
        <w:rPr>
          <w:lang w:val="de-DE"/>
        </w:rPr>
      </w:pPr>
      <w:bookmarkStart w:id="783" w:name="_Ref296269119"/>
      <w:bookmarkStart w:id="784" w:name="_Toc350786215"/>
      <w:r w:rsidRPr="00BE2D5F">
        <w:rPr>
          <w:lang w:val="de-DE"/>
        </w:rPr>
        <w:t>Das Client-Server-Modell</w:t>
      </w:r>
      <w:bookmarkEnd w:id="783"/>
      <w:bookmarkEnd w:id="784"/>
    </w:p>
    <w:p w:rsidR="000F0524" w:rsidRPr="00BE2D5F" w:rsidRDefault="000F0524" w:rsidP="009935EB">
      <w:pPr>
        <w:rPr>
          <w:lang w:val="de-DE"/>
        </w:rPr>
      </w:pPr>
    </w:p>
    <w:p w:rsidR="00BC53A5" w:rsidRPr="00BE2D5F" w:rsidRDefault="00BC53A5" w:rsidP="009935EB">
      <w:pPr>
        <w:rPr>
          <w:lang w:val="de-DE"/>
        </w:rPr>
      </w:pPr>
    </w:p>
    <w:p w:rsidR="00BC53A5" w:rsidRPr="00BE2D5F" w:rsidRDefault="00BC53A5" w:rsidP="00BC53A5">
      <w:pPr>
        <w:pStyle w:val="berschrift2"/>
        <w:rPr>
          <w:lang w:val="de-DE"/>
        </w:rPr>
      </w:pPr>
      <w:bookmarkStart w:id="785" w:name="_Toc350786216"/>
      <w:r w:rsidRPr="00BE2D5F">
        <w:rPr>
          <w:lang w:val="de-DE"/>
        </w:rPr>
        <w:t>XML als Schnittstelle und neutrales Sicherungsformat</w:t>
      </w:r>
      <w:bookmarkEnd w:id="785"/>
    </w:p>
    <w:p w:rsidR="00BC53A5" w:rsidRPr="00BE2D5F" w:rsidRDefault="00BC53A5" w:rsidP="009935EB">
      <w:pPr>
        <w:rPr>
          <w:lang w:val="de-DE"/>
        </w:rPr>
      </w:pPr>
    </w:p>
    <w:p w:rsidR="00BC53A5" w:rsidRPr="00BE2D5F" w:rsidRDefault="00BC53A5" w:rsidP="009935EB">
      <w:pPr>
        <w:rPr>
          <w:lang w:val="de-DE"/>
        </w:rPr>
      </w:pPr>
    </w:p>
    <w:p w:rsidR="00BC53A5" w:rsidRPr="00BE2D5F" w:rsidRDefault="00BC53A5" w:rsidP="00BC53A5">
      <w:pPr>
        <w:pStyle w:val="berschrift2"/>
        <w:rPr>
          <w:lang w:val="de-DE"/>
        </w:rPr>
      </w:pPr>
      <w:bookmarkStart w:id="786" w:name="_Toc350786217"/>
      <w:r w:rsidRPr="00BE2D5F">
        <w:rPr>
          <w:lang w:val="de-DE"/>
        </w:rPr>
        <w:t>Choco als Constraint-Solver</w:t>
      </w:r>
      <w:bookmarkEnd w:id="786"/>
    </w:p>
    <w:p w:rsidR="000F0524" w:rsidRPr="00BE2D5F" w:rsidRDefault="000F0524" w:rsidP="00E423DF">
      <w:pPr>
        <w:rPr>
          <w:lang w:val="de-DE"/>
        </w:rPr>
      </w:pPr>
    </w:p>
    <w:p w:rsidR="000F0524" w:rsidRPr="00BE2D5F" w:rsidRDefault="000F0524" w:rsidP="00FA3987">
      <w:pPr>
        <w:rPr>
          <w:lang w:val="de-DE"/>
        </w:rPr>
      </w:pPr>
    </w:p>
    <w:p w:rsidR="00410D7C" w:rsidRPr="00BE2D5F" w:rsidRDefault="00410D7C" w:rsidP="00FA3987">
      <w:pPr>
        <w:rPr>
          <w:lang w:val="de-DE"/>
        </w:rPr>
      </w:pPr>
    </w:p>
    <w:p w:rsidR="00410D7C" w:rsidRPr="00BE2D5F" w:rsidRDefault="00410D7C" w:rsidP="00FA3987">
      <w:pPr>
        <w:rPr>
          <w:lang w:val="de-DE"/>
        </w:rPr>
      </w:pPr>
    </w:p>
    <w:p w:rsidR="00410D7C" w:rsidRPr="00BE2D5F" w:rsidRDefault="00410D7C" w:rsidP="00FA3987">
      <w:pPr>
        <w:rPr>
          <w:lang w:val="de-DE"/>
        </w:rPr>
      </w:pPr>
    </w:p>
    <w:p w:rsidR="00410D7C" w:rsidRPr="00BE2D5F" w:rsidRDefault="00410D7C" w:rsidP="00FA3987">
      <w:pPr>
        <w:rPr>
          <w:lang w:val="de-DE"/>
        </w:rPr>
      </w:pPr>
    </w:p>
    <w:p w:rsidR="00462EC2" w:rsidRPr="00BE2D5F" w:rsidRDefault="00462EC2" w:rsidP="00FA3987">
      <w:pPr>
        <w:rPr>
          <w:lang w:val="de-DE"/>
        </w:rPr>
      </w:pPr>
    </w:p>
    <w:p w:rsidR="00462EC2" w:rsidRPr="00BE2D5F" w:rsidRDefault="00462EC2" w:rsidP="00FA3987">
      <w:pPr>
        <w:rPr>
          <w:lang w:val="de-DE"/>
        </w:rPr>
      </w:pPr>
    </w:p>
    <w:p w:rsidR="00462EC2" w:rsidRPr="00BE2D5F" w:rsidRDefault="00462EC2" w:rsidP="00FA3987">
      <w:pPr>
        <w:rPr>
          <w:lang w:val="de-DE"/>
        </w:rPr>
      </w:pPr>
    </w:p>
    <w:p w:rsidR="00462EC2" w:rsidRPr="00BE2D5F" w:rsidRDefault="00462EC2" w:rsidP="00FA3987">
      <w:pPr>
        <w:rPr>
          <w:lang w:val="de-DE"/>
        </w:rPr>
      </w:pPr>
    </w:p>
    <w:p w:rsidR="00410D7C" w:rsidRPr="00BE2D5F" w:rsidRDefault="00410D7C" w:rsidP="00FA3987">
      <w:pPr>
        <w:rPr>
          <w:lang w:val="de-DE"/>
        </w:rPr>
      </w:pPr>
    </w:p>
    <w:p w:rsidR="00410D7C" w:rsidRPr="00BE2D5F" w:rsidRDefault="00410D7C" w:rsidP="00FA3987">
      <w:pPr>
        <w:rPr>
          <w:lang w:val="de-DE"/>
        </w:rPr>
      </w:pPr>
    </w:p>
    <w:p w:rsidR="00462EC2" w:rsidRPr="00BE2D5F" w:rsidRDefault="00462EC2" w:rsidP="00462EC2">
      <w:pPr>
        <w:spacing w:line="276" w:lineRule="auto"/>
        <w:rPr>
          <w:lang w:val="de-DE"/>
        </w:rPr>
        <w:sectPr w:rsidR="00462EC2" w:rsidRPr="00BE2D5F" w:rsidSect="007B7A5A">
          <w:headerReference w:type="even" r:id="rId39"/>
          <w:headerReference w:type="default" r:id="rId40"/>
          <w:type w:val="continuous"/>
          <w:pgSz w:w="11906" w:h="16838"/>
          <w:pgMar w:top="1418" w:right="1701" w:bottom="1134" w:left="1701" w:header="709" w:footer="709" w:gutter="0"/>
          <w:cols w:space="708"/>
          <w:docGrid w:linePitch="360"/>
        </w:sectPr>
      </w:pPr>
      <w:r w:rsidRPr="00BE2D5F">
        <w:rPr>
          <w:lang w:val="de-DE"/>
        </w:rPr>
        <w:lastRenderedPageBreak/>
        <w:br w:type="page"/>
      </w:r>
    </w:p>
    <w:p w:rsidR="00D2271C" w:rsidRPr="00BE2D5F" w:rsidRDefault="00D2271C" w:rsidP="00D2271C">
      <w:pPr>
        <w:rPr>
          <w:lang w:val="de-DE"/>
        </w:rPr>
        <w:sectPr w:rsidR="00D2271C" w:rsidRPr="00BE2D5F" w:rsidSect="00D2271C">
          <w:headerReference w:type="even" r:id="rId41"/>
          <w:headerReference w:type="default" r:id="rId42"/>
          <w:type w:val="continuous"/>
          <w:pgSz w:w="11906" w:h="16838"/>
          <w:pgMar w:top="1418" w:right="1701" w:bottom="1134" w:left="1701" w:header="709" w:footer="709" w:gutter="0"/>
          <w:cols w:space="708"/>
          <w:docGrid w:linePitch="360"/>
        </w:sectPr>
      </w:pPr>
    </w:p>
    <w:p w:rsidR="00462EC2" w:rsidRPr="00BE2D5F" w:rsidRDefault="00462EC2" w:rsidP="00FA3987">
      <w:pPr>
        <w:rPr>
          <w:lang w:val="de-DE"/>
        </w:rPr>
      </w:pPr>
    </w:p>
    <w:p w:rsidR="00246249" w:rsidRPr="00BE2D5F" w:rsidRDefault="00246249" w:rsidP="00246249">
      <w:pPr>
        <w:pStyle w:val="berschrift1"/>
        <w:rPr>
          <w:lang w:val="de-DE"/>
        </w:rPr>
      </w:pPr>
      <w:bookmarkStart w:id="787" w:name="_Toc350786218"/>
      <w:commentRangeStart w:id="788"/>
      <w:r w:rsidRPr="00BE2D5F">
        <w:rPr>
          <w:lang w:val="de-DE"/>
        </w:rPr>
        <w:t>Der Client</w:t>
      </w:r>
      <w:bookmarkEnd w:id="787"/>
      <w:commentRangeEnd w:id="788"/>
      <w:r w:rsidR="008C0F33" w:rsidRPr="00BE2D5F">
        <w:rPr>
          <w:rStyle w:val="Kommentarzeichen"/>
          <w:rFonts w:asciiTheme="minorHAnsi" w:eastAsiaTheme="minorEastAsia" w:hAnsiTheme="minorHAnsi" w:cstheme="minorBidi"/>
          <w:b w:val="0"/>
          <w:bCs w:val="0"/>
          <w:color w:val="auto"/>
          <w:lang w:val="de-DE"/>
          <w:rPrChange w:id="789" w:author="Arash Baharloo" w:date="2013-03-19T13:05:00Z">
            <w:rPr>
              <w:rStyle w:val="Kommentarzeichen"/>
              <w:rFonts w:asciiTheme="minorHAnsi" w:eastAsiaTheme="minorEastAsia" w:hAnsiTheme="minorHAnsi" w:cstheme="minorBidi"/>
              <w:b w:val="0"/>
              <w:bCs w:val="0"/>
              <w:color w:val="auto"/>
            </w:rPr>
          </w:rPrChange>
        </w:rPr>
        <w:commentReference w:id="788"/>
      </w:r>
    </w:p>
    <w:p w:rsidR="00EB4450" w:rsidRPr="00BE2D5F" w:rsidRDefault="00782F26" w:rsidP="00782F26">
      <w:pPr>
        <w:rPr>
          <w:lang w:val="de-DE"/>
        </w:rPr>
      </w:pPr>
      <w:r w:rsidRPr="00BE2D5F">
        <w:rPr>
          <w:lang w:val="de-DE"/>
        </w:rPr>
        <w:t>Ein Excel</w:t>
      </w:r>
      <w:ins w:id="790" w:author="dietmar" w:date="2013-03-11T19:15:00Z">
        <w:r w:rsidR="00760E3D" w:rsidRPr="00BE2D5F">
          <w:rPr>
            <w:lang w:val="de-DE"/>
          </w:rPr>
          <w:t>-</w:t>
        </w:r>
      </w:ins>
      <w:del w:id="791" w:author="dietmar" w:date="2013-03-11T19:15:00Z">
        <w:r w:rsidRPr="00BE2D5F" w:rsidDel="00760E3D">
          <w:rPr>
            <w:lang w:val="de-DE"/>
          </w:rPr>
          <w:delText xml:space="preserve"> </w:delText>
        </w:r>
      </w:del>
      <w:r w:rsidRPr="00BE2D5F">
        <w:rPr>
          <w:lang w:val="de-DE"/>
        </w:rPr>
        <w:t>Add-In auf Anwendungsebene bildet den Client des verteilten Pr</w:t>
      </w:r>
      <w:r w:rsidRPr="00BE2D5F">
        <w:rPr>
          <w:lang w:val="de-DE"/>
        </w:rPr>
        <w:t>o</w:t>
      </w:r>
      <w:r w:rsidRPr="00BE2D5F">
        <w:rPr>
          <w:lang w:val="de-DE"/>
        </w:rPr>
        <w:t>gramms. In diesem Kapitel werden zunächst die Systemanforderungen und V</w:t>
      </w:r>
      <w:r w:rsidRPr="00BE2D5F">
        <w:rPr>
          <w:lang w:val="de-DE"/>
        </w:rPr>
        <w:t>o</w:t>
      </w:r>
      <w:r w:rsidRPr="00BE2D5F">
        <w:rPr>
          <w:lang w:val="de-DE"/>
        </w:rPr>
        <w:t>raussetzungen beschrieben. Dies soll aufzeigen, welche Systembestandteile zwi</w:t>
      </w:r>
      <w:r w:rsidRPr="00BE2D5F">
        <w:rPr>
          <w:lang w:val="de-DE"/>
        </w:rPr>
        <w:t>n</w:t>
      </w:r>
      <w:r w:rsidRPr="00BE2D5F">
        <w:rPr>
          <w:lang w:val="de-DE"/>
        </w:rPr>
        <w:t xml:space="preserve">gend notwendig sind, um eine prinzipielle Lauffähigkeit der </w:t>
      </w:r>
      <w:r w:rsidR="00AC0B48" w:rsidRPr="00BE2D5F">
        <w:rPr>
          <w:lang w:val="de-DE"/>
        </w:rPr>
        <w:t>Exquisite-</w:t>
      </w:r>
      <w:r w:rsidRPr="00BE2D5F">
        <w:rPr>
          <w:lang w:val="de-DE"/>
        </w:rPr>
        <w:t xml:space="preserve">Software zu erreichen. </w:t>
      </w:r>
      <w:r w:rsidR="00AC0B48" w:rsidRPr="00BE2D5F">
        <w:rPr>
          <w:lang w:val="de-DE"/>
        </w:rPr>
        <w:t xml:space="preserve">Anschließend werden die </w:t>
      </w:r>
      <w:r w:rsidR="00EA708E" w:rsidRPr="00BE2D5F">
        <w:rPr>
          <w:lang w:val="de-DE"/>
        </w:rPr>
        <w:t xml:space="preserve">Werkzeuge, die Installationsschritte und die Konfigurationsmöglichkeiten genauer erläutert. </w:t>
      </w:r>
      <w:r w:rsidRPr="00BE2D5F">
        <w:rPr>
          <w:lang w:val="de-DE"/>
        </w:rPr>
        <w:t>Die Angaben zur empfohlenen Konfiguration beruht auf Erfahrungswerten aus dem Praxiseinsatz.</w:t>
      </w:r>
      <w:r w:rsidR="00AC0B48" w:rsidRPr="00BE2D5F">
        <w:rPr>
          <w:lang w:val="de-DE"/>
        </w:rPr>
        <w:t xml:space="preserve"> </w:t>
      </w:r>
    </w:p>
    <w:p w:rsidR="00EB4450" w:rsidRPr="00BE2D5F" w:rsidRDefault="00EB4450" w:rsidP="00EB4450">
      <w:pPr>
        <w:rPr>
          <w:lang w:val="de-DE"/>
        </w:rPr>
      </w:pPr>
    </w:p>
    <w:p w:rsidR="00246249" w:rsidRPr="00BE2D5F" w:rsidRDefault="006570C6" w:rsidP="006570C6">
      <w:pPr>
        <w:pStyle w:val="berschrift2"/>
        <w:rPr>
          <w:lang w:val="de-DE"/>
        </w:rPr>
      </w:pPr>
      <w:bookmarkStart w:id="792" w:name="_Toc350786219"/>
      <w:r w:rsidRPr="00BE2D5F">
        <w:rPr>
          <w:lang w:val="de-DE"/>
        </w:rPr>
        <w:t>Systemanforderungen</w:t>
      </w:r>
      <w:r w:rsidR="001C60C3" w:rsidRPr="00BE2D5F">
        <w:rPr>
          <w:lang w:val="de-DE"/>
        </w:rPr>
        <w:t xml:space="preserve"> und Voraussetzungen</w:t>
      </w:r>
      <w:bookmarkEnd w:id="792"/>
    </w:p>
    <w:p w:rsidR="00EB4450" w:rsidRPr="00BE2D5F" w:rsidRDefault="00EA708E" w:rsidP="00EB4450">
      <w:pPr>
        <w:rPr>
          <w:lang w:val="de-DE"/>
        </w:rPr>
      </w:pPr>
      <w:r w:rsidRPr="00BE2D5F">
        <w:rPr>
          <w:lang w:val="de-DE"/>
        </w:rPr>
        <w:t>Das System wurde in der folgenden Umgebung entwickelt und getestet:</w:t>
      </w:r>
    </w:p>
    <w:p w:rsidR="00EA708E" w:rsidRPr="00103CB0" w:rsidRDefault="00EA708E" w:rsidP="00EA708E">
      <w:pPr>
        <w:pStyle w:val="Listenabsatz"/>
        <w:numPr>
          <w:ilvl w:val="0"/>
          <w:numId w:val="33"/>
        </w:numPr>
      </w:pPr>
      <w:r w:rsidRPr="00103CB0">
        <w:t>Windows 7 x64 mit Service Pack 1</w:t>
      </w:r>
    </w:p>
    <w:p w:rsidR="00EA708E" w:rsidRPr="00BE2D5F" w:rsidRDefault="00EA708E" w:rsidP="00EA708E">
      <w:pPr>
        <w:pStyle w:val="Listenabsatz"/>
        <w:numPr>
          <w:ilvl w:val="0"/>
          <w:numId w:val="33"/>
        </w:numPr>
        <w:rPr>
          <w:lang w:val="de-DE"/>
        </w:rPr>
      </w:pPr>
      <w:r w:rsidRPr="00BE2D5F">
        <w:rPr>
          <w:lang w:val="de-DE"/>
        </w:rPr>
        <w:t>Office (Excel) 2010 x86</w:t>
      </w:r>
    </w:p>
    <w:p w:rsidR="00EA708E" w:rsidRPr="00103CB0" w:rsidRDefault="00EA708E" w:rsidP="00EA708E">
      <w:pPr>
        <w:pStyle w:val="Listenabsatz"/>
        <w:numPr>
          <w:ilvl w:val="0"/>
          <w:numId w:val="33"/>
        </w:numPr>
      </w:pPr>
      <w:r w:rsidRPr="00103CB0">
        <w:t>Visual Studio 2010 mit Service Pack 1</w:t>
      </w:r>
    </w:p>
    <w:p w:rsidR="00EA708E" w:rsidRPr="00BE2D5F" w:rsidRDefault="00185B88" w:rsidP="00EA708E">
      <w:pPr>
        <w:rPr>
          <w:lang w:val="de-DE"/>
        </w:rPr>
      </w:pPr>
      <w:r w:rsidRPr="00BE2D5F">
        <w:rPr>
          <w:lang w:val="de-DE"/>
        </w:rPr>
        <w:t xml:space="preserve">Höchstwahrscheinlich wird die Verwendung höherer Versionen von Windows, Visual Studio und Office problemlos möglich sein. Generell lassen sich aber über andere Versionen keine genaue Aussagen treffen, da </w:t>
      </w:r>
      <w:del w:id="793" w:author="dietmar" w:date="2013-03-11T19:16:00Z">
        <w:r w:rsidRPr="00BE2D5F" w:rsidDel="00113A45">
          <w:rPr>
            <w:lang w:val="de-DE"/>
          </w:rPr>
          <w:delText xml:space="preserve">wir </w:delText>
        </w:r>
      </w:del>
      <w:r w:rsidRPr="00BE2D5F">
        <w:rPr>
          <w:lang w:val="de-DE"/>
        </w:rPr>
        <w:t>das Programm auf and</w:t>
      </w:r>
      <w:r w:rsidRPr="00BE2D5F">
        <w:rPr>
          <w:lang w:val="de-DE"/>
        </w:rPr>
        <w:t>e</w:t>
      </w:r>
      <w:r w:rsidRPr="00BE2D5F">
        <w:rPr>
          <w:lang w:val="de-DE"/>
        </w:rPr>
        <w:t xml:space="preserve">ren Systemen nicht getestet </w:t>
      </w:r>
      <w:del w:id="794" w:author="dietmar" w:date="2013-03-11T19:16:00Z">
        <w:r w:rsidRPr="00BE2D5F" w:rsidDel="00113A45">
          <w:rPr>
            <w:lang w:val="de-DE"/>
          </w:rPr>
          <w:delText>haben</w:delText>
        </w:r>
      </w:del>
      <w:ins w:id="795" w:author="dietmar" w:date="2013-03-11T19:16:00Z">
        <w:r w:rsidR="00113A45" w:rsidRPr="00BE2D5F">
          <w:rPr>
            <w:lang w:val="de-DE"/>
          </w:rPr>
          <w:t>wurde</w:t>
        </w:r>
      </w:ins>
      <w:r w:rsidRPr="00BE2D5F">
        <w:rPr>
          <w:lang w:val="de-DE"/>
        </w:rPr>
        <w:t>.</w:t>
      </w:r>
    </w:p>
    <w:p w:rsidR="00E17DAC" w:rsidRPr="00BE2D5F" w:rsidRDefault="00E17DAC" w:rsidP="00E17DAC">
      <w:pPr>
        <w:rPr>
          <w:lang w:val="de-DE"/>
        </w:rPr>
      </w:pPr>
      <w:r w:rsidRPr="00BE2D5F">
        <w:rPr>
          <w:lang w:val="de-DE"/>
        </w:rPr>
        <w:t>Der Einsatz einer Java-Laufzeitumgebung ist für den Client nicht zwingend erfo</w:t>
      </w:r>
      <w:r w:rsidRPr="00BE2D5F">
        <w:rPr>
          <w:lang w:val="de-DE"/>
        </w:rPr>
        <w:t>r</w:t>
      </w:r>
      <w:r w:rsidRPr="00BE2D5F">
        <w:rPr>
          <w:lang w:val="de-DE"/>
        </w:rPr>
        <w:t xml:space="preserve">derlich. Für die Nutzung des kompletten Funktionsumfangs </w:t>
      </w:r>
      <w:r w:rsidR="006B3B13" w:rsidRPr="00BE2D5F">
        <w:rPr>
          <w:lang w:val="de-DE"/>
        </w:rPr>
        <w:t xml:space="preserve">(Diagnose) </w:t>
      </w:r>
      <w:r w:rsidRPr="00BE2D5F">
        <w:rPr>
          <w:lang w:val="de-DE"/>
        </w:rPr>
        <w:t xml:space="preserve">wird er aber dringend </w:t>
      </w:r>
      <w:r w:rsidR="00A13BDC" w:rsidRPr="00BE2D5F">
        <w:rPr>
          <w:lang w:val="de-DE"/>
        </w:rPr>
        <w:t>benötigt</w:t>
      </w:r>
      <w:r w:rsidRPr="00BE2D5F">
        <w:rPr>
          <w:lang w:val="de-DE"/>
        </w:rPr>
        <w:t xml:space="preserve">. Weitere Informationen zu diesem Thema finden Sie unter anderem im Abschnitt </w:t>
      </w:r>
      <w:r w:rsidRPr="00103CB0">
        <w:rPr>
          <w:lang w:val="de-DE"/>
        </w:rPr>
        <w:fldChar w:fldCharType="begin"/>
      </w:r>
      <w:r w:rsidRPr="00BE2D5F">
        <w:rPr>
          <w:lang w:val="de-DE"/>
        </w:rPr>
        <w:instrText xml:space="preserve"> REF _Ref350761353 \r \h </w:instrText>
      </w:r>
      <w:r w:rsidRPr="00103CB0">
        <w:rPr>
          <w:lang w:val="de-DE"/>
        </w:rPr>
      </w:r>
      <w:r w:rsidRPr="00103CB0">
        <w:rPr>
          <w:lang w:val="de-DE"/>
          <w:rPrChange w:id="796" w:author="Arash Baharloo" w:date="2013-03-19T13:05:00Z">
            <w:rPr>
              <w:lang w:val="de-DE"/>
            </w:rPr>
          </w:rPrChange>
        </w:rPr>
        <w:fldChar w:fldCharType="separate"/>
      </w:r>
      <w:r w:rsidR="003B4BEB" w:rsidRPr="00BE2D5F">
        <w:rPr>
          <w:lang w:val="de-DE"/>
        </w:rPr>
        <w:t>7.1</w:t>
      </w:r>
      <w:r w:rsidRPr="00103CB0">
        <w:rPr>
          <w:lang w:val="de-DE"/>
        </w:rPr>
        <w:fldChar w:fldCharType="end"/>
      </w:r>
      <w:r w:rsidRPr="00BE2D5F">
        <w:rPr>
          <w:lang w:val="de-DE"/>
        </w:rPr>
        <w:t>.</w:t>
      </w:r>
    </w:p>
    <w:p w:rsidR="00EB4450" w:rsidRPr="00BE2D5F" w:rsidRDefault="00EB4450" w:rsidP="00EB4450">
      <w:pPr>
        <w:rPr>
          <w:lang w:val="de-DE"/>
        </w:rPr>
      </w:pPr>
    </w:p>
    <w:p w:rsidR="00C55C20" w:rsidRPr="00BE2D5F" w:rsidRDefault="00C55C20" w:rsidP="00EB4450">
      <w:pPr>
        <w:rPr>
          <w:lang w:val="de-DE"/>
        </w:rPr>
      </w:pPr>
    </w:p>
    <w:p w:rsidR="00C55C20" w:rsidRPr="00BE2D5F" w:rsidRDefault="00C55C20" w:rsidP="00EB4450">
      <w:pPr>
        <w:rPr>
          <w:lang w:val="de-DE"/>
        </w:rPr>
      </w:pPr>
    </w:p>
    <w:p w:rsidR="00C55C20" w:rsidRPr="00BE2D5F" w:rsidRDefault="00C55C20" w:rsidP="00EB4450">
      <w:pPr>
        <w:rPr>
          <w:lang w:val="de-DE"/>
        </w:rPr>
      </w:pPr>
    </w:p>
    <w:p w:rsidR="00410D7C" w:rsidRPr="00BE2D5F" w:rsidRDefault="00410D7C" w:rsidP="00410D7C">
      <w:pPr>
        <w:pStyle w:val="berschrift2"/>
        <w:rPr>
          <w:lang w:val="de-DE"/>
        </w:rPr>
      </w:pPr>
      <w:bookmarkStart w:id="797" w:name="_Ref350436861"/>
      <w:bookmarkStart w:id="798" w:name="_Toc350786220"/>
      <w:r w:rsidRPr="00BE2D5F">
        <w:rPr>
          <w:lang w:val="de-DE"/>
        </w:rPr>
        <w:lastRenderedPageBreak/>
        <w:t>Werkzeuge</w:t>
      </w:r>
      <w:bookmarkEnd w:id="797"/>
      <w:bookmarkEnd w:id="798"/>
    </w:p>
    <w:p w:rsidR="00EB4450" w:rsidRPr="00BE2D5F" w:rsidRDefault="00A71EAF" w:rsidP="00EB4450">
      <w:pPr>
        <w:rPr>
          <w:lang w:val="de-DE"/>
        </w:rPr>
      </w:pPr>
      <w:r w:rsidRPr="00BE2D5F">
        <w:rPr>
          <w:lang w:val="de-DE"/>
        </w:rPr>
        <w:t>Für die reibungslose Weiterentwicklung des Programms werden folgende Wer</w:t>
      </w:r>
      <w:r w:rsidRPr="00BE2D5F">
        <w:rPr>
          <w:lang w:val="de-DE"/>
        </w:rPr>
        <w:t>k</w:t>
      </w:r>
      <w:r w:rsidRPr="00BE2D5F">
        <w:rPr>
          <w:lang w:val="de-DE"/>
        </w:rPr>
        <w:t>zeuge benötigt:</w:t>
      </w:r>
    </w:p>
    <w:p w:rsidR="00A71EAF" w:rsidRPr="00BE2D5F" w:rsidRDefault="00A71EAF" w:rsidP="00A71EAF">
      <w:pPr>
        <w:pStyle w:val="Listenabsatz"/>
        <w:numPr>
          <w:ilvl w:val="0"/>
          <w:numId w:val="34"/>
        </w:numPr>
        <w:rPr>
          <w:lang w:val="de-DE"/>
        </w:rPr>
      </w:pPr>
      <w:r w:rsidRPr="00BE2D5F">
        <w:rPr>
          <w:lang w:val="de-DE"/>
        </w:rPr>
        <w:t>Visual Studio 2010 Professional oder höher (mit Service Pack 1)</w:t>
      </w:r>
    </w:p>
    <w:p w:rsidR="00A71EAF" w:rsidRPr="00BE2D5F" w:rsidRDefault="00882929" w:rsidP="009127F6">
      <w:pPr>
        <w:pStyle w:val="Listenabsatz"/>
        <w:numPr>
          <w:ilvl w:val="0"/>
          <w:numId w:val="34"/>
        </w:numPr>
        <w:rPr>
          <w:lang w:val="de-DE"/>
        </w:rPr>
      </w:pPr>
      <w:r w:rsidRPr="00BE2D5F">
        <w:rPr>
          <w:lang w:val="de-DE"/>
        </w:rPr>
        <w:t>AnkhSVN</w:t>
      </w:r>
      <w:r w:rsidRPr="00BE2D5F">
        <w:rPr>
          <w:rStyle w:val="Funotenzeichen"/>
          <w:lang w:val="de-DE"/>
        </w:rPr>
        <w:footnoteReference w:id="5"/>
      </w:r>
      <w:r w:rsidRPr="00BE2D5F">
        <w:rPr>
          <w:lang w:val="de-DE"/>
        </w:rPr>
        <w:t xml:space="preserve"> – </w:t>
      </w:r>
      <w:r w:rsidR="009127F6" w:rsidRPr="00BE2D5F">
        <w:rPr>
          <w:lang w:val="de-DE"/>
        </w:rPr>
        <w:t>Subversion Unterstützung für Visual Studio</w:t>
      </w:r>
    </w:p>
    <w:p w:rsidR="001F20D8" w:rsidRPr="00BE2D5F" w:rsidRDefault="001F20D8" w:rsidP="00882929">
      <w:pPr>
        <w:pStyle w:val="Listenabsatz"/>
        <w:numPr>
          <w:ilvl w:val="0"/>
          <w:numId w:val="34"/>
        </w:numPr>
        <w:rPr>
          <w:lang w:val="de-DE"/>
        </w:rPr>
      </w:pPr>
      <w:r w:rsidRPr="00BE2D5F">
        <w:rPr>
          <w:lang w:val="de-DE"/>
        </w:rPr>
        <w:t>Office (Excel) 2010</w:t>
      </w:r>
    </w:p>
    <w:p w:rsidR="00D07500" w:rsidRPr="00BE2D5F" w:rsidRDefault="00BC5B1D" w:rsidP="00D07500">
      <w:pPr>
        <w:pStyle w:val="Listenabsatz"/>
        <w:numPr>
          <w:ilvl w:val="0"/>
          <w:numId w:val="34"/>
        </w:numPr>
        <w:rPr>
          <w:lang w:val="de-DE"/>
        </w:rPr>
      </w:pPr>
      <w:r w:rsidRPr="00BE2D5F">
        <w:rPr>
          <w:lang w:val="de-DE"/>
        </w:rPr>
        <w:t>Optional: R# ReSharper</w:t>
      </w:r>
      <w:r w:rsidRPr="00BE2D5F">
        <w:rPr>
          <w:rStyle w:val="Funotenzeichen"/>
          <w:lang w:val="de-DE"/>
        </w:rPr>
        <w:footnoteReference w:id="6"/>
      </w:r>
      <w:r w:rsidRPr="00BE2D5F">
        <w:rPr>
          <w:lang w:val="de-DE"/>
        </w:rPr>
        <w:t xml:space="preserve"> –</w:t>
      </w:r>
      <w:r w:rsidR="000E0990" w:rsidRPr="00BE2D5F">
        <w:rPr>
          <w:lang w:val="de-DE"/>
        </w:rPr>
        <w:t xml:space="preserve"> ReSharper wertet Visual-Studio um diverse Funktionen auf, die vor allem beim Entwickeln sehr hilfreich sind</w:t>
      </w:r>
    </w:p>
    <w:p w:rsidR="00D07500" w:rsidRPr="00BE2D5F" w:rsidRDefault="00D07500" w:rsidP="00D07500">
      <w:pPr>
        <w:rPr>
          <w:lang w:val="de-DE"/>
        </w:rPr>
      </w:pPr>
      <w:r w:rsidRPr="00BE2D5F">
        <w:rPr>
          <w:lang w:val="de-DE"/>
        </w:rPr>
        <w:t>Wir haben uns für die Verwaltung des Quellcodes in Visual Studio für AnkhSVN entschieden, da es kostenlos ist, vollständig in Visual Studio integriert ist und ein</w:t>
      </w:r>
      <w:r w:rsidRPr="00BE2D5F">
        <w:rPr>
          <w:lang w:val="de-DE"/>
        </w:rPr>
        <w:t>i</w:t>
      </w:r>
      <w:r w:rsidRPr="00BE2D5F">
        <w:rPr>
          <w:lang w:val="de-DE"/>
        </w:rPr>
        <w:t>ge interessante Features bietet.</w:t>
      </w:r>
    </w:p>
    <w:p w:rsidR="001F20D8" w:rsidRPr="00BE2D5F" w:rsidRDefault="00587BDF" w:rsidP="004C4C9B">
      <w:pPr>
        <w:rPr>
          <w:lang w:val="de-DE"/>
        </w:rPr>
      </w:pPr>
      <w:r w:rsidRPr="00BE2D5F">
        <w:rPr>
          <w:rStyle w:val="IntensiveHervorhebung"/>
          <w:lang w:val="de-DE"/>
        </w:rPr>
        <w:t>Hinweis:</w:t>
      </w:r>
      <w:r w:rsidRPr="00BE2D5F">
        <w:rPr>
          <w:lang w:val="de-DE"/>
        </w:rPr>
        <w:t xml:space="preserve"> </w:t>
      </w:r>
      <w:r w:rsidR="00CE4681" w:rsidRPr="00BE2D5F">
        <w:rPr>
          <w:lang w:val="de-DE"/>
        </w:rPr>
        <w:t>D</w:t>
      </w:r>
      <w:r w:rsidRPr="00BE2D5F">
        <w:rPr>
          <w:lang w:val="de-DE"/>
        </w:rPr>
        <w:t>ie kostenlosen Versionen von Visual Studio (die Express Editionen) bi</w:t>
      </w:r>
      <w:r w:rsidRPr="00BE2D5F">
        <w:rPr>
          <w:lang w:val="de-DE"/>
        </w:rPr>
        <w:t>e</w:t>
      </w:r>
      <w:r w:rsidRPr="00BE2D5F">
        <w:rPr>
          <w:lang w:val="de-DE"/>
        </w:rPr>
        <w:t>t</w:t>
      </w:r>
      <w:r w:rsidR="00CE4681" w:rsidRPr="00BE2D5F">
        <w:rPr>
          <w:lang w:val="de-DE"/>
        </w:rPr>
        <w:t>en keine Unterstützung für VSTO</w:t>
      </w:r>
    </w:p>
    <w:p w:rsidR="00CE4681" w:rsidRPr="00BE2D5F" w:rsidRDefault="004C4C9B" w:rsidP="004C4C9B">
      <w:pPr>
        <w:rPr>
          <w:lang w:val="de-DE"/>
        </w:rPr>
      </w:pPr>
      <w:r w:rsidRPr="00BE2D5F">
        <w:rPr>
          <w:rStyle w:val="IntensiveHervorhebung"/>
          <w:lang w:val="de-DE"/>
        </w:rPr>
        <w:t>Hinweis:</w:t>
      </w:r>
      <w:r w:rsidRPr="00BE2D5F">
        <w:rPr>
          <w:lang w:val="de-DE"/>
        </w:rPr>
        <w:t xml:space="preserve"> </w:t>
      </w:r>
      <w:r w:rsidR="00CE4681" w:rsidRPr="00BE2D5F">
        <w:rPr>
          <w:lang w:val="de-DE"/>
        </w:rPr>
        <w:t>Es können mit Visual Studio nur Lösungen für Office-Versionen entw</w:t>
      </w:r>
      <w:r w:rsidR="00CE4681" w:rsidRPr="00BE2D5F">
        <w:rPr>
          <w:lang w:val="de-DE"/>
        </w:rPr>
        <w:t>i</w:t>
      </w:r>
      <w:r w:rsidR="00CE4681" w:rsidRPr="00BE2D5F">
        <w:rPr>
          <w:lang w:val="de-DE"/>
        </w:rPr>
        <w:t xml:space="preserve">ckelt werden, die auch lokal auf dem Entwicklungsrechner installiert ist. </w:t>
      </w:r>
      <w:r w:rsidRPr="00BE2D5F">
        <w:rPr>
          <w:lang w:val="de-DE"/>
        </w:rPr>
        <w:t>Eine p</w:t>
      </w:r>
      <w:r w:rsidRPr="00BE2D5F">
        <w:rPr>
          <w:lang w:val="de-DE"/>
        </w:rPr>
        <w:t>a</w:t>
      </w:r>
      <w:r w:rsidRPr="00BE2D5F">
        <w:rPr>
          <w:lang w:val="de-DE"/>
        </w:rPr>
        <w:t>rallele Installation von verschiedenen Office</w:t>
      </w:r>
      <w:ins w:id="799" w:author="dietmar" w:date="2013-03-11T19:16:00Z">
        <w:r w:rsidR="00F50570" w:rsidRPr="00BE2D5F">
          <w:rPr>
            <w:lang w:val="de-DE"/>
          </w:rPr>
          <w:t>-</w:t>
        </w:r>
      </w:ins>
      <w:del w:id="800" w:author="dietmar" w:date="2013-03-11T19:16:00Z">
        <w:r w:rsidRPr="00BE2D5F" w:rsidDel="00F50570">
          <w:rPr>
            <w:lang w:val="de-DE"/>
          </w:rPr>
          <w:delText xml:space="preserve"> </w:delText>
        </w:r>
      </w:del>
      <w:r w:rsidRPr="00BE2D5F">
        <w:rPr>
          <w:lang w:val="de-DE"/>
        </w:rPr>
        <w:t>Lösungen wird von VSTO nicht u</w:t>
      </w:r>
      <w:r w:rsidRPr="00BE2D5F">
        <w:rPr>
          <w:lang w:val="de-DE"/>
        </w:rPr>
        <w:t>n</w:t>
      </w:r>
      <w:r w:rsidRPr="00BE2D5F">
        <w:rPr>
          <w:lang w:val="de-DE"/>
        </w:rPr>
        <w:t>terstützt.</w:t>
      </w:r>
    </w:p>
    <w:p w:rsidR="00EB4450" w:rsidRPr="00BE2D5F" w:rsidRDefault="00EB4450" w:rsidP="00EB4450">
      <w:pPr>
        <w:rPr>
          <w:lang w:val="de-DE"/>
        </w:rPr>
      </w:pPr>
    </w:p>
    <w:p w:rsidR="006570C6" w:rsidRPr="00BE2D5F" w:rsidRDefault="006570C6" w:rsidP="006570C6">
      <w:pPr>
        <w:pStyle w:val="berschrift2"/>
        <w:rPr>
          <w:lang w:val="de-DE"/>
        </w:rPr>
      </w:pPr>
      <w:bookmarkStart w:id="801" w:name="_Toc350786221"/>
      <w:r w:rsidRPr="00BE2D5F">
        <w:rPr>
          <w:lang w:val="de-DE"/>
        </w:rPr>
        <w:t xml:space="preserve">Die </w:t>
      </w:r>
      <w:r w:rsidR="00410D7C" w:rsidRPr="00BE2D5F">
        <w:rPr>
          <w:lang w:val="de-DE"/>
        </w:rPr>
        <w:t>Installation</w:t>
      </w:r>
      <w:bookmarkEnd w:id="801"/>
    </w:p>
    <w:p w:rsidR="006570C6" w:rsidRPr="00BE2D5F" w:rsidRDefault="006570C6" w:rsidP="006570C6">
      <w:pPr>
        <w:pStyle w:val="berschrift3"/>
        <w:rPr>
          <w:lang w:val="de-DE"/>
        </w:rPr>
      </w:pPr>
      <w:bookmarkStart w:id="802" w:name="_Toc350786222"/>
      <w:r w:rsidRPr="00BE2D5F">
        <w:rPr>
          <w:lang w:val="de-DE"/>
        </w:rPr>
        <w:t>Installationsdateien überprüfen</w:t>
      </w:r>
      <w:bookmarkEnd w:id="802"/>
    </w:p>
    <w:p w:rsidR="00410D7C" w:rsidRPr="00BE2D5F" w:rsidRDefault="009127F6" w:rsidP="009127F6">
      <w:pPr>
        <w:rPr>
          <w:lang w:val="de-DE"/>
        </w:rPr>
      </w:pPr>
      <w:r w:rsidRPr="00BE2D5F">
        <w:rPr>
          <w:lang w:val="de-DE"/>
        </w:rPr>
        <w:t>Es empfiehlt sich immer, die Installationsdateien auf Richtigkeit und Vollständi</w:t>
      </w:r>
      <w:r w:rsidRPr="00BE2D5F">
        <w:rPr>
          <w:lang w:val="de-DE"/>
        </w:rPr>
        <w:t>g</w:t>
      </w:r>
      <w:r w:rsidRPr="00BE2D5F">
        <w:rPr>
          <w:lang w:val="de-DE"/>
        </w:rPr>
        <w:t>keit zu überprüfen.</w:t>
      </w:r>
    </w:p>
    <w:p w:rsidR="009127F6" w:rsidRPr="00BE2D5F" w:rsidRDefault="00CD09ED" w:rsidP="009127F6">
      <w:pPr>
        <w:rPr>
          <w:lang w:val="de-DE"/>
        </w:rPr>
      </w:pPr>
      <w:r w:rsidRPr="00BE2D5F">
        <w:rPr>
          <w:rStyle w:val="IntensiveHervorhebung"/>
          <w:lang w:val="de-DE"/>
        </w:rPr>
        <w:t>Hinweis:</w:t>
      </w:r>
      <w:r w:rsidRPr="00BE2D5F">
        <w:rPr>
          <w:lang w:val="de-DE"/>
        </w:rPr>
        <w:t xml:space="preserve"> Visual Studio 2010 Ultimate ist auf dem LS13-Server unter „</w:t>
      </w:r>
      <w:r w:rsidRPr="00BE2D5F">
        <w:rPr>
          <w:rStyle w:val="Hervorhebung"/>
          <w:lang w:val="de-DE"/>
        </w:rPr>
        <w:t>Technical stuff\Software\Visual Studio 2010 Ultimate</w:t>
      </w:r>
      <w:r w:rsidRPr="00BE2D5F">
        <w:rPr>
          <w:i/>
          <w:lang w:val="de-DE"/>
        </w:rPr>
        <w:t>“</w:t>
      </w:r>
      <w:r w:rsidRPr="00BE2D5F">
        <w:rPr>
          <w:lang w:val="de-DE"/>
        </w:rPr>
        <w:t xml:space="preserve"> zu finden (Deutsch und English)</w:t>
      </w:r>
      <w:r w:rsidR="002163AE" w:rsidRPr="00BE2D5F">
        <w:rPr>
          <w:lang w:val="de-DE"/>
        </w:rPr>
        <w:t>.</w:t>
      </w:r>
    </w:p>
    <w:p w:rsidR="00CD09ED" w:rsidRPr="00BE2D5F" w:rsidRDefault="00CD09ED" w:rsidP="00410D7C">
      <w:pPr>
        <w:rPr>
          <w:i/>
          <w:lang w:val="de-DE"/>
        </w:rPr>
      </w:pPr>
      <w:r w:rsidRPr="00BE2D5F">
        <w:rPr>
          <w:rStyle w:val="IntensiveHervorhebung"/>
          <w:lang w:val="de-DE"/>
        </w:rPr>
        <w:t>Hinweis:</w:t>
      </w:r>
      <w:r w:rsidRPr="00BE2D5F">
        <w:rPr>
          <w:lang w:val="de-DE"/>
        </w:rPr>
        <w:t xml:space="preserve"> Office Professional Plus 2010 finden Sie auf dem LS13-Server unter </w:t>
      </w:r>
      <w:r w:rsidRPr="00BE2D5F">
        <w:rPr>
          <w:i/>
          <w:lang w:val="de-DE"/>
        </w:rPr>
        <w:t>„</w:t>
      </w:r>
      <w:r w:rsidRPr="00BE2D5F">
        <w:rPr>
          <w:rStyle w:val="Hervorhebung"/>
          <w:lang w:val="de-DE"/>
        </w:rPr>
        <w:t>Technical stuff\Software\Office Software\Office Professional Plus 2010 update</w:t>
      </w:r>
      <w:r w:rsidRPr="00BE2D5F">
        <w:rPr>
          <w:i/>
          <w:lang w:val="de-DE"/>
        </w:rPr>
        <w:t>“</w:t>
      </w:r>
    </w:p>
    <w:p w:rsidR="00E17DAC" w:rsidRPr="00BE2D5F" w:rsidRDefault="003376FF" w:rsidP="00410D7C">
      <w:pPr>
        <w:rPr>
          <w:lang w:val="de-DE"/>
        </w:rPr>
      </w:pPr>
      <w:r w:rsidRPr="00BE2D5F">
        <w:rPr>
          <w:rStyle w:val="IntensiveHervorhebung"/>
          <w:lang w:val="de-DE"/>
        </w:rPr>
        <w:t>Hinweis:</w:t>
      </w:r>
      <w:r w:rsidRPr="00BE2D5F">
        <w:rPr>
          <w:lang w:val="de-DE"/>
        </w:rPr>
        <w:t xml:space="preserve"> Die neusten Versionen von AnkhSVN und ReSharper finden </w:t>
      </w:r>
      <w:commentRangeStart w:id="803"/>
      <w:r w:rsidRPr="00BE2D5F">
        <w:rPr>
          <w:lang w:val="de-DE"/>
        </w:rPr>
        <w:t>Sie</w:t>
      </w:r>
      <w:commentRangeEnd w:id="803"/>
      <w:r w:rsidR="000F439B" w:rsidRPr="00BE2D5F">
        <w:rPr>
          <w:rStyle w:val="Kommentarzeichen"/>
          <w:lang w:val="de-DE"/>
          <w:rPrChange w:id="804" w:author="Arash Baharloo" w:date="2013-03-19T13:05:00Z">
            <w:rPr>
              <w:rStyle w:val="Kommentarzeichen"/>
            </w:rPr>
          </w:rPrChange>
        </w:rPr>
        <w:commentReference w:id="803"/>
      </w:r>
      <w:r w:rsidRPr="00BE2D5F">
        <w:rPr>
          <w:lang w:val="de-DE"/>
        </w:rPr>
        <w:t xml:space="preserve"> unter den jeweiligen Webseiten (siehe Abschnitt </w:t>
      </w:r>
      <w:r w:rsidRPr="00103CB0">
        <w:rPr>
          <w:lang w:val="de-DE"/>
        </w:rPr>
        <w:fldChar w:fldCharType="begin"/>
      </w:r>
      <w:r w:rsidRPr="00BE2D5F">
        <w:rPr>
          <w:lang w:val="de-DE"/>
        </w:rPr>
        <w:instrText xml:space="preserve"> REF _Ref350436861 \r \h </w:instrText>
      </w:r>
      <w:r w:rsidRPr="00103CB0">
        <w:rPr>
          <w:lang w:val="de-DE"/>
        </w:rPr>
      </w:r>
      <w:r w:rsidRPr="00103CB0">
        <w:rPr>
          <w:lang w:val="de-DE"/>
          <w:rPrChange w:id="805" w:author="Arash Baharloo" w:date="2013-03-19T13:05:00Z">
            <w:rPr>
              <w:lang w:val="de-DE"/>
            </w:rPr>
          </w:rPrChange>
        </w:rPr>
        <w:fldChar w:fldCharType="separate"/>
      </w:r>
      <w:r w:rsidR="003B4BEB" w:rsidRPr="00BE2D5F">
        <w:rPr>
          <w:lang w:val="de-DE"/>
        </w:rPr>
        <w:t>6.2</w:t>
      </w:r>
      <w:r w:rsidRPr="00103CB0">
        <w:rPr>
          <w:lang w:val="de-DE"/>
        </w:rPr>
        <w:fldChar w:fldCharType="end"/>
      </w:r>
      <w:r w:rsidRPr="00BE2D5F">
        <w:rPr>
          <w:lang w:val="de-DE"/>
        </w:rPr>
        <w:t>)</w:t>
      </w:r>
      <w:r w:rsidR="00E17DAC" w:rsidRPr="00BE2D5F">
        <w:rPr>
          <w:lang w:val="de-DE"/>
        </w:rPr>
        <w:t>.</w:t>
      </w:r>
    </w:p>
    <w:p w:rsidR="003376FF" w:rsidRPr="00BE2D5F" w:rsidRDefault="003376FF" w:rsidP="00410D7C">
      <w:pPr>
        <w:rPr>
          <w:lang w:val="de-DE"/>
        </w:rPr>
      </w:pPr>
    </w:p>
    <w:p w:rsidR="00EB4450" w:rsidRPr="00BE2D5F" w:rsidRDefault="006570C6" w:rsidP="006570C6">
      <w:pPr>
        <w:pStyle w:val="berschrift3"/>
        <w:rPr>
          <w:lang w:val="de-DE"/>
        </w:rPr>
      </w:pPr>
      <w:bookmarkStart w:id="806" w:name="_Toc350786223"/>
      <w:r w:rsidRPr="00BE2D5F">
        <w:rPr>
          <w:lang w:val="de-DE"/>
        </w:rPr>
        <w:lastRenderedPageBreak/>
        <w:t>Der Installationsverlauf</w:t>
      </w:r>
      <w:bookmarkEnd w:id="806"/>
    </w:p>
    <w:p w:rsidR="00FF4E63" w:rsidRPr="00BE2D5F" w:rsidRDefault="00E17DAC" w:rsidP="009726C2">
      <w:pPr>
        <w:rPr>
          <w:lang w:val="de-DE"/>
        </w:rPr>
      </w:pPr>
      <w:r w:rsidRPr="00BE2D5F">
        <w:rPr>
          <w:lang w:val="de-DE"/>
        </w:rPr>
        <w:t xml:space="preserve">Prinzipiell sollten jeweils alle für die verwendeten Windows Version verfügbaren Service Packs installiert sein. </w:t>
      </w:r>
    </w:p>
    <w:p w:rsidR="00EB4450" w:rsidRPr="00BE2D5F" w:rsidRDefault="009726C2" w:rsidP="009726C2">
      <w:pPr>
        <w:rPr>
          <w:lang w:val="de-DE"/>
        </w:rPr>
      </w:pPr>
      <w:r w:rsidRPr="00BE2D5F">
        <w:rPr>
          <w:lang w:val="de-DE"/>
        </w:rPr>
        <w:t>Falls Sie es noch nicht getan haben, melden Sie sich für die Installation bitte als Administrator auf Ihrem System an.</w:t>
      </w:r>
    </w:p>
    <w:p w:rsidR="002163AE" w:rsidRPr="00BE2D5F" w:rsidRDefault="002163AE" w:rsidP="00410D7C">
      <w:pPr>
        <w:rPr>
          <w:lang w:val="de-DE"/>
        </w:rPr>
      </w:pPr>
    </w:p>
    <w:p w:rsidR="002163AE" w:rsidRPr="00BE2D5F" w:rsidRDefault="002163AE" w:rsidP="001D3F26">
      <w:pPr>
        <w:pStyle w:val="berschrift4"/>
        <w:rPr>
          <w:lang w:val="de-DE"/>
        </w:rPr>
      </w:pPr>
      <w:r w:rsidRPr="00BE2D5F">
        <w:rPr>
          <w:lang w:val="de-DE"/>
        </w:rPr>
        <w:t>Visual Studio 2010 installieren</w:t>
      </w:r>
    </w:p>
    <w:p w:rsidR="002163AE" w:rsidRPr="00BE2D5F" w:rsidRDefault="002163AE" w:rsidP="002163AE">
      <w:pPr>
        <w:rPr>
          <w:lang w:val="de-DE"/>
        </w:rPr>
      </w:pPr>
      <w:r w:rsidRPr="00BE2D5F">
        <w:rPr>
          <w:lang w:val="de-DE"/>
        </w:rPr>
        <w:t>Ist bereits eine (ältere) Version von Visual Studio installiert, beenden Sie alle zug</w:t>
      </w:r>
      <w:r w:rsidRPr="00BE2D5F">
        <w:rPr>
          <w:lang w:val="de-DE"/>
        </w:rPr>
        <w:t>e</w:t>
      </w:r>
      <w:r w:rsidRPr="00BE2D5F">
        <w:rPr>
          <w:lang w:val="de-DE"/>
        </w:rPr>
        <w:t>hörigen Programme. Es empfiehlt sich die bereits installierte Version von Visual Studio vor der Installation von Visual Studio 2010 vollständig zu deinstallieren. Darüber hinaus sollten Sie lieber vorhandene Virenscanner für die Dauer der I</w:t>
      </w:r>
      <w:r w:rsidRPr="00BE2D5F">
        <w:rPr>
          <w:lang w:val="de-DE"/>
        </w:rPr>
        <w:t>n</w:t>
      </w:r>
      <w:r w:rsidRPr="00BE2D5F">
        <w:rPr>
          <w:lang w:val="de-DE"/>
        </w:rPr>
        <w:t>stallation deaktivieren.</w:t>
      </w:r>
    </w:p>
    <w:p w:rsidR="002163AE" w:rsidRPr="00BE2D5F" w:rsidRDefault="002163AE" w:rsidP="002163AE">
      <w:pPr>
        <w:rPr>
          <w:lang w:val="de-DE"/>
        </w:rPr>
      </w:pPr>
      <w:r w:rsidRPr="00BE2D5F">
        <w:rPr>
          <w:rStyle w:val="IntensiveHervorhebung"/>
          <w:lang w:val="de-DE"/>
        </w:rPr>
        <w:t>Hinweis:</w:t>
      </w:r>
      <w:r w:rsidRPr="00BE2D5F">
        <w:rPr>
          <w:lang w:val="de-DE"/>
        </w:rPr>
        <w:t xml:space="preserve"> </w:t>
      </w:r>
      <w:ins w:id="807" w:author="dietmar" w:date="2013-03-11T19:17:00Z">
        <w:r w:rsidR="00A00A35" w:rsidRPr="00BE2D5F">
          <w:rPr>
            <w:lang w:val="de-DE"/>
          </w:rPr>
          <w:t>E</w:t>
        </w:r>
      </w:ins>
      <w:del w:id="808" w:author="dietmar" w:date="2013-03-11T19:17:00Z">
        <w:r w:rsidRPr="00BE2D5F" w:rsidDel="00A00A35">
          <w:rPr>
            <w:lang w:val="de-DE"/>
          </w:rPr>
          <w:delText>e</w:delText>
        </w:r>
      </w:del>
      <w:r w:rsidRPr="00BE2D5F">
        <w:rPr>
          <w:lang w:val="de-DE"/>
        </w:rPr>
        <w:t xml:space="preserve">ine </w:t>
      </w:r>
      <w:r w:rsidR="001D3F26" w:rsidRPr="00BE2D5F">
        <w:rPr>
          <w:lang w:val="de-DE"/>
        </w:rPr>
        <w:t>offizielle Anleitung zur Installation von Visual Studio finden Sie hier:</w:t>
      </w:r>
      <w:r w:rsidR="00237DC3" w:rsidRPr="00BE2D5F">
        <w:rPr>
          <w:lang w:val="de-DE"/>
        </w:rPr>
        <w:br/>
      </w:r>
      <w:r w:rsidR="006B66F7" w:rsidRPr="00BE2D5F">
        <w:rPr>
          <w:rPrChange w:id="809" w:author="Arash Baharloo" w:date="2013-03-19T13:05:00Z">
            <w:rPr>
              <w:rStyle w:val="Hervorhebung"/>
              <w:lang w:val="de-DE"/>
            </w:rPr>
          </w:rPrChange>
        </w:rPr>
        <w:fldChar w:fldCharType="begin"/>
      </w:r>
      <w:r w:rsidR="006B66F7" w:rsidRPr="00BE2D5F">
        <w:rPr>
          <w:lang w:val="de-DE"/>
          <w:rPrChange w:id="810" w:author="Arash Baharloo" w:date="2013-03-19T13:05:00Z">
            <w:rPr/>
          </w:rPrChange>
        </w:rPr>
        <w:instrText xml:space="preserve"> HYPERLINK "http://msdn.microsoft.com/de-de/library/vstudio/e2h7fzkw%28v=vs.100%29.aspx" </w:instrText>
      </w:r>
      <w:r w:rsidR="006B66F7" w:rsidRPr="00BE2D5F">
        <w:rPr>
          <w:rPrChange w:id="811" w:author="Arash Baharloo" w:date="2013-03-19T13:05:00Z">
            <w:rPr>
              <w:rStyle w:val="Hervorhebung"/>
              <w:lang w:val="de-DE"/>
            </w:rPr>
          </w:rPrChange>
        </w:rPr>
        <w:fldChar w:fldCharType="separate"/>
      </w:r>
      <w:r w:rsidR="001D3F26" w:rsidRPr="00BE2D5F">
        <w:rPr>
          <w:rStyle w:val="Hervorhebung"/>
          <w:lang w:val="de-DE"/>
        </w:rPr>
        <w:t>http://msdn.microsoft.com/de-de/library/vstudio/e2h7fzkw%28v=vs.100%29.aspx</w:t>
      </w:r>
      <w:r w:rsidR="006B66F7" w:rsidRPr="00BE2D5F">
        <w:rPr>
          <w:rStyle w:val="Hervorhebung"/>
          <w:lang w:val="de-DE"/>
          <w:rPrChange w:id="812" w:author="Arash Baharloo" w:date="2013-03-19T13:05:00Z">
            <w:rPr>
              <w:rStyle w:val="Hervorhebung"/>
              <w:lang w:val="de-DE"/>
            </w:rPr>
          </w:rPrChange>
        </w:rPr>
        <w:fldChar w:fldCharType="end"/>
      </w:r>
    </w:p>
    <w:p w:rsidR="002163AE" w:rsidRPr="00BE2D5F" w:rsidRDefault="002163AE" w:rsidP="00410D7C">
      <w:pPr>
        <w:rPr>
          <w:lang w:val="de-DE"/>
        </w:rPr>
      </w:pPr>
    </w:p>
    <w:p w:rsidR="00923348" w:rsidRPr="00BE2D5F" w:rsidRDefault="00923348" w:rsidP="002C260F">
      <w:pPr>
        <w:pStyle w:val="berschrift4"/>
        <w:rPr>
          <w:lang w:val="de-DE"/>
        </w:rPr>
      </w:pPr>
      <w:r w:rsidRPr="00BE2D5F">
        <w:rPr>
          <w:lang w:val="de-DE"/>
        </w:rPr>
        <w:t>Office (Excel) 2010 installieren</w:t>
      </w:r>
    </w:p>
    <w:p w:rsidR="00923348" w:rsidRPr="00BE2D5F" w:rsidRDefault="00923348" w:rsidP="00923348">
      <w:pPr>
        <w:rPr>
          <w:lang w:val="de-DE"/>
        </w:rPr>
      </w:pPr>
      <w:r w:rsidRPr="00BE2D5F">
        <w:rPr>
          <w:lang w:val="de-DE"/>
        </w:rPr>
        <w:t>Ist bereits eine (ältere) Version von Microsoft Office installiert, beenden und dei</w:t>
      </w:r>
      <w:r w:rsidRPr="00BE2D5F">
        <w:rPr>
          <w:lang w:val="de-DE"/>
        </w:rPr>
        <w:t>n</w:t>
      </w:r>
      <w:r w:rsidRPr="00BE2D5F">
        <w:rPr>
          <w:lang w:val="de-DE"/>
        </w:rPr>
        <w:t>stallieren Sie alle zugehörigen Programme. Office 2010 lässt sich am leichtesten installieren, wenn es auf dem System vorher noch keine Office</w:t>
      </w:r>
      <w:ins w:id="813" w:author="dietmar" w:date="2013-03-11T19:17:00Z">
        <w:r w:rsidR="00A00A35" w:rsidRPr="00BE2D5F">
          <w:rPr>
            <w:lang w:val="de-DE"/>
          </w:rPr>
          <w:t>-</w:t>
        </w:r>
      </w:ins>
      <w:del w:id="814" w:author="dietmar" w:date="2013-03-11T19:17:00Z">
        <w:r w:rsidRPr="00BE2D5F" w:rsidDel="00A00A35">
          <w:rPr>
            <w:lang w:val="de-DE"/>
          </w:rPr>
          <w:delText xml:space="preserve"> </w:delText>
        </w:r>
      </w:del>
      <w:r w:rsidRPr="00BE2D5F">
        <w:rPr>
          <w:lang w:val="de-DE"/>
        </w:rPr>
        <w:t>Version installiert war.</w:t>
      </w:r>
    </w:p>
    <w:p w:rsidR="00923348" w:rsidRPr="00BE2D5F" w:rsidRDefault="00923348" w:rsidP="00923348">
      <w:pPr>
        <w:rPr>
          <w:lang w:val="de-DE"/>
        </w:rPr>
      </w:pPr>
      <w:r w:rsidRPr="00BE2D5F">
        <w:rPr>
          <w:rStyle w:val="IntensiveHervorhebung"/>
          <w:lang w:val="de-DE"/>
        </w:rPr>
        <w:t>Hinweis:</w:t>
      </w:r>
      <w:r w:rsidRPr="00BE2D5F">
        <w:rPr>
          <w:lang w:val="de-DE"/>
        </w:rPr>
        <w:t xml:space="preserve"> </w:t>
      </w:r>
      <w:ins w:id="815" w:author="dietmar" w:date="2013-03-11T19:17:00Z">
        <w:r w:rsidR="00FA0A8D" w:rsidRPr="00BE2D5F">
          <w:rPr>
            <w:lang w:val="de-DE"/>
          </w:rPr>
          <w:t>E</w:t>
        </w:r>
      </w:ins>
      <w:del w:id="816" w:author="dietmar" w:date="2013-03-11T19:17:00Z">
        <w:r w:rsidRPr="00BE2D5F" w:rsidDel="00FA0A8D">
          <w:rPr>
            <w:lang w:val="de-DE"/>
          </w:rPr>
          <w:delText>e</w:delText>
        </w:r>
      </w:del>
      <w:r w:rsidRPr="00BE2D5F">
        <w:rPr>
          <w:lang w:val="de-DE"/>
        </w:rPr>
        <w:t>ine Schritt</w:t>
      </w:r>
      <w:ins w:id="817" w:author="dietmar" w:date="2013-03-11T19:18:00Z">
        <w:r w:rsidR="00FA0A8D" w:rsidRPr="00BE2D5F">
          <w:rPr>
            <w:lang w:val="de-DE"/>
          </w:rPr>
          <w:t>-</w:t>
        </w:r>
      </w:ins>
      <w:del w:id="818" w:author="dietmar" w:date="2013-03-11T19:18:00Z">
        <w:r w:rsidRPr="00BE2D5F" w:rsidDel="00FA0A8D">
          <w:rPr>
            <w:lang w:val="de-DE"/>
          </w:rPr>
          <w:delText xml:space="preserve"> </w:delText>
        </w:r>
      </w:del>
      <w:r w:rsidRPr="00BE2D5F">
        <w:rPr>
          <w:lang w:val="de-DE"/>
        </w:rPr>
        <w:t>für</w:t>
      </w:r>
      <w:ins w:id="819" w:author="dietmar" w:date="2013-03-11T19:18:00Z">
        <w:r w:rsidR="00FA0A8D" w:rsidRPr="00BE2D5F">
          <w:rPr>
            <w:lang w:val="de-DE"/>
          </w:rPr>
          <w:t>-</w:t>
        </w:r>
      </w:ins>
      <w:del w:id="820" w:author="dietmar" w:date="2013-03-11T19:18:00Z">
        <w:r w:rsidRPr="00BE2D5F" w:rsidDel="00FA0A8D">
          <w:rPr>
            <w:lang w:val="de-DE"/>
          </w:rPr>
          <w:delText xml:space="preserve"> </w:delText>
        </w:r>
      </w:del>
      <w:r w:rsidRPr="00BE2D5F">
        <w:rPr>
          <w:lang w:val="de-DE"/>
        </w:rPr>
        <w:t>Schritt</w:t>
      </w:r>
      <w:ins w:id="821" w:author="dietmar" w:date="2013-03-11T19:18:00Z">
        <w:r w:rsidR="00FA0A8D" w:rsidRPr="00BE2D5F">
          <w:rPr>
            <w:lang w:val="de-DE"/>
          </w:rPr>
          <w:t>-</w:t>
        </w:r>
      </w:ins>
      <w:del w:id="822" w:author="dietmar" w:date="2013-03-11T19:18:00Z">
        <w:r w:rsidRPr="00BE2D5F" w:rsidDel="00FA0A8D">
          <w:rPr>
            <w:lang w:val="de-DE"/>
          </w:rPr>
          <w:delText xml:space="preserve"> </w:delText>
        </w:r>
      </w:del>
      <w:r w:rsidRPr="00BE2D5F">
        <w:rPr>
          <w:lang w:val="de-DE"/>
        </w:rPr>
        <w:t>Anleitung</w:t>
      </w:r>
      <w:del w:id="823" w:author="dietmar" w:date="2013-03-11T19:18:00Z">
        <w:r w:rsidRPr="00BE2D5F" w:rsidDel="00FA0A8D">
          <w:rPr>
            <w:lang w:val="de-DE"/>
          </w:rPr>
          <w:delText>en</w:delText>
        </w:r>
      </w:del>
      <w:r w:rsidRPr="00BE2D5F">
        <w:rPr>
          <w:lang w:val="de-DE"/>
        </w:rPr>
        <w:t xml:space="preserve"> zur Installation von </w:t>
      </w:r>
      <w:r w:rsidR="0007471E" w:rsidRPr="00BE2D5F">
        <w:rPr>
          <w:lang w:val="de-DE"/>
        </w:rPr>
        <w:t xml:space="preserve">Office 2010 finden Sie unter: </w:t>
      </w:r>
      <w:r w:rsidR="006B66F7" w:rsidRPr="00BE2D5F">
        <w:rPr>
          <w:rPrChange w:id="824" w:author="Arash Baharloo" w:date="2013-03-19T13:05:00Z">
            <w:rPr>
              <w:rStyle w:val="Hervorhebung"/>
              <w:lang w:val="de-DE"/>
            </w:rPr>
          </w:rPrChange>
        </w:rPr>
        <w:fldChar w:fldCharType="begin"/>
      </w:r>
      <w:r w:rsidR="006B66F7" w:rsidRPr="00BE2D5F">
        <w:rPr>
          <w:lang w:val="de-DE"/>
          <w:rPrChange w:id="825" w:author="Arash Baharloo" w:date="2013-03-19T13:05:00Z">
            <w:rPr/>
          </w:rPrChange>
        </w:rPr>
        <w:instrText xml:space="preserve"> HYPERLINK "http://www.office2010-hilfe.de/knowledge/kb_show.php?id=51" </w:instrText>
      </w:r>
      <w:r w:rsidR="006B66F7" w:rsidRPr="00BE2D5F">
        <w:rPr>
          <w:rPrChange w:id="826" w:author="Arash Baharloo" w:date="2013-03-19T13:05:00Z">
            <w:rPr>
              <w:rStyle w:val="Hervorhebung"/>
              <w:lang w:val="de-DE"/>
            </w:rPr>
          </w:rPrChange>
        </w:rPr>
        <w:fldChar w:fldCharType="separate"/>
      </w:r>
      <w:r w:rsidR="0007471E" w:rsidRPr="00BE2D5F">
        <w:rPr>
          <w:rStyle w:val="Hervorhebung"/>
          <w:lang w:val="de-DE"/>
        </w:rPr>
        <w:t>http://www.office2010-hilfe.de/knowledge/kb_show.php?id=51</w:t>
      </w:r>
      <w:r w:rsidR="006B66F7" w:rsidRPr="00BE2D5F">
        <w:rPr>
          <w:rStyle w:val="Hervorhebung"/>
          <w:lang w:val="de-DE"/>
          <w:rPrChange w:id="827" w:author="Arash Baharloo" w:date="2013-03-19T13:05:00Z">
            <w:rPr>
              <w:rStyle w:val="Hervorhebung"/>
              <w:lang w:val="de-DE"/>
            </w:rPr>
          </w:rPrChange>
        </w:rPr>
        <w:fldChar w:fldCharType="end"/>
      </w:r>
    </w:p>
    <w:p w:rsidR="00730687" w:rsidRPr="00BE2D5F" w:rsidRDefault="00730687" w:rsidP="00923348">
      <w:pPr>
        <w:rPr>
          <w:lang w:val="de-DE"/>
        </w:rPr>
      </w:pPr>
    </w:p>
    <w:p w:rsidR="0007471E" w:rsidRPr="00BE2D5F" w:rsidRDefault="00730687" w:rsidP="00E32727">
      <w:pPr>
        <w:pStyle w:val="berschrift4"/>
        <w:rPr>
          <w:lang w:val="de-DE"/>
        </w:rPr>
      </w:pPr>
      <w:r w:rsidRPr="00BE2D5F">
        <w:rPr>
          <w:lang w:val="de-DE"/>
        </w:rPr>
        <w:t>AnkhSVN installieren</w:t>
      </w:r>
    </w:p>
    <w:p w:rsidR="00141034" w:rsidRPr="00BE2D5F" w:rsidRDefault="00141034" w:rsidP="00410D7C">
      <w:pPr>
        <w:rPr>
          <w:lang w:val="de-DE"/>
        </w:rPr>
      </w:pPr>
      <w:r w:rsidRPr="00BE2D5F">
        <w:rPr>
          <w:lang w:val="de-DE"/>
        </w:rPr>
        <w:t xml:space="preserve">Beenden Sie </w:t>
      </w:r>
      <w:r w:rsidR="00553FCC" w:rsidRPr="00BE2D5F">
        <w:rPr>
          <w:lang w:val="de-DE"/>
        </w:rPr>
        <w:t xml:space="preserve">Visual Studio und alle zugehörigen Programme </w:t>
      </w:r>
      <w:r w:rsidRPr="00BE2D5F">
        <w:rPr>
          <w:lang w:val="de-DE"/>
        </w:rPr>
        <w:t>vor der Installation von AnkhSVN</w:t>
      </w:r>
      <w:r w:rsidR="00553FCC" w:rsidRPr="00BE2D5F">
        <w:rPr>
          <w:lang w:val="de-DE"/>
        </w:rPr>
        <w:t xml:space="preserve"> und s</w:t>
      </w:r>
      <w:r w:rsidRPr="00BE2D5F">
        <w:rPr>
          <w:lang w:val="de-DE"/>
        </w:rPr>
        <w:t>tarten Sie die Installation mittels Doppelklick auf die AnkhSVN Setup-Datei</w:t>
      </w:r>
      <w:r w:rsidR="00553FCC" w:rsidRPr="00BE2D5F">
        <w:rPr>
          <w:lang w:val="de-DE"/>
        </w:rPr>
        <w:t>. Starten Sie anschließend Visual Studio (neu).</w:t>
      </w:r>
    </w:p>
    <w:p w:rsidR="00553FCC" w:rsidRPr="00BE2D5F" w:rsidRDefault="00C55C20" w:rsidP="00410D7C">
      <w:pPr>
        <w:rPr>
          <w:lang w:val="de-DE"/>
        </w:rPr>
      </w:pPr>
      <w:r w:rsidRPr="00BE2D5F">
        <w:rPr>
          <w:rStyle w:val="IntensiveHervorhebung"/>
          <w:lang w:val="de-DE"/>
        </w:rPr>
        <w:t>Hinweis:</w:t>
      </w:r>
      <w:r w:rsidRPr="00BE2D5F">
        <w:rPr>
          <w:lang w:val="de-DE"/>
        </w:rPr>
        <w:t xml:space="preserve"> </w:t>
      </w:r>
      <w:ins w:id="828" w:author="dietmar" w:date="2013-03-11T19:18:00Z">
        <w:r w:rsidR="004F322B" w:rsidRPr="00BE2D5F">
          <w:rPr>
            <w:lang w:val="de-DE"/>
          </w:rPr>
          <w:t>W</w:t>
        </w:r>
      </w:ins>
      <w:del w:id="829" w:author="dietmar" w:date="2013-03-11T19:18:00Z">
        <w:r w:rsidR="00B04F1F" w:rsidRPr="00BE2D5F" w:rsidDel="004F322B">
          <w:rPr>
            <w:lang w:val="de-DE"/>
          </w:rPr>
          <w:delText>w</w:delText>
        </w:r>
      </w:del>
      <w:r w:rsidR="00B04F1F" w:rsidRPr="00BE2D5F">
        <w:rPr>
          <w:lang w:val="de-DE"/>
        </w:rPr>
        <w:t xml:space="preserve">eitere Anleitungen und </w:t>
      </w:r>
      <w:r w:rsidRPr="00BE2D5F">
        <w:rPr>
          <w:lang w:val="de-DE"/>
        </w:rPr>
        <w:t xml:space="preserve">Informationen zu AnkhSVN finden Sie unter: </w:t>
      </w:r>
      <w:r w:rsidR="006B66F7" w:rsidRPr="00BE2D5F">
        <w:rPr>
          <w:rPrChange w:id="830" w:author="Arash Baharloo" w:date="2013-03-19T13:05:00Z">
            <w:rPr>
              <w:rStyle w:val="Hervorhebung"/>
              <w:lang w:val="de-DE"/>
            </w:rPr>
          </w:rPrChange>
        </w:rPr>
        <w:fldChar w:fldCharType="begin"/>
      </w:r>
      <w:r w:rsidR="006B66F7" w:rsidRPr="00BE2D5F">
        <w:rPr>
          <w:lang w:val="de-DE"/>
          <w:rPrChange w:id="831" w:author="Arash Baharloo" w:date="2013-03-19T13:05:00Z">
            <w:rPr/>
          </w:rPrChange>
        </w:rPr>
        <w:instrText xml:space="preserve"> HYPERLINK "http://help.collab.net/index.jsp?topic=/com.collabnet.doc.anksvn_001/action/ankh_getting_started.html" </w:instrText>
      </w:r>
      <w:r w:rsidR="006B66F7" w:rsidRPr="00BE2D5F">
        <w:rPr>
          <w:rPrChange w:id="832" w:author="Arash Baharloo" w:date="2013-03-19T13:05:00Z">
            <w:rPr>
              <w:rStyle w:val="Hervorhebung"/>
              <w:lang w:val="de-DE"/>
            </w:rPr>
          </w:rPrChange>
        </w:rPr>
        <w:fldChar w:fldCharType="separate"/>
      </w:r>
      <w:r w:rsidRPr="00BE2D5F">
        <w:rPr>
          <w:rStyle w:val="Hervorhebung"/>
          <w:lang w:val="de-DE"/>
        </w:rPr>
        <w:t>http://help.collab.net/index.jsp?topic=/com.collabnet.doc.anksvn_001/action/ankh_getting_started.html</w:t>
      </w:r>
      <w:r w:rsidR="006B66F7" w:rsidRPr="00BE2D5F">
        <w:rPr>
          <w:rStyle w:val="Hervorhebung"/>
          <w:lang w:val="de-DE"/>
          <w:rPrChange w:id="833" w:author="Arash Baharloo" w:date="2013-03-19T13:05:00Z">
            <w:rPr>
              <w:rStyle w:val="Hervorhebung"/>
              <w:lang w:val="de-DE"/>
            </w:rPr>
          </w:rPrChange>
        </w:rPr>
        <w:fldChar w:fldCharType="end"/>
      </w:r>
    </w:p>
    <w:p w:rsidR="00C55C20" w:rsidRPr="00BE2D5F" w:rsidRDefault="00C55C20" w:rsidP="00410D7C">
      <w:pPr>
        <w:rPr>
          <w:lang w:val="de-DE"/>
        </w:rPr>
      </w:pPr>
    </w:p>
    <w:p w:rsidR="00C55C20" w:rsidRPr="00BE2D5F" w:rsidRDefault="00C55C20" w:rsidP="00410D7C">
      <w:pPr>
        <w:rPr>
          <w:lang w:val="de-DE"/>
        </w:rPr>
      </w:pPr>
    </w:p>
    <w:p w:rsidR="00705320" w:rsidRPr="00BE2D5F" w:rsidRDefault="00705320" w:rsidP="00705320">
      <w:pPr>
        <w:pStyle w:val="berschrift2"/>
        <w:rPr>
          <w:lang w:val="de-DE"/>
        </w:rPr>
      </w:pPr>
      <w:bookmarkStart w:id="834" w:name="_Toc350786224"/>
      <w:r w:rsidRPr="00BE2D5F">
        <w:rPr>
          <w:lang w:val="de-DE"/>
        </w:rPr>
        <w:t>Konfiguration</w:t>
      </w:r>
      <w:bookmarkEnd w:id="834"/>
    </w:p>
    <w:p w:rsidR="00EB4450" w:rsidRPr="00BE2D5F" w:rsidRDefault="00974DEA" w:rsidP="00410D7C">
      <w:pPr>
        <w:rPr>
          <w:lang w:val="de-DE"/>
        </w:rPr>
      </w:pPr>
      <w:r w:rsidRPr="00BE2D5F">
        <w:rPr>
          <w:lang w:val="de-DE"/>
        </w:rPr>
        <w:t xml:space="preserve">In den folgenden Abschnitten werden die Konfiguration der </w:t>
      </w:r>
      <w:del w:id="835" w:author="dietmar" w:date="2013-03-11T19:18:00Z">
        <w:r w:rsidRPr="00BE2D5F" w:rsidDel="00C40CDF">
          <w:rPr>
            <w:lang w:val="de-DE"/>
          </w:rPr>
          <w:delText>I</w:delText>
        </w:r>
      </w:del>
      <w:ins w:id="836" w:author="dietmar" w:date="2013-03-11T19:18:00Z">
        <w:r w:rsidR="00C40CDF" w:rsidRPr="00BE2D5F">
          <w:rPr>
            <w:lang w:val="de-DE"/>
          </w:rPr>
          <w:t>i</w:t>
        </w:r>
      </w:ins>
      <w:r w:rsidRPr="00BE2D5F">
        <w:rPr>
          <w:lang w:val="de-DE"/>
        </w:rPr>
        <w:t>nstallierten Anwe</w:t>
      </w:r>
      <w:r w:rsidRPr="00BE2D5F">
        <w:rPr>
          <w:lang w:val="de-DE"/>
        </w:rPr>
        <w:t>n</w:t>
      </w:r>
      <w:r w:rsidRPr="00BE2D5F">
        <w:rPr>
          <w:lang w:val="de-DE"/>
        </w:rPr>
        <w:t>dungen und Einrichtung des Exquisite-Projektes Schritt für Schritt zum Nachvol</w:t>
      </w:r>
      <w:r w:rsidRPr="00BE2D5F">
        <w:rPr>
          <w:lang w:val="de-DE"/>
        </w:rPr>
        <w:t>l</w:t>
      </w:r>
      <w:r w:rsidRPr="00BE2D5F">
        <w:rPr>
          <w:lang w:val="de-DE"/>
        </w:rPr>
        <w:t xml:space="preserve">ziehen </w:t>
      </w:r>
      <w:del w:id="837" w:author="dietmar" w:date="2013-03-11T19:18:00Z">
        <w:r w:rsidRPr="00BE2D5F" w:rsidDel="00A309D5">
          <w:rPr>
            <w:lang w:val="de-DE"/>
          </w:rPr>
          <w:delText xml:space="preserve">bzw. zum Mitmachen </w:delText>
        </w:r>
      </w:del>
      <w:r w:rsidRPr="00BE2D5F">
        <w:rPr>
          <w:lang w:val="de-DE"/>
        </w:rPr>
        <w:t>beschrieben:</w:t>
      </w:r>
    </w:p>
    <w:p w:rsidR="00974DEA" w:rsidRPr="00BE2D5F" w:rsidRDefault="000D0CF9" w:rsidP="000D0CF9">
      <w:pPr>
        <w:pStyle w:val="berschrift4"/>
        <w:rPr>
          <w:lang w:val="de-DE"/>
        </w:rPr>
      </w:pPr>
      <w:r w:rsidRPr="00BE2D5F">
        <w:rPr>
          <w:lang w:val="de-DE"/>
        </w:rPr>
        <w:t>SVN-</w:t>
      </w:r>
      <w:r w:rsidR="00974DEA" w:rsidRPr="00BE2D5F">
        <w:rPr>
          <w:lang w:val="de-DE"/>
        </w:rPr>
        <w:t>Repository einrichten</w:t>
      </w:r>
    </w:p>
    <w:p w:rsidR="00974DEA" w:rsidRPr="00BE2D5F" w:rsidRDefault="00974DEA" w:rsidP="00410D7C">
      <w:pPr>
        <w:rPr>
          <w:lang w:val="de-DE"/>
        </w:rPr>
      </w:pPr>
      <w:r w:rsidRPr="00BE2D5F">
        <w:rPr>
          <w:lang w:val="de-DE"/>
        </w:rPr>
        <w:t>Gehen Sie wie folgt vor, um in Visual Studio mittels AnkhSVN ein</w:t>
      </w:r>
      <w:r w:rsidR="00393BA9" w:rsidRPr="00BE2D5F">
        <w:rPr>
          <w:lang w:val="de-DE"/>
        </w:rPr>
        <w:t xml:space="preserve"> neues</w:t>
      </w:r>
      <w:r w:rsidRPr="00BE2D5F">
        <w:rPr>
          <w:lang w:val="de-DE"/>
        </w:rPr>
        <w:t xml:space="preserve"> Repository einzurichten:</w:t>
      </w:r>
    </w:p>
    <w:p w:rsidR="00974DEA" w:rsidRPr="00BE2D5F" w:rsidRDefault="00E33C9C" w:rsidP="00E33C9C">
      <w:pPr>
        <w:pStyle w:val="Listenabsatz"/>
        <w:numPr>
          <w:ilvl w:val="0"/>
          <w:numId w:val="38"/>
        </w:numPr>
        <w:rPr>
          <w:lang w:val="de-DE"/>
        </w:rPr>
      </w:pPr>
      <w:r w:rsidRPr="00BE2D5F">
        <w:rPr>
          <w:lang w:val="de-DE"/>
        </w:rPr>
        <w:t>Legen Sie in Visua</w:t>
      </w:r>
      <w:r w:rsidR="00393BA9" w:rsidRPr="00BE2D5F">
        <w:rPr>
          <w:lang w:val="de-DE"/>
        </w:rPr>
        <w:t>l Studio zuerst ein</w:t>
      </w:r>
      <w:r w:rsidRPr="00BE2D5F">
        <w:rPr>
          <w:lang w:val="de-DE"/>
        </w:rPr>
        <w:t xml:space="preserve"> neue</w:t>
      </w:r>
      <w:r w:rsidR="00393BA9" w:rsidRPr="00BE2D5F">
        <w:rPr>
          <w:lang w:val="de-DE"/>
        </w:rPr>
        <w:t>s</w:t>
      </w:r>
      <w:r w:rsidRPr="00BE2D5F">
        <w:rPr>
          <w:lang w:val="de-DE"/>
        </w:rPr>
        <w:t xml:space="preserve"> Repository an. Dazu klicken Sie auf Ansicht und dann auf Repository Explorer</w:t>
      </w:r>
      <w:r w:rsidR="00FA6F8F" w:rsidRPr="00BE2D5F">
        <w:rPr>
          <w:lang w:val="de-DE"/>
        </w:rPr>
        <w:t xml:space="preserve"> (siehe </w:t>
      </w:r>
      <w:r w:rsidR="00FA6F8F" w:rsidRPr="00103CB0">
        <w:rPr>
          <w:lang w:val="de-DE"/>
        </w:rPr>
        <w:fldChar w:fldCharType="begin"/>
      </w:r>
      <w:r w:rsidR="00FA6F8F" w:rsidRPr="00BE2D5F">
        <w:rPr>
          <w:lang w:val="de-DE"/>
        </w:rPr>
        <w:instrText xml:space="preserve"> REF _Ref350768801 \h </w:instrText>
      </w:r>
      <w:r w:rsidR="00FA6F8F" w:rsidRPr="00103CB0">
        <w:rPr>
          <w:lang w:val="de-DE"/>
        </w:rPr>
      </w:r>
      <w:r w:rsidR="00FA6F8F" w:rsidRPr="00103CB0">
        <w:rPr>
          <w:lang w:val="de-DE"/>
          <w:rPrChange w:id="838" w:author="Arash Baharloo" w:date="2013-03-19T13:05:00Z">
            <w:rPr>
              <w:lang w:val="de-DE"/>
            </w:rPr>
          </w:rPrChange>
        </w:rPr>
        <w:fldChar w:fldCharType="separate"/>
      </w:r>
      <w:r w:rsidR="003B4BEB" w:rsidRPr="00BE2D5F">
        <w:rPr>
          <w:lang w:val="de-DE"/>
        </w:rPr>
        <w:t xml:space="preserve">Abbildung </w:t>
      </w:r>
      <w:r w:rsidR="003B4BEB" w:rsidRPr="00BE2D5F">
        <w:rPr>
          <w:noProof/>
          <w:lang w:val="de-DE"/>
        </w:rPr>
        <w:t>6</w:t>
      </w:r>
      <w:r w:rsidR="003B4BEB" w:rsidRPr="00BE2D5F">
        <w:rPr>
          <w:lang w:val="de-DE"/>
        </w:rPr>
        <w:noBreakHyphen/>
      </w:r>
      <w:r w:rsidR="003B4BEB" w:rsidRPr="00BE2D5F">
        <w:rPr>
          <w:noProof/>
          <w:lang w:val="de-DE"/>
        </w:rPr>
        <w:t>1</w:t>
      </w:r>
      <w:r w:rsidR="00FA6F8F" w:rsidRPr="00103CB0">
        <w:rPr>
          <w:lang w:val="de-DE"/>
        </w:rPr>
        <w:fldChar w:fldCharType="end"/>
      </w:r>
      <w:r w:rsidR="00FA6F8F" w:rsidRPr="00BE2D5F">
        <w:rPr>
          <w:lang w:val="de-DE"/>
        </w:rPr>
        <w:t>)</w:t>
      </w:r>
      <w:r w:rsidRPr="00BE2D5F">
        <w:rPr>
          <w:lang w:val="de-DE"/>
        </w:rPr>
        <w:t>.</w:t>
      </w:r>
    </w:p>
    <w:p w:rsidR="00E33C9C" w:rsidRPr="00BE2D5F" w:rsidRDefault="00E33C9C" w:rsidP="00E33C9C">
      <w:pPr>
        <w:keepNext/>
        <w:jc w:val="center"/>
        <w:rPr>
          <w:lang w:val="de-DE"/>
        </w:rPr>
      </w:pPr>
      <w:r w:rsidRPr="00103CB0">
        <w:rPr>
          <w:noProof/>
          <w:lang w:val="de-DE" w:eastAsia="de-DE" w:bidi="ar-SA"/>
        </w:rPr>
        <w:drawing>
          <wp:inline distT="0" distB="0" distL="0" distR="0" wp14:anchorId="52C024DA" wp14:editId="30529BF5">
            <wp:extent cx="3372321" cy="41153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372321" cy="4115375"/>
                    </a:xfrm>
                    <a:prstGeom prst="rect">
                      <a:avLst/>
                    </a:prstGeom>
                  </pic:spPr>
                </pic:pic>
              </a:graphicData>
            </a:graphic>
          </wp:inline>
        </w:drawing>
      </w:r>
    </w:p>
    <w:p w:rsidR="00E33C9C" w:rsidRPr="00BE2D5F" w:rsidRDefault="00E33C9C" w:rsidP="00E33C9C">
      <w:pPr>
        <w:pStyle w:val="Beschriftung"/>
        <w:rPr>
          <w:lang w:val="de-DE"/>
        </w:rPr>
      </w:pPr>
      <w:bookmarkStart w:id="839" w:name="_Toc350777470"/>
      <w:bookmarkStart w:id="840" w:name="_Ref350768801"/>
      <w:r w:rsidRPr="00BE2D5F">
        <w:rPr>
          <w:lang w:val="de-DE"/>
        </w:rPr>
        <w:t xml:space="preserve">Abbildung </w:t>
      </w:r>
      <w:r w:rsidR="00060187" w:rsidRPr="00103CB0">
        <w:rPr>
          <w:lang w:val="de-DE"/>
        </w:rPr>
        <w:fldChar w:fldCharType="begin"/>
      </w:r>
      <w:r w:rsidR="00060187" w:rsidRPr="00BE2D5F">
        <w:rPr>
          <w:lang w:val="de-DE"/>
        </w:rPr>
        <w:instrText xml:space="preserve"> STYLEREF 1 \s </w:instrText>
      </w:r>
      <w:r w:rsidR="00060187" w:rsidRPr="00103CB0">
        <w:rPr>
          <w:lang w:val="de-DE"/>
          <w:rPrChange w:id="841" w:author="Arash Baharloo" w:date="2013-03-19T13:05:00Z">
            <w:rPr>
              <w:lang w:val="de-DE"/>
            </w:rPr>
          </w:rPrChange>
        </w:rPr>
        <w:fldChar w:fldCharType="separate"/>
      </w:r>
      <w:r w:rsidR="00362852">
        <w:rPr>
          <w:noProof/>
          <w:lang w:val="de-DE"/>
        </w:rPr>
        <w:t>6</w:t>
      </w:r>
      <w:r w:rsidR="00060187" w:rsidRPr="00103CB0">
        <w:rPr>
          <w:lang w:val="de-DE"/>
        </w:rPr>
        <w:fldChar w:fldCharType="end"/>
      </w:r>
      <w:r w:rsidR="00060187" w:rsidRPr="00BE2D5F">
        <w:rPr>
          <w:lang w:val="de-DE"/>
        </w:rPr>
        <w:noBreakHyphen/>
      </w:r>
      <w:r w:rsidR="00060187" w:rsidRPr="00103CB0">
        <w:rPr>
          <w:lang w:val="de-DE"/>
        </w:rPr>
        <w:fldChar w:fldCharType="begin"/>
      </w:r>
      <w:r w:rsidR="00060187" w:rsidRPr="00BE2D5F">
        <w:rPr>
          <w:lang w:val="de-DE"/>
        </w:rPr>
        <w:instrText xml:space="preserve"> SEQ Abbildung \* ARABIC \s 1 </w:instrText>
      </w:r>
      <w:r w:rsidR="00060187" w:rsidRPr="00103CB0">
        <w:rPr>
          <w:lang w:val="de-DE"/>
          <w:rPrChange w:id="842" w:author="Arash Baharloo" w:date="2013-03-19T13:05:00Z">
            <w:rPr>
              <w:lang w:val="de-DE"/>
            </w:rPr>
          </w:rPrChange>
        </w:rPr>
        <w:fldChar w:fldCharType="separate"/>
      </w:r>
      <w:r w:rsidR="00362852">
        <w:rPr>
          <w:noProof/>
          <w:lang w:val="de-DE"/>
        </w:rPr>
        <w:t>1</w:t>
      </w:r>
      <w:r w:rsidR="00060187" w:rsidRPr="00103CB0">
        <w:rPr>
          <w:lang w:val="de-DE"/>
        </w:rPr>
        <w:fldChar w:fldCharType="end"/>
      </w:r>
      <w:bookmarkEnd w:id="840"/>
      <w:r w:rsidRPr="00BE2D5F">
        <w:rPr>
          <w:lang w:val="de-DE"/>
        </w:rPr>
        <w:t xml:space="preserve">: </w:t>
      </w:r>
      <w:r w:rsidRPr="00BE2D5F">
        <w:rPr>
          <w:b w:val="0"/>
          <w:lang w:val="de-DE"/>
        </w:rPr>
        <w:t>Repository Explorer aufrufen</w:t>
      </w:r>
      <w:bookmarkEnd w:id="839"/>
    </w:p>
    <w:p w:rsidR="00E33C9C" w:rsidRPr="00BE2D5F" w:rsidRDefault="00E33C9C" w:rsidP="00E33C9C">
      <w:pPr>
        <w:rPr>
          <w:lang w:val="de-DE"/>
        </w:rPr>
      </w:pPr>
    </w:p>
    <w:p w:rsidR="00E33C9C" w:rsidRPr="00BE2D5F" w:rsidRDefault="00FA6F8F" w:rsidP="00FA6F8F">
      <w:pPr>
        <w:pStyle w:val="Listenabsatz"/>
        <w:numPr>
          <w:ilvl w:val="0"/>
          <w:numId w:val="38"/>
        </w:numPr>
        <w:rPr>
          <w:lang w:val="de-DE"/>
        </w:rPr>
      </w:pPr>
      <w:r w:rsidRPr="00BE2D5F">
        <w:rPr>
          <w:lang w:val="de-DE"/>
        </w:rPr>
        <w:t>Fügen Sie eine neue SVN-URL in den Repository Explorer</w:t>
      </w:r>
      <w:r w:rsidR="00ED61EA" w:rsidRPr="00BE2D5F">
        <w:rPr>
          <w:lang w:val="de-DE"/>
        </w:rPr>
        <w:t xml:space="preserve"> (siehe </w:t>
      </w:r>
      <w:r w:rsidR="00ED61EA" w:rsidRPr="00103CB0">
        <w:rPr>
          <w:lang w:val="de-DE"/>
        </w:rPr>
        <w:fldChar w:fldCharType="begin"/>
      </w:r>
      <w:r w:rsidR="00ED61EA" w:rsidRPr="00BE2D5F">
        <w:rPr>
          <w:lang w:val="de-DE"/>
        </w:rPr>
        <w:instrText xml:space="preserve"> REF _Ref350768899 \h </w:instrText>
      </w:r>
      <w:r w:rsidR="00ED61EA" w:rsidRPr="00103CB0">
        <w:rPr>
          <w:lang w:val="de-DE"/>
        </w:rPr>
      </w:r>
      <w:r w:rsidR="00ED61EA" w:rsidRPr="00103CB0">
        <w:rPr>
          <w:lang w:val="de-DE"/>
          <w:rPrChange w:id="843" w:author="Arash Baharloo" w:date="2013-03-19T13:05:00Z">
            <w:rPr>
              <w:lang w:val="de-DE"/>
            </w:rPr>
          </w:rPrChange>
        </w:rPr>
        <w:fldChar w:fldCharType="separate"/>
      </w:r>
      <w:r w:rsidR="003B4BEB" w:rsidRPr="00BE2D5F">
        <w:rPr>
          <w:lang w:val="de-DE"/>
        </w:rPr>
        <w:t xml:space="preserve">Abbildung </w:t>
      </w:r>
      <w:r w:rsidR="003B4BEB" w:rsidRPr="00BE2D5F">
        <w:rPr>
          <w:noProof/>
          <w:lang w:val="de-DE"/>
        </w:rPr>
        <w:t>6</w:t>
      </w:r>
      <w:r w:rsidR="003B4BEB" w:rsidRPr="00BE2D5F">
        <w:rPr>
          <w:lang w:val="de-DE"/>
        </w:rPr>
        <w:noBreakHyphen/>
      </w:r>
      <w:r w:rsidR="003B4BEB" w:rsidRPr="00BE2D5F">
        <w:rPr>
          <w:noProof/>
          <w:lang w:val="de-DE"/>
        </w:rPr>
        <w:t>2</w:t>
      </w:r>
      <w:r w:rsidR="00ED61EA" w:rsidRPr="00103CB0">
        <w:rPr>
          <w:lang w:val="de-DE"/>
        </w:rPr>
        <w:fldChar w:fldCharType="end"/>
      </w:r>
      <w:r w:rsidR="00ED61EA" w:rsidRPr="00BE2D5F">
        <w:rPr>
          <w:lang w:val="de-DE"/>
        </w:rPr>
        <w:t>)</w:t>
      </w:r>
      <w:r w:rsidRPr="00BE2D5F">
        <w:rPr>
          <w:lang w:val="de-DE"/>
        </w:rPr>
        <w:t>.</w:t>
      </w:r>
    </w:p>
    <w:p w:rsidR="00ED61EA" w:rsidRPr="00BE2D5F" w:rsidRDefault="00ED61EA" w:rsidP="00ED61EA">
      <w:pPr>
        <w:keepNext/>
        <w:jc w:val="center"/>
        <w:rPr>
          <w:lang w:val="de-DE"/>
        </w:rPr>
      </w:pPr>
      <w:r w:rsidRPr="00103CB0">
        <w:rPr>
          <w:noProof/>
          <w:lang w:val="de-DE" w:eastAsia="de-DE" w:bidi="ar-SA"/>
        </w:rPr>
        <w:lastRenderedPageBreak/>
        <w:drawing>
          <wp:inline distT="0" distB="0" distL="0" distR="0" wp14:anchorId="6C35DAE5" wp14:editId="691B7BAD">
            <wp:extent cx="3505690" cy="2172003"/>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505690" cy="2172003"/>
                    </a:xfrm>
                    <a:prstGeom prst="rect">
                      <a:avLst/>
                    </a:prstGeom>
                  </pic:spPr>
                </pic:pic>
              </a:graphicData>
            </a:graphic>
          </wp:inline>
        </w:drawing>
      </w:r>
    </w:p>
    <w:p w:rsidR="00E33C9C" w:rsidRPr="00BE2D5F" w:rsidRDefault="00ED61EA" w:rsidP="00ED61EA">
      <w:pPr>
        <w:pStyle w:val="Beschriftung"/>
        <w:rPr>
          <w:lang w:val="de-DE"/>
        </w:rPr>
      </w:pPr>
      <w:bookmarkStart w:id="844" w:name="_Toc350777471"/>
      <w:bookmarkStart w:id="845" w:name="_Ref350768899"/>
      <w:r w:rsidRPr="00BE2D5F">
        <w:rPr>
          <w:lang w:val="de-DE"/>
        </w:rPr>
        <w:t xml:space="preserve">Abbildung </w:t>
      </w:r>
      <w:r w:rsidR="00060187" w:rsidRPr="00103CB0">
        <w:rPr>
          <w:lang w:val="de-DE"/>
        </w:rPr>
        <w:fldChar w:fldCharType="begin"/>
      </w:r>
      <w:r w:rsidR="00060187" w:rsidRPr="00BE2D5F">
        <w:rPr>
          <w:lang w:val="de-DE"/>
        </w:rPr>
        <w:instrText xml:space="preserve"> STYLEREF 1 \s </w:instrText>
      </w:r>
      <w:r w:rsidR="00060187" w:rsidRPr="00103CB0">
        <w:rPr>
          <w:lang w:val="de-DE"/>
          <w:rPrChange w:id="846" w:author="Arash Baharloo" w:date="2013-03-19T13:05:00Z">
            <w:rPr>
              <w:lang w:val="de-DE"/>
            </w:rPr>
          </w:rPrChange>
        </w:rPr>
        <w:fldChar w:fldCharType="separate"/>
      </w:r>
      <w:r w:rsidR="00362852">
        <w:rPr>
          <w:noProof/>
          <w:lang w:val="de-DE"/>
        </w:rPr>
        <w:t>6</w:t>
      </w:r>
      <w:r w:rsidR="00060187" w:rsidRPr="00103CB0">
        <w:rPr>
          <w:lang w:val="de-DE"/>
        </w:rPr>
        <w:fldChar w:fldCharType="end"/>
      </w:r>
      <w:r w:rsidR="00060187" w:rsidRPr="00BE2D5F">
        <w:rPr>
          <w:lang w:val="de-DE"/>
        </w:rPr>
        <w:noBreakHyphen/>
      </w:r>
      <w:r w:rsidR="00060187" w:rsidRPr="00103CB0">
        <w:rPr>
          <w:lang w:val="de-DE"/>
        </w:rPr>
        <w:fldChar w:fldCharType="begin"/>
      </w:r>
      <w:r w:rsidR="00060187" w:rsidRPr="00BE2D5F">
        <w:rPr>
          <w:lang w:val="de-DE"/>
        </w:rPr>
        <w:instrText xml:space="preserve"> SEQ Abbildung \* ARABIC \s 1 </w:instrText>
      </w:r>
      <w:r w:rsidR="00060187" w:rsidRPr="00103CB0">
        <w:rPr>
          <w:lang w:val="de-DE"/>
          <w:rPrChange w:id="847" w:author="Arash Baharloo" w:date="2013-03-19T13:05:00Z">
            <w:rPr>
              <w:lang w:val="de-DE"/>
            </w:rPr>
          </w:rPrChange>
        </w:rPr>
        <w:fldChar w:fldCharType="separate"/>
      </w:r>
      <w:r w:rsidR="00362852">
        <w:rPr>
          <w:noProof/>
          <w:lang w:val="de-DE"/>
        </w:rPr>
        <w:t>2</w:t>
      </w:r>
      <w:r w:rsidR="00060187" w:rsidRPr="00103CB0">
        <w:rPr>
          <w:lang w:val="de-DE"/>
        </w:rPr>
        <w:fldChar w:fldCharType="end"/>
      </w:r>
      <w:bookmarkEnd w:id="845"/>
      <w:r w:rsidRPr="00BE2D5F">
        <w:rPr>
          <w:lang w:val="de-DE"/>
        </w:rPr>
        <w:t xml:space="preserve">: </w:t>
      </w:r>
      <w:r w:rsidRPr="00BE2D5F">
        <w:rPr>
          <w:b w:val="0"/>
          <w:lang w:val="de-DE"/>
        </w:rPr>
        <w:t>Eine neue URL hinzufügen</w:t>
      </w:r>
      <w:bookmarkEnd w:id="844"/>
    </w:p>
    <w:p w:rsidR="00EB4450" w:rsidRPr="00BE2D5F" w:rsidRDefault="00EB4450" w:rsidP="00410D7C">
      <w:pPr>
        <w:rPr>
          <w:lang w:val="de-DE"/>
        </w:rPr>
      </w:pPr>
    </w:p>
    <w:p w:rsidR="000D0CF9" w:rsidRPr="00BE2D5F" w:rsidRDefault="000D0CF9" w:rsidP="000D0CF9">
      <w:pPr>
        <w:pStyle w:val="berschrift4"/>
        <w:rPr>
          <w:lang w:val="de-DE"/>
        </w:rPr>
      </w:pPr>
      <w:r w:rsidRPr="00BE2D5F">
        <w:rPr>
          <w:lang w:val="de-DE"/>
        </w:rPr>
        <w:t>Projekt auschecken</w:t>
      </w:r>
    </w:p>
    <w:p w:rsidR="000D0CF9" w:rsidRPr="00BE2D5F" w:rsidRDefault="000D0CF9" w:rsidP="00410D7C">
      <w:pPr>
        <w:rPr>
          <w:lang w:val="de-DE"/>
        </w:rPr>
      </w:pPr>
      <w:r w:rsidRPr="00BE2D5F">
        <w:rPr>
          <w:lang w:val="de-DE"/>
        </w:rPr>
        <w:t>Gehen Sie wie folgt vor, um die Exquisite-Projektmappe aus dem LS13-SVN-Server in Visual Studio einzuchecken.</w:t>
      </w:r>
    </w:p>
    <w:p w:rsidR="00420DCF" w:rsidRPr="00BE2D5F" w:rsidRDefault="00420DCF" w:rsidP="000D0CF9">
      <w:pPr>
        <w:pStyle w:val="Listenabsatz"/>
        <w:numPr>
          <w:ilvl w:val="0"/>
          <w:numId w:val="40"/>
        </w:numPr>
        <w:rPr>
          <w:lang w:val="de-DE"/>
        </w:rPr>
      </w:pPr>
      <w:r w:rsidRPr="00BE2D5F">
        <w:rPr>
          <w:lang w:val="de-DE"/>
        </w:rPr>
        <w:t>Geben Sie „</w:t>
      </w:r>
      <w:r w:rsidRPr="00BE2D5F">
        <w:rPr>
          <w:rStyle w:val="Hervorhebung"/>
          <w:lang w:val="de-DE"/>
        </w:rPr>
        <w:t>https://ls13-www.cs.uni-dortmund.de/svn/excel_exquisite/</w:t>
      </w:r>
      <w:r w:rsidRPr="00BE2D5F">
        <w:rPr>
          <w:lang w:val="de-DE"/>
        </w:rPr>
        <w:t>“ ein und bestätigen Sie Ihre Angaben mit OK.</w:t>
      </w:r>
    </w:p>
    <w:p w:rsidR="004F3F22" w:rsidRPr="00BE2D5F" w:rsidRDefault="004F3F22" w:rsidP="000D0CF9">
      <w:pPr>
        <w:pStyle w:val="Listenabsatz"/>
        <w:numPr>
          <w:ilvl w:val="0"/>
          <w:numId w:val="40"/>
        </w:numPr>
        <w:rPr>
          <w:lang w:val="de-DE"/>
        </w:rPr>
      </w:pPr>
      <w:r w:rsidRPr="00BE2D5F">
        <w:rPr>
          <w:lang w:val="de-DE"/>
        </w:rPr>
        <w:t>Geben Sie bei Bedarf Ihre SVN-Zugangsdaten ein.</w:t>
      </w:r>
    </w:p>
    <w:p w:rsidR="00CF51A5" w:rsidRPr="00BE2D5F" w:rsidRDefault="004F3F22" w:rsidP="000D0CF9">
      <w:pPr>
        <w:pStyle w:val="Listenabsatz"/>
        <w:numPr>
          <w:ilvl w:val="0"/>
          <w:numId w:val="40"/>
        </w:numPr>
        <w:rPr>
          <w:lang w:val="de-DE"/>
        </w:rPr>
      </w:pPr>
      <w:r w:rsidRPr="00BE2D5F">
        <w:rPr>
          <w:lang w:val="de-DE"/>
        </w:rPr>
        <w:t xml:space="preserve">Es ist nun möglich </w:t>
      </w:r>
      <w:r w:rsidR="00E471D9" w:rsidRPr="00BE2D5F">
        <w:rPr>
          <w:lang w:val="de-DE"/>
        </w:rPr>
        <w:t>d</w:t>
      </w:r>
      <w:r w:rsidR="00393BA9" w:rsidRPr="00BE2D5F">
        <w:rPr>
          <w:lang w:val="de-DE"/>
        </w:rPr>
        <w:t>as</w:t>
      </w:r>
      <w:r w:rsidRPr="00BE2D5F">
        <w:rPr>
          <w:lang w:val="de-DE"/>
        </w:rPr>
        <w:t xml:space="preserve"> Repository zu durchsuchen. </w:t>
      </w:r>
      <w:r w:rsidR="00CF51A5" w:rsidRPr="00BE2D5F">
        <w:rPr>
          <w:lang w:val="de-DE"/>
        </w:rPr>
        <w:t>Wählen Sie den Ordner „/excel_exquisite/mbd/ExquisiteSolution/trunk/“ und öffnen Sie die Pr</w:t>
      </w:r>
      <w:r w:rsidR="00CF51A5" w:rsidRPr="00BE2D5F">
        <w:rPr>
          <w:lang w:val="de-DE"/>
        </w:rPr>
        <w:t>o</w:t>
      </w:r>
      <w:r w:rsidR="00CF51A5" w:rsidRPr="00BE2D5F">
        <w:rPr>
          <w:lang w:val="de-DE"/>
        </w:rPr>
        <w:t xml:space="preserve">jektmappe „ExquisiteSolution.sln“ mit einem Doppelklick (siehe </w:t>
      </w:r>
      <w:r w:rsidR="0070407E" w:rsidRPr="00103CB0">
        <w:rPr>
          <w:lang w:val="de-DE"/>
        </w:rPr>
        <w:fldChar w:fldCharType="begin"/>
      </w:r>
      <w:r w:rsidR="0070407E" w:rsidRPr="00BE2D5F">
        <w:rPr>
          <w:lang w:val="de-DE"/>
        </w:rPr>
        <w:instrText xml:space="preserve"> REF _Ref350769467 \h </w:instrText>
      </w:r>
      <w:r w:rsidR="0070407E" w:rsidRPr="00103CB0">
        <w:rPr>
          <w:lang w:val="de-DE"/>
        </w:rPr>
      </w:r>
      <w:r w:rsidR="0070407E" w:rsidRPr="00103CB0">
        <w:rPr>
          <w:lang w:val="de-DE"/>
          <w:rPrChange w:id="848" w:author="Arash Baharloo" w:date="2013-03-19T13:05:00Z">
            <w:rPr>
              <w:lang w:val="de-DE"/>
            </w:rPr>
          </w:rPrChange>
        </w:rPr>
        <w:fldChar w:fldCharType="separate"/>
      </w:r>
      <w:r w:rsidR="003B4BEB" w:rsidRPr="00BE2D5F">
        <w:rPr>
          <w:lang w:val="de-DE"/>
        </w:rPr>
        <w:t xml:space="preserve">Abbildung </w:t>
      </w:r>
      <w:r w:rsidR="003B4BEB" w:rsidRPr="00BE2D5F">
        <w:rPr>
          <w:noProof/>
          <w:lang w:val="de-DE"/>
        </w:rPr>
        <w:t>6</w:t>
      </w:r>
      <w:r w:rsidR="003B4BEB" w:rsidRPr="00BE2D5F">
        <w:rPr>
          <w:lang w:val="de-DE"/>
        </w:rPr>
        <w:noBreakHyphen/>
      </w:r>
      <w:r w:rsidR="003B4BEB" w:rsidRPr="00BE2D5F">
        <w:rPr>
          <w:noProof/>
          <w:lang w:val="de-DE"/>
        </w:rPr>
        <w:t>3</w:t>
      </w:r>
      <w:r w:rsidR="0070407E" w:rsidRPr="00103CB0">
        <w:rPr>
          <w:lang w:val="de-DE"/>
        </w:rPr>
        <w:fldChar w:fldCharType="end"/>
      </w:r>
      <w:r w:rsidR="00CF51A5" w:rsidRPr="00BE2D5F">
        <w:rPr>
          <w:lang w:val="de-DE"/>
        </w:rPr>
        <w:t>).</w:t>
      </w:r>
    </w:p>
    <w:p w:rsidR="00CF51A5" w:rsidRPr="00BE2D5F" w:rsidRDefault="00CF51A5" w:rsidP="000D0CF9">
      <w:pPr>
        <w:keepNext/>
        <w:jc w:val="center"/>
        <w:rPr>
          <w:lang w:val="de-DE"/>
        </w:rPr>
      </w:pPr>
      <w:r w:rsidRPr="00103CB0">
        <w:rPr>
          <w:noProof/>
          <w:lang w:val="de-DE" w:eastAsia="de-DE" w:bidi="ar-SA"/>
        </w:rPr>
        <w:drawing>
          <wp:inline distT="0" distB="0" distL="0" distR="0" wp14:anchorId="5E6478AF" wp14:editId="4F76AD70">
            <wp:extent cx="4170142" cy="31813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182927" cy="3191103"/>
                    </a:xfrm>
                    <a:prstGeom prst="rect">
                      <a:avLst/>
                    </a:prstGeom>
                  </pic:spPr>
                </pic:pic>
              </a:graphicData>
            </a:graphic>
          </wp:inline>
        </w:drawing>
      </w:r>
    </w:p>
    <w:p w:rsidR="00CF51A5" w:rsidRPr="00BE2D5F" w:rsidRDefault="00CF51A5" w:rsidP="00CF51A5">
      <w:pPr>
        <w:pStyle w:val="Beschriftung"/>
        <w:rPr>
          <w:lang w:val="de-DE"/>
        </w:rPr>
      </w:pPr>
      <w:bookmarkStart w:id="849" w:name="_Toc350777472"/>
      <w:bookmarkStart w:id="850" w:name="_Ref350769467"/>
      <w:r w:rsidRPr="00BE2D5F">
        <w:rPr>
          <w:lang w:val="de-DE"/>
        </w:rPr>
        <w:t xml:space="preserve">Abbildung </w:t>
      </w:r>
      <w:r w:rsidR="00060187" w:rsidRPr="00103CB0">
        <w:rPr>
          <w:lang w:val="de-DE"/>
        </w:rPr>
        <w:fldChar w:fldCharType="begin"/>
      </w:r>
      <w:r w:rsidR="00060187" w:rsidRPr="00BE2D5F">
        <w:rPr>
          <w:lang w:val="de-DE"/>
        </w:rPr>
        <w:instrText xml:space="preserve"> STYLEREF 1 \s </w:instrText>
      </w:r>
      <w:r w:rsidR="00060187" w:rsidRPr="00103CB0">
        <w:rPr>
          <w:lang w:val="de-DE"/>
          <w:rPrChange w:id="851" w:author="Arash Baharloo" w:date="2013-03-19T13:05:00Z">
            <w:rPr>
              <w:lang w:val="de-DE"/>
            </w:rPr>
          </w:rPrChange>
        </w:rPr>
        <w:fldChar w:fldCharType="separate"/>
      </w:r>
      <w:r w:rsidR="00362852">
        <w:rPr>
          <w:noProof/>
          <w:lang w:val="de-DE"/>
        </w:rPr>
        <w:t>6</w:t>
      </w:r>
      <w:r w:rsidR="00060187" w:rsidRPr="00103CB0">
        <w:rPr>
          <w:lang w:val="de-DE"/>
        </w:rPr>
        <w:fldChar w:fldCharType="end"/>
      </w:r>
      <w:r w:rsidR="00060187" w:rsidRPr="00BE2D5F">
        <w:rPr>
          <w:lang w:val="de-DE"/>
        </w:rPr>
        <w:noBreakHyphen/>
      </w:r>
      <w:r w:rsidR="00060187" w:rsidRPr="00103CB0">
        <w:rPr>
          <w:lang w:val="de-DE"/>
        </w:rPr>
        <w:fldChar w:fldCharType="begin"/>
      </w:r>
      <w:r w:rsidR="00060187" w:rsidRPr="00BE2D5F">
        <w:rPr>
          <w:lang w:val="de-DE"/>
        </w:rPr>
        <w:instrText xml:space="preserve"> SEQ Abbildung \* ARABIC \s 1 </w:instrText>
      </w:r>
      <w:r w:rsidR="00060187" w:rsidRPr="00103CB0">
        <w:rPr>
          <w:lang w:val="de-DE"/>
          <w:rPrChange w:id="852" w:author="Arash Baharloo" w:date="2013-03-19T13:05:00Z">
            <w:rPr>
              <w:lang w:val="de-DE"/>
            </w:rPr>
          </w:rPrChange>
        </w:rPr>
        <w:fldChar w:fldCharType="separate"/>
      </w:r>
      <w:r w:rsidR="00362852">
        <w:rPr>
          <w:noProof/>
          <w:lang w:val="de-DE"/>
        </w:rPr>
        <w:t>3</w:t>
      </w:r>
      <w:r w:rsidR="00060187" w:rsidRPr="00103CB0">
        <w:rPr>
          <w:lang w:val="de-DE"/>
        </w:rPr>
        <w:fldChar w:fldCharType="end"/>
      </w:r>
      <w:bookmarkEnd w:id="850"/>
      <w:r w:rsidRPr="00BE2D5F">
        <w:rPr>
          <w:lang w:val="de-DE"/>
        </w:rPr>
        <w:t xml:space="preserve">: </w:t>
      </w:r>
      <w:r w:rsidRPr="00BE2D5F">
        <w:rPr>
          <w:b w:val="0"/>
          <w:lang w:val="de-DE"/>
        </w:rPr>
        <w:t>Projektmappe auswählen</w:t>
      </w:r>
      <w:bookmarkEnd w:id="849"/>
    </w:p>
    <w:p w:rsidR="00EB4450" w:rsidRPr="00BE2D5F" w:rsidRDefault="000D0CF9" w:rsidP="000D0CF9">
      <w:pPr>
        <w:pStyle w:val="Listenabsatz"/>
        <w:numPr>
          <w:ilvl w:val="0"/>
          <w:numId w:val="40"/>
        </w:numPr>
        <w:rPr>
          <w:lang w:val="de-DE"/>
        </w:rPr>
      </w:pPr>
      <w:r w:rsidRPr="00BE2D5F">
        <w:rPr>
          <w:lang w:val="de-DE"/>
        </w:rPr>
        <w:lastRenderedPageBreak/>
        <w:t>Die Exquisite Projektmappe und alle dazugehörige Projekte sind nun in V</w:t>
      </w:r>
      <w:r w:rsidRPr="00BE2D5F">
        <w:rPr>
          <w:lang w:val="de-DE"/>
        </w:rPr>
        <w:t>i</w:t>
      </w:r>
      <w:r w:rsidRPr="00BE2D5F">
        <w:rPr>
          <w:lang w:val="de-DE"/>
        </w:rPr>
        <w:t>sual Studio verfügbar und können bearbeitet und ausgeführt werden.</w:t>
      </w:r>
    </w:p>
    <w:p w:rsidR="00393BA9" w:rsidRPr="00BE2D5F" w:rsidRDefault="00393BA9" w:rsidP="00410D7C">
      <w:pPr>
        <w:rPr>
          <w:lang w:val="de-DE"/>
        </w:rPr>
      </w:pPr>
      <w:r w:rsidRPr="00BE2D5F">
        <w:rPr>
          <w:rStyle w:val="IntensiveHervorhebung"/>
          <w:lang w:val="de-DE"/>
        </w:rPr>
        <w:t>Hinweis:</w:t>
      </w:r>
      <w:r w:rsidRPr="00BE2D5F">
        <w:rPr>
          <w:lang w:val="de-DE"/>
        </w:rPr>
        <w:t xml:space="preserve"> Die SVN-Befehle befinden sich im Kontextmenü zum Projekt oder den Projektdateien. Wichtige Befehle:</w:t>
      </w:r>
    </w:p>
    <w:p w:rsidR="00393BA9" w:rsidRPr="00BE2D5F" w:rsidRDefault="00393BA9" w:rsidP="00393BA9">
      <w:pPr>
        <w:pStyle w:val="Listenabsatz"/>
        <w:numPr>
          <w:ilvl w:val="0"/>
          <w:numId w:val="41"/>
        </w:numPr>
        <w:rPr>
          <w:lang w:val="de-DE"/>
        </w:rPr>
      </w:pPr>
      <w:r w:rsidRPr="00BE2D5F">
        <w:rPr>
          <w:rStyle w:val="Hervorhebung"/>
          <w:lang w:val="de-DE"/>
        </w:rPr>
        <w:t>Commit:</w:t>
      </w:r>
      <w:r w:rsidRPr="00BE2D5F">
        <w:rPr>
          <w:lang w:val="de-DE"/>
        </w:rPr>
        <w:t xml:space="preserve"> Hiermit werden aktuelle Veränderungen in das Repository hochg</w:t>
      </w:r>
      <w:r w:rsidRPr="00BE2D5F">
        <w:rPr>
          <w:lang w:val="de-DE"/>
        </w:rPr>
        <w:t>e</w:t>
      </w:r>
      <w:r w:rsidRPr="00BE2D5F">
        <w:rPr>
          <w:lang w:val="de-DE"/>
        </w:rPr>
        <w:t>laden.</w:t>
      </w:r>
    </w:p>
    <w:p w:rsidR="00393BA9" w:rsidRPr="00BE2D5F" w:rsidRDefault="00393BA9" w:rsidP="00393BA9">
      <w:pPr>
        <w:pStyle w:val="Listenabsatz"/>
        <w:numPr>
          <w:ilvl w:val="0"/>
          <w:numId w:val="41"/>
        </w:numPr>
        <w:rPr>
          <w:lang w:val="de-DE"/>
        </w:rPr>
      </w:pPr>
      <w:r w:rsidRPr="00BE2D5F">
        <w:rPr>
          <w:rStyle w:val="Hervorhebung"/>
          <w:lang w:val="de-DE"/>
        </w:rPr>
        <w:t>Revert:</w:t>
      </w:r>
      <w:r w:rsidRPr="00BE2D5F">
        <w:rPr>
          <w:lang w:val="de-DE"/>
        </w:rPr>
        <w:t xml:space="preserve"> Hiermit werden aktuelle Veränderungen in Visual Studio zurückg</w:t>
      </w:r>
      <w:r w:rsidRPr="00BE2D5F">
        <w:rPr>
          <w:lang w:val="de-DE"/>
        </w:rPr>
        <w:t>e</w:t>
      </w:r>
      <w:r w:rsidRPr="00BE2D5F">
        <w:rPr>
          <w:lang w:val="de-DE"/>
        </w:rPr>
        <w:t>setzt.</w:t>
      </w:r>
    </w:p>
    <w:p w:rsidR="00393BA9" w:rsidRPr="00BE2D5F" w:rsidRDefault="00393BA9" w:rsidP="00393BA9">
      <w:pPr>
        <w:pStyle w:val="Listenabsatz"/>
        <w:numPr>
          <w:ilvl w:val="0"/>
          <w:numId w:val="41"/>
        </w:numPr>
        <w:rPr>
          <w:lang w:val="de-DE"/>
        </w:rPr>
      </w:pPr>
      <w:r w:rsidRPr="00BE2D5F">
        <w:rPr>
          <w:rStyle w:val="Hervorhebung"/>
          <w:lang w:val="de-DE"/>
        </w:rPr>
        <w:t>Update:</w:t>
      </w:r>
      <w:r w:rsidRPr="00BE2D5F">
        <w:rPr>
          <w:lang w:val="de-DE"/>
        </w:rPr>
        <w:t xml:space="preserve"> Hiermit werden die Dateien auf die aktuelle Version (Head) oder eine ausgewählte Version synchronisiert.</w:t>
      </w:r>
    </w:p>
    <w:p w:rsidR="00393BA9" w:rsidRPr="00BE2D5F" w:rsidRDefault="00393BA9" w:rsidP="00393BA9">
      <w:pPr>
        <w:rPr>
          <w:lang w:val="de-DE"/>
        </w:rPr>
      </w:pPr>
      <w:r w:rsidRPr="00BE2D5F">
        <w:rPr>
          <w:rStyle w:val="IntensiveHervorhebung"/>
          <w:lang w:val="de-DE"/>
        </w:rPr>
        <w:t>Hinweis:</w:t>
      </w:r>
      <w:r w:rsidRPr="00BE2D5F">
        <w:rPr>
          <w:lang w:val="de-DE"/>
        </w:rPr>
        <w:t xml:space="preserve"> Die Schaltflächen „</w:t>
      </w:r>
      <w:r w:rsidRPr="00BE2D5F">
        <w:rPr>
          <w:rStyle w:val="Hervorhebung"/>
          <w:lang w:val="de-DE"/>
        </w:rPr>
        <w:t>Revert</w:t>
      </w:r>
      <w:r w:rsidRPr="00BE2D5F">
        <w:rPr>
          <w:lang w:val="de-DE"/>
        </w:rPr>
        <w:t>“ und „</w:t>
      </w:r>
      <w:r w:rsidRPr="00BE2D5F">
        <w:rPr>
          <w:rStyle w:val="Hervorhebung"/>
          <w:lang w:val="de-DE"/>
        </w:rPr>
        <w:t>Commit</w:t>
      </w:r>
      <w:r w:rsidRPr="00BE2D5F">
        <w:rPr>
          <w:lang w:val="de-DE"/>
        </w:rPr>
        <w:t>“ erscheinen nur bei Veränderu</w:t>
      </w:r>
      <w:r w:rsidRPr="00BE2D5F">
        <w:rPr>
          <w:lang w:val="de-DE"/>
        </w:rPr>
        <w:t>n</w:t>
      </w:r>
      <w:r w:rsidRPr="00BE2D5F">
        <w:rPr>
          <w:lang w:val="de-DE"/>
        </w:rPr>
        <w:t>gen.</w:t>
      </w:r>
    </w:p>
    <w:p w:rsidR="00EB4450" w:rsidRPr="00BE2D5F" w:rsidRDefault="00731FDE" w:rsidP="00DB3DE1">
      <w:pPr>
        <w:pStyle w:val="berschrift4"/>
        <w:rPr>
          <w:lang w:val="de-DE"/>
        </w:rPr>
      </w:pPr>
      <w:r w:rsidRPr="00BE2D5F">
        <w:rPr>
          <w:lang w:val="de-DE"/>
        </w:rPr>
        <w:t>Startprojekt festlegen</w:t>
      </w:r>
    </w:p>
    <w:p w:rsidR="00731FDE" w:rsidRPr="00BE2D5F" w:rsidRDefault="00731FDE" w:rsidP="00410D7C">
      <w:pPr>
        <w:rPr>
          <w:lang w:val="de-DE"/>
        </w:rPr>
      </w:pPr>
      <w:r w:rsidRPr="00BE2D5F">
        <w:rPr>
          <w:lang w:val="de-DE"/>
        </w:rPr>
        <w:t>Um das Excel-Add</w:t>
      </w:r>
      <w:r w:rsidR="00DB3DE1" w:rsidRPr="00BE2D5F">
        <w:rPr>
          <w:lang w:val="de-DE"/>
        </w:rPr>
        <w:t>-</w:t>
      </w:r>
      <w:r w:rsidRPr="00BE2D5F">
        <w:rPr>
          <w:lang w:val="de-DE"/>
        </w:rPr>
        <w:t>In aus Visual Studio heraus starten zu können, muss das en</w:t>
      </w:r>
      <w:r w:rsidRPr="00BE2D5F">
        <w:rPr>
          <w:lang w:val="de-DE"/>
        </w:rPr>
        <w:t>t</w:t>
      </w:r>
      <w:r w:rsidRPr="00BE2D5F">
        <w:rPr>
          <w:lang w:val="de-DE"/>
        </w:rPr>
        <w:t xml:space="preserve">sprechende Projekt als Startprojekt festgelegt sein. Wählen Sie dazu das Projekt „Exquisite.ExcelAddIn“ mit einem Rechtklick aus und </w:t>
      </w:r>
      <w:r w:rsidR="00060187" w:rsidRPr="00BE2D5F">
        <w:rPr>
          <w:lang w:val="de-DE"/>
        </w:rPr>
        <w:t xml:space="preserve">klicken sie den Befehl „Als Startprojekt festlegen“ (siehe </w:t>
      </w:r>
      <w:r w:rsidR="00060187" w:rsidRPr="00103CB0">
        <w:rPr>
          <w:lang w:val="de-DE"/>
        </w:rPr>
        <w:fldChar w:fldCharType="begin"/>
      </w:r>
      <w:r w:rsidR="00060187" w:rsidRPr="00BE2D5F">
        <w:rPr>
          <w:lang w:val="de-DE"/>
        </w:rPr>
        <w:instrText xml:space="preserve"> REF _Ref350775596 \h </w:instrText>
      </w:r>
      <w:r w:rsidR="00060187" w:rsidRPr="00103CB0">
        <w:rPr>
          <w:lang w:val="de-DE"/>
        </w:rPr>
      </w:r>
      <w:r w:rsidR="00060187" w:rsidRPr="00103CB0">
        <w:rPr>
          <w:lang w:val="de-DE"/>
          <w:rPrChange w:id="853" w:author="Arash Baharloo" w:date="2013-03-19T13:05:00Z">
            <w:rPr>
              <w:lang w:val="de-DE"/>
            </w:rPr>
          </w:rPrChange>
        </w:rPr>
        <w:fldChar w:fldCharType="separate"/>
      </w:r>
      <w:r w:rsidR="003B4BEB" w:rsidRPr="00BE2D5F">
        <w:rPr>
          <w:lang w:val="de-DE"/>
        </w:rPr>
        <w:t xml:space="preserve">Abbildung </w:t>
      </w:r>
      <w:r w:rsidR="003B4BEB" w:rsidRPr="00BE2D5F">
        <w:rPr>
          <w:noProof/>
          <w:lang w:val="de-DE"/>
        </w:rPr>
        <w:t>6</w:t>
      </w:r>
      <w:r w:rsidR="003B4BEB" w:rsidRPr="00BE2D5F">
        <w:rPr>
          <w:lang w:val="de-DE"/>
        </w:rPr>
        <w:noBreakHyphen/>
      </w:r>
      <w:r w:rsidR="003B4BEB" w:rsidRPr="00BE2D5F">
        <w:rPr>
          <w:noProof/>
          <w:lang w:val="de-DE"/>
        </w:rPr>
        <w:t>4</w:t>
      </w:r>
      <w:r w:rsidR="00060187" w:rsidRPr="00103CB0">
        <w:rPr>
          <w:lang w:val="de-DE"/>
        </w:rPr>
        <w:fldChar w:fldCharType="end"/>
      </w:r>
      <w:r w:rsidR="00060187" w:rsidRPr="00BE2D5F">
        <w:rPr>
          <w:lang w:val="de-DE"/>
        </w:rPr>
        <w:t>).</w:t>
      </w:r>
    </w:p>
    <w:p w:rsidR="00731FDE" w:rsidRPr="00BE2D5F" w:rsidRDefault="00731FDE" w:rsidP="00410D7C">
      <w:pPr>
        <w:rPr>
          <w:lang w:val="de-DE"/>
        </w:rPr>
      </w:pPr>
    </w:p>
    <w:p w:rsidR="00060187" w:rsidRPr="00BE2D5F" w:rsidRDefault="00731FDE" w:rsidP="00060187">
      <w:pPr>
        <w:keepNext/>
        <w:jc w:val="center"/>
        <w:rPr>
          <w:lang w:val="de-DE"/>
        </w:rPr>
      </w:pPr>
      <w:r w:rsidRPr="00103CB0">
        <w:rPr>
          <w:noProof/>
          <w:lang w:val="de-DE" w:eastAsia="de-DE" w:bidi="ar-SA"/>
        </w:rPr>
        <w:drawing>
          <wp:inline distT="0" distB="0" distL="0" distR="0" wp14:anchorId="16E86FB1" wp14:editId="6E119025">
            <wp:extent cx="2837824" cy="357187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843919" cy="3579547"/>
                    </a:xfrm>
                    <a:prstGeom prst="rect">
                      <a:avLst/>
                    </a:prstGeom>
                  </pic:spPr>
                </pic:pic>
              </a:graphicData>
            </a:graphic>
          </wp:inline>
        </w:drawing>
      </w:r>
    </w:p>
    <w:p w:rsidR="00731FDE" w:rsidRPr="00BE2D5F" w:rsidRDefault="00060187" w:rsidP="00060187">
      <w:pPr>
        <w:pStyle w:val="Beschriftung"/>
        <w:rPr>
          <w:lang w:val="de-DE"/>
        </w:rPr>
      </w:pPr>
      <w:bookmarkStart w:id="854" w:name="_Toc350777473"/>
      <w:bookmarkStart w:id="855" w:name="_Ref350775596"/>
      <w:r w:rsidRPr="00BE2D5F">
        <w:rPr>
          <w:lang w:val="de-DE"/>
        </w:rPr>
        <w:t xml:space="preserve">Abbildung </w:t>
      </w:r>
      <w:r w:rsidRPr="00103CB0">
        <w:rPr>
          <w:lang w:val="de-DE"/>
        </w:rPr>
        <w:fldChar w:fldCharType="begin"/>
      </w:r>
      <w:r w:rsidRPr="00BE2D5F">
        <w:rPr>
          <w:lang w:val="de-DE"/>
        </w:rPr>
        <w:instrText xml:space="preserve"> STYLEREF 1 \s </w:instrText>
      </w:r>
      <w:r w:rsidRPr="00103CB0">
        <w:rPr>
          <w:lang w:val="de-DE"/>
          <w:rPrChange w:id="856" w:author="Arash Baharloo" w:date="2013-03-19T13:05:00Z">
            <w:rPr>
              <w:lang w:val="de-DE"/>
            </w:rPr>
          </w:rPrChange>
        </w:rPr>
        <w:fldChar w:fldCharType="separate"/>
      </w:r>
      <w:r w:rsidR="00362852">
        <w:rPr>
          <w:noProof/>
          <w:lang w:val="de-DE"/>
        </w:rPr>
        <w:t>6</w:t>
      </w:r>
      <w:r w:rsidRPr="00103CB0">
        <w:rPr>
          <w:lang w:val="de-DE"/>
        </w:rPr>
        <w:fldChar w:fldCharType="end"/>
      </w:r>
      <w:r w:rsidRPr="00BE2D5F">
        <w:rPr>
          <w:lang w:val="de-DE"/>
        </w:rPr>
        <w:noBreakHyphen/>
      </w:r>
      <w:r w:rsidRPr="00103CB0">
        <w:rPr>
          <w:lang w:val="de-DE"/>
        </w:rPr>
        <w:fldChar w:fldCharType="begin"/>
      </w:r>
      <w:r w:rsidRPr="00BE2D5F">
        <w:rPr>
          <w:lang w:val="de-DE"/>
        </w:rPr>
        <w:instrText xml:space="preserve"> SEQ Abbildung \* ARABIC \s 1 </w:instrText>
      </w:r>
      <w:r w:rsidRPr="00103CB0">
        <w:rPr>
          <w:lang w:val="de-DE"/>
          <w:rPrChange w:id="857" w:author="Arash Baharloo" w:date="2013-03-19T13:05:00Z">
            <w:rPr>
              <w:lang w:val="de-DE"/>
            </w:rPr>
          </w:rPrChange>
        </w:rPr>
        <w:fldChar w:fldCharType="separate"/>
      </w:r>
      <w:r w:rsidR="00362852">
        <w:rPr>
          <w:noProof/>
          <w:lang w:val="de-DE"/>
        </w:rPr>
        <w:t>4</w:t>
      </w:r>
      <w:r w:rsidRPr="00103CB0">
        <w:rPr>
          <w:lang w:val="de-DE"/>
        </w:rPr>
        <w:fldChar w:fldCharType="end"/>
      </w:r>
      <w:bookmarkEnd w:id="855"/>
      <w:r w:rsidRPr="00BE2D5F">
        <w:rPr>
          <w:lang w:val="de-DE"/>
        </w:rPr>
        <w:t xml:space="preserve">: </w:t>
      </w:r>
      <w:r w:rsidRPr="00BE2D5F">
        <w:rPr>
          <w:b w:val="0"/>
          <w:lang w:val="de-DE"/>
        </w:rPr>
        <w:t>Startprojekt festlegen</w:t>
      </w:r>
      <w:bookmarkEnd w:id="854"/>
    </w:p>
    <w:p w:rsidR="00973454" w:rsidRPr="00BE2D5F" w:rsidRDefault="00973454" w:rsidP="00973454">
      <w:pPr>
        <w:pStyle w:val="berschrift4"/>
        <w:rPr>
          <w:lang w:val="de-DE"/>
        </w:rPr>
      </w:pPr>
      <w:r w:rsidRPr="00BE2D5F">
        <w:rPr>
          <w:lang w:val="de-DE"/>
        </w:rPr>
        <w:lastRenderedPageBreak/>
        <w:t>Projekt ausführen</w:t>
      </w:r>
    </w:p>
    <w:p w:rsidR="00EB4450" w:rsidRPr="00BE2D5F" w:rsidRDefault="00DB3DE1" w:rsidP="00410D7C">
      <w:pPr>
        <w:rPr>
          <w:lang w:val="de-DE"/>
        </w:rPr>
      </w:pPr>
      <w:r w:rsidRPr="00BE2D5F">
        <w:rPr>
          <w:lang w:val="de-DE"/>
        </w:rPr>
        <w:t>Wenn das Projekt nun aus Visual Studio heraus gestartet wird, wird die dazugeh</w:t>
      </w:r>
      <w:r w:rsidRPr="00BE2D5F">
        <w:rPr>
          <w:lang w:val="de-DE"/>
        </w:rPr>
        <w:t>ö</w:t>
      </w:r>
      <w:r w:rsidRPr="00BE2D5F">
        <w:rPr>
          <w:lang w:val="de-DE"/>
        </w:rPr>
        <w:t xml:space="preserve">rige Office-Anwendung (Excel) geöffnet und das Add-In </w:t>
      </w:r>
      <w:r w:rsidR="003054F2" w:rsidRPr="00BE2D5F">
        <w:rPr>
          <w:lang w:val="de-DE"/>
        </w:rPr>
        <w:t>in der Anwendung gel</w:t>
      </w:r>
      <w:r w:rsidR="003054F2" w:rsidRPr="00BE2D5F">
        <w:rPr>
          <w:lang w:val="de-DE"/>
        </w:rPr>
        <w:t>a</w:t>
      </w:r>
      <w:r w:rsidR="003054F2" w:rsidRPr="00BE2D5F">
        <w:rPr>
          <w:lang w:val="de-DE"/>
        </w:rPr>
        <w:t xml:space="preserve">den. Beim Beenden der </w:t>
      </w:r>
      <w:r w:rsidR="00D10682" w:rsidRPr="00BE2D5F">
        <w:rPr>
          <w:lang w:val="de-DE"/>
        </w:rPr>
        <w:t>Excel-</w:t>
      </w:r>
      <w:r w:rsidR="003054F2" w:rsidRPr="00BE2D5F">
        <w:rPr>
          <w:lang w:val="de-DE"/>
        </w:rPr>
        <w:t>Anwendung</w:t>
      </w:r>
      <w:r w:rsidR="00D10682" w:rsidRPr="00BE2D5F">
        <w:rPr>
          <w:lang w:val="de-DE"/>
        </w:rPr>
        <w:t xml:space="preserve"> befindet man sich als Entwickler wieder in der Oberfläche von Visual Studio.</w:t>
      </w:r>
    </w:p>
    <w:p w:rsidR="00D10682" w:rsidRPr="00BE2D5F" w:rsidRDefault="00D10682" w:rsidP="00FA3987">
      <w:pPr>
        <w:rPr>
          <w:ins w:id="858" w:author="dietmar" w:date="2013-03-11T19:19:00Z"/>
          <w:lang w:val="de-DE"/>
        </w:rPr>
      </w:pPr>
      <w:r w:rsidRPr="00BE2D5F">
        <w:rPr>
          <w:rStyle w:val="IntensiveHervorhebung"/>
          <w:lang w:val="de-DE"/>
        </w:rPr>
        <w:t>Hinweis:</w:t>
      </w:r>
      <w:r w:rsidRPr="00BE2D5F">
        <w:rPr>
          <w:lang w:val="de-DE"/>
        </w:rPr>
        <w:t xml:space="preserve"> Das Add-In ist weiterhin in Excel verfügbar und wird automatisch beim Start von Excel geladen. Ein Add-In auf Anwendungsebene muss also manuell aus der Office-Anwendung entfernt werden, sofern es nicht weiter benötigt wird. </w:t>
      </w:r>
    </w:p>
    <w:p w:rsidR="006947C2" w:rsidRPr="00BE2D5F" w:rsidRDefault="00C61BD2" w:rsidP="00FA3987">
      <w:pPr>
        <w:rPr>
          <w:lang w:val="de-DE"/>
        </w:rPr>
      </w:pPr>
      <w:r w:rsidRPr="00BE2D5F">
        <w:rPr>
          <w:lang w:val="de-DE"/>
        </w:rPr>
        <w:t xml:space="preserve">Wenn das Add-In aus </w:t>
      </w:r>
      <w:r w:rsidR="00482164" w:rsidRPr="00BE2D5F">
        <w:rPr>
          <w:lang w:val="de-DE"/>
        </w:rPr>
        <w:t xml:space="preserve">Visual Studio heraus gestartet ist, </w:t>
      </w:r>
      <w:ins w:id="859" w:author="dietmar" w:date="2013-03-11T19:19:00Z">
        <w:r w:rsidR="00482164" w:rsidRPr="00BE2D5F">
          <w:rPr>
            <w:lang w:val="de-DE"/>
          </w:rPr>
          <w:t>wird</w:t>
        </w:r>
      </w:ins>
      <w:r w:rsidR="00482164" w:rsidRPr="00BE2D5F">
        <w:rPr>
          <w:lang w:val="de-DE"/>
        </w:rPr>
        <w:t xml:space="preserve"> m</w:t>
      </w:r>
      <w:ins w:id="860" w:author="dietmar" w:date="2013-03-11T19:19:00Z">
        <w:r w:rsidR="006947C2" w:rsidRPr="00BE2D5F">
          <w:rPr>
            <w:lang w:val="de-DE"/>
          </w:rPr>
          <w:t>it</w:t>
        </w:r>
      </w:ins>
      <w:r w:rsidR="00482164" w:rsidRPr="00BE2D5F">
        <w:rPr>
          <w:lang w:val="de-DE"/>
        </w:rPr>
        <w:t xml:space="preserve"> H</w:t>
      </w:r>
      <w:ins w:id="861" w:author="dietmar" w:date="2013-03-11T19:19:00Z">
        <w:r w:rsidR="006947C2" w:rsidRPr="00BE2D5F">
          <w:rPr>
            <w:lang w:val="de-DE"/>
          </w:rPr>
          <w:t>ilfe des Ko</w:t>
        </w:r>
        <w:r w:rsidR="006947C2" w:rsidRPr="00BE2D5F">
          <w:rPr>
            <w:lang w:val="de-DE"/>
          </w:rPr>
          <w:t>m</w:t>
        </w:r>
        <w:r w:rsidR="006947C2" w:rsidRPr="00BE2D5F">
          <w:rPr>
            <w:lang w:val="de-DE"/>
          </w:rPr>
          <w:t xml:space="preserve">mandos </w:t>
        </w:r>
      </w:ins>
      <w:r w:rsidR="00237DC3" w:rsidRPr="00BE2D5F">
        <w:rPr>
          <w:lang w:val="de-DE"/>
        </w:rPr>
        <w:t>„</w:t>
      </w:r>
      <w:ins w:id="862" w:author="dietmar" w:date="2013-03-11T19:19:00Z">
        <w:r w:rsidR="006947C2" w:rsidRPr="00BE2D5F">
          <w:rPr>
            <w:rStyle w:val="Hervorhebung"/>
            <w:lang w:val="de-DE"/>
          </w:rPr>
          <w:t>Clean project</w:t>
        </w:r>
      </w:ins>
      <w:r w:rsidR="00237DC3" w:rsidRPr="00BE2D5F">
        <w:rPr>
          <w:lang w:val="de-DE"/>
        </w:rPr>
        <w:t>“</w:t>
      </w:r>
      <w:ins w:id="863" w:author="dietmar" w:date="2013-03-11T19:19:00Z">
        <w:r w:rsidR="006947C2" w:rsidRPr="00BE2D5F">
          <w:rPr>
            <w:lang w:val="de-DE"/>
          </w:rPr>
          <w:t xml:space="preserve"> das Add-In in Excel deaktiviert, sodass der normale Pr</w:t>
        </w:r>
        <w:r w:rsidR="006947C2" w:rsidRPr="00BE2D5F">
          <w:rPr>
            <w:lang w:val="de-DE"/>
          </w:rPr>
          <w:t>o</w:t>
        </w:r>
        <w:r w:rsidR="006947C2" w:rsidRPr="00BE2D5F">
          <w:rPr>
            <w:lang w:val="de-DE"/>
          </w:rPr>
          <w:t>grammstart wie üblich schnell erfolgen kann.</w:t>
        </w:r>
      </w:ins>
    </w:p>
    <w:p w:rsidR="00246249" w:rsidRPr="00BE2D5F" w:rsidRDefault="00D10682" w:rsidP="00FA3987">
      <w:pPr>
        <w:rPr>
          <w:lang w:val="de-DE"/>
        </w:rPr>
      </w:pPr>
      <w:r w:rsidRPr="00BE2D5F">
        <w:rPr>
          <w:lang w:val="de-DE"/>
        </w:rPr>
        <w:t xml:space="preserve">Mehr zum Add-In finden Sie im Abschnitt </w:t>
      </w:r>
      <w:r w:rsidRPr="00103CB0">
        <w:rPr>
          <w:lang w:val="de-DE"/>
        </w:rPr>
        <w:fldChar w:fldCharType="begin"/>
      </w:r>
      <w:r w:rsidRPr="00BE2D5F">
        <w:rPr>
          <w:lang w:val="de-DE"/>
        </w:rPr>
        <w:instrText xml:space="preserve"> REF _Ref350776572 \r \h </w:instrText>
      </w:r>
      <w:r w:rsidRPr="00103CB0">
        <w:rPr>
          <w:lang w:val="de-DE"/>
        </w:rPr>
      </w:r>
      <w:r w:rsidRPr="00103CB0">
        <w:rPr>
          <w:lang w:val="de-DE"/>
          <w:rPrChange w:id="864" w:author="Arash Baharloo" w:date="2013-03-19T13:05:00Z">
            <w:rPr>
              <w:lang w:val="de-DE"/>
            </w:rPr>
          </w:rPrChange>
        </w:rPr>
        <w:fldChar w:fldCharType="separate"/>
      </w:r>
      <w:r w:rsidR="003B4BEB" w:rsidRPr="00BE2D5F">
        <w:rPr>
          <w:lang w:val="de-DE"/>
        </w:rPr>
        <w:t>8</w:t>
      </w:r>
      <w:r w:rsidRPr="00103CB0">
        <w:rPr>
          <w:lang w:val="de-DE"/>
        </w:rPr>
        <w:fldChar w:fldCharType="end"/>
      </w:r>
      <w:r w:rsidRPr="00BE2D5F">
        <w:rPr>
          <w:lang w:val="de-DE"/>
        </w:rPr>
        <w:t>.</w:t>
      </w:r>
    </w:p>
    <w:p w:rsidR="00D10682" w:rsidRPr="00BE2D5F" w:rsidRDefault="00D10682" w:rsidP="00FA3987">
      <w:pPr>
        <w:rPr>
          <w:lang w:val="de-DE"/>
        </w:rPr>
      </w:pPr>
    </w:p>
    <w:p w:rsidR="000642AC" w:rsidRPr="00BE2D5F" w:rsidRDefault="000642AC" w:rsidP="00FA3987">
      <w:pPr>
        <w:rPr>
          <w:lang w:val="de-DE"/>
        </w:rPr>
      </w:pPr>
      <w:r w:rsidRPr="00BE2D5F">
        <w:rPr>
          <w:lang w:val="de-DE"/>
        </w:rPr>
        <w:br w:type="page"/>
      </w:r>
    </w:p>
    <w:p w:rsidR="000642AC" w:rsidRPr="00BE2D5F" w:rsidRDefault="000642AC" w:rsidP="00FA3987">
      <w:pPr>
        <w:rPr>
          <w:lang w:val="de-DE"/>
        </w:rPr>
      </w:pPr>
    </w:p>
    <w:p w:rsidR="00EB4450" w:rsidRPr="00BE2D5F" w:rsidRDefault="00EB4450" w:rsidP="00FA3987">
      <w:pPr>
        <w:rPr>
          <w:lang w:val="de-DE"/>
        </w:rPr>
      </w:pPr>
    </w:p>
    <w:p w:rsidR="00EB4450" w:rsidRPr="00BE2D5F" w:rsidRDefault="00EB4450" w:rsidP="00EB4450">
      <w:pPr>
        <w:spacing w:line="276" w:lineRule="auto"/>
        <w:rPr>
          <w:lang w:val="de-DE"/>
        </w:rPr>
        <w:sectPr w:rsidR="00EB4450" w:rsidRPr="00BE2D5F" w:rsidSect="007A68E2">
          <w:headerReference w:type="even" r:id="rId47"/>
          <w:headerReference w:type="default" r:id="rId48"/>
          <w:type w:val="continuous"/>
          <w:pgSz w:w="11906" w:h="16838"/>
          <w:pgMar w:top="1418" w:right="1701" w:bottom="1134" w:left="1701" w:header="709" w:footer="709" w:gutter="0"/>
          <w:cols w:space="708"/>
          <w:docGrid w:linePitch="360"/>
        </w:sectPr>
      </w:pPr>
      <w:r w:rsidRPr="00BE2D5F">
        <w:rPr>
          <w:lang w:val="de-DE"/>
        </w:rPr>
        <w:br w:type="page"/>
      </w:r>
    </w:p>
    <w:p w:rsidR="00D2271C" w:rsidRPr="00BE2D5F" w:rsidRDefault="00D2271C" w:rsidP="00D2271C">
      <w:pPr>
        <w:rPr>
          <w:lang w:val="de-DE"/>
        </w:rPr>
        <w:sectPr w:rsidR="00D2271C" w:rsidRPr="00BE2D5F" w:rsidSect="00D2271C">
          <w:headerReference w:type="even" r:id="rId49"/>
          <w:headerReference w:type="default" r:id="rId50"/>
          <w:type w:val="continuous"/>
          <w:pgSz w:w="11906" w:h="16838"/>
          <w:pgMar w:top="1418" w:right="1701" w:bottom="1134" w:left="1701" w:header="709" w:footer="709" w:gutter="0"/>
          <w:cols w:space="708"/>
          <w:docGrid w:linePitch="360"/>
        </w:sectPr>
      </w:pPr>
    </w:p>
    <w:p w:rsidR="00EB4450" w:rsidRPr="00BE2D5F" w:rsidRDefault="00EB4450" w:rsidP="00FA3987">
      <w:pPr>
        <w:rPr>
          <w:lang w:val="de-DE"/>
        </w:rPr>
      </w:pPr>
    </w:p>
    <w:p w:rsidR="00246249" w:rsidRPr="00BE2D5F" w:rsidRDefault="00246249" w:rsidP="00246249">
      <w:pPr>
        <w:pStyle w:val="berschrift1"/>
        <w:rPr>
          <w:lang w:val="de-DE"/>
        </w:rPr>
      </w:pPr>
      <w:bookmarkStart w:id="866" w:name="_Toc350786225"/>
      <w:r w:rsidRPr="00BE2D5F">
        <w:rPr>
          <w:lang w:val="de-DE"/>
        </w:rPr>
        <w:t>Der Server</w:t>
      </w:r>
      <w:bookmarkEnd w:id="866"/>
    </w:p>
    <w:p w:rsidR="00410D7C" w:rsidRPr="00BE2D5F" w:rsidRDefault="00410D7C" w:rsidP="00410D7C">
      <w:pPr>
        <w:rPr>
          <w:lang w:val="de-DE"/>
        </w:rPr>
      </w:pPr>
    </w:p>
    <w:p w:rsidR="00410D7C" w:rsidRPr="00BE2D5F" w:rsidRDefault="00410D7C" w:rsidP="00410D7C">
      <w:pPr>
        <w:rPr>
          <w:lang w:val="de-DE"/>
        </w:rPr>
      </w:pPr>
    </w:p>
    <w:p w:rsidR="00246249" w:rsidRPr="00BE2D5F" w:rsidRDefault="006570C6" w:rsidP="006570C6">
      <w:pPr>
        <w:pStyle w:val="berschrift2"/>
        <w:rPr>
          <w:lang w:val="de-DE"/>
        </w:rPr>
      </w:pPr>
      <w:bookmarkStart w:id="867" w:name="_Ref350761353"/>
      <w:bookmarkStart w:id="868" w:name="_Toc350786226"/>
      <w:r w:rsidRPr="00BE2D5F">
        <w:rPr>
          <w:lang w:val="de-DE"/>
        </w:rPr>
        <w:t>Systemanforderungen</w:t>
      </w:r>
      <w:r w:rsidR="001C60C3" w:rsidRPr="00BE2D5F">
        <w:rPr>
          <w:lang w:val="de-DE"/>
        </w:rPr>
        <w:t xml:space="preserve"> und Voraussetzungen</w:t>
      </w:r>
      <w:bookmarkEnd w:id="867"/>
      <w:bookmarkEnd w:id="868"/>
    </w:p>
    <w:p w:rsidR="00CF6C87" w:rsidRPr="00103CB0" w:rsidRDefault="00CF6C87" w:rsidP="00CF6C87">
      <w:r w:rsidRPr="00103CB0">
        <w:t>Java JDK 1.7.xx</w:t>
      </w:r>
      <w:r>
        <w:t xml:space="preserve"> </w:t>
      </w:r>
      <w:r>
        <w:rPr>
          <w:rStyle w:val="Funotenzeichen"/>
        </w:rPr>
        <w:footnoteReference w:id="7"/>
      </w:r>
    </w:p>
    <w:p w:rsidR="00410D7C" w:rsidRPr="00BE2D5F" w:rsidRDefault="00410D7C" w:rsidP="00410D7C">
      <w:pPr>
        <w:rPr>
          <w:lang w:val="de-DE"/>
        </w:rPr>
      </w:pPr>
    </w:p>
    <w:p w:rsidR="00410D7C" w:rsidRDefault="00410D7C" w:rsidP="00410D7C">
      <w:pPr>
        <w:pStyle w:val="berschrift2"/>
        <w:rPr>
          <w:lang w:val="de-DE"/>
        </w:rPr>
      </w:pPr>
      <w:bookmarkStart w:id="869" w:name="_Toc350786227"/>
      <w:r w:rsidRPr="00BE2D5F">
        <w:rPr>
          <w:lang w:val="de-DE"/>
        </w:rPr>
        <w:t>Werkzeuge</w:t>
      </w:r>
      <w:bookmarkEnd w:id="869"/>
    </w:p>
    <w:p w:rsidR="00103CB0" w:rsidRPr="00103CB0" w:rsidRDefault="00103CB0" w:rsidP="00103CB0">
      <w:r w:rsidRPr="00103CB0">
        <w:t xml:space="preserve">Eclipse IDE for Java Developers </w:t>
      </w:r>
      <w:r w:rsidR="008A76E2">
        <w:rPr>
          <w:rStyle w:val="Funotenzeichen"/>
        </w:rPr>
        <w:footnoteReference w:id="8"/>
      </w:r>
      <w:r w:rsidRPr="00103CB0">
        <w:t>(Juno 64bit has been used so far)</w:t>
      </w:r>
    </w:p>
    <w:p w:rsidR="00103CB0" w:rsidRDefault="00103CB0" w:rsidP="00103CB0">
      <w:r>
        <w:t>Subversive SVN client plugin for Eclipse</w:t>
      </w:r>
      <w:r w:rsidR="008A76E2">
        <w:rPr>
          <w:rStyle w:val="Funotenzeichen"/>
        </w:rPr>
        <w:footnoteReference w:id="9"/>
      </w:r>
    </w:p>
    <w:p w:rsidR="00103CB0" w:rsidRPr="00103CB0" w:rsidRDefault="00103CB0" w:rsidP="00103CB0">
      <w:r>
        <w:t>ANT</w:t>
      </w:r>
      <w:r w:rsidR="008A76E2">
        <w:rPr>
          <w:rStyle w:val="Funotenzeichen"/>
        </w:rPr>
        <w:footnoteReference w:id="10"/>
      </w:r>
    </w:p>
    <w:p w:rsidR="00410D7C" w:rsidRPr="00BE2D5F" w:rsidRDefault="00410D7C" w:rsidP="00410D7C">
      <w:pPr>
        <w:pStyle w:val="berschrift2"/>
        <w:rPr>
          <w:lang w:val="de-DE"/>
        </w:rPr>
      </w:pPr>
      <w:bookmarkStart w:id="870" w:name="_Toc350786228"/>
      <w:r w:rsidRPr="00BE2D5F">
        <w:rPr>
          <w:lang w:val="de-DE"/>
        </w:rPr>
        <w:t>Installation</w:t>
      </w:r>
      <w:bookmarkEnd w:id="870"/>
    </w:p>
    <w:p w:rsidR="00246249" w:rsidRPr="00BE2D5F" w:rsidRDefault="001C60C3" w:rsidP="001C60C3">
      <w:pPr>
        <w:pStyle w:val="berschrift3"/>
        <w:rPr>
          <w:lang w:val="de-DE"/>
        </w:rPr>
      </w:pPr>
      <w:bookmarkStart w:id="871" w:name="_Toc350786230"/>
      <w:r w:rsidRPr="00103CB0">
        <w:t>Der Installationsve</w:t>
      </w:r>
      <w:r w:rsidRPr="00BE2D5F">
        <w:rPr>
          <w:lang w:val="de-DE"/>
        </w:rPr>
        <w:t>rlauf</w:t>
      </w:r>
      <w:bookmarkEnd w:id="871"/>
    </w:p>
    <w:p w:rsidR="00DD61C7" w:rsidRDefault="00DD61C7" w:rsidP="007B6FFA">
      <w:pPr>
        <w:pStyle w:val="Listenabsatz"/>
        <w:numPr>
          <w:ilvl w:val="0"/>
          <w:numId w:val="43"/>
        </w:numPr>
      </w:pPr>
      <w:r>
        <w:t>Ensure the 64bit Java JDK is installed.</w:t>
      </w:r>
    </w:p>
    <w:p w:rsidR="007B5339" w:rsidRDefault="00A02975" w:rsidP="007B6FFA">
      <w:pPr>
        <w:pStyle w:val="Listenabsatz"/>
        <w:numPr>
          <w:ilvl w:val="0"/>
          <w:numId w:val="43"/>
        </w:numPr>
        <w:rPr>
          <w:rStyle w:val="Hyperlink"/>
        </w:rPr>
      </w:pPr>
      <w:r>
        <w:t xml:space="preserve">Download ANT and follow instructions from the ANT documentation: </w:t>
      </w:r>
      <w:hyperlink r:id="rId51" w:history="1">
        <w:r w:rsidRPr="00B9122F">
          <w:rPr>
            <w:rStyle w:val="Hyperlink"/>
          </w:rPr>
          <w:t>http://ant.apache.org/manual/index.html</w:t>
        </w:r>
      </w:hyperlink>
      <w:r w:rsidR="007B5339">
        <w:rPr>
          <w:rStyle w:val="Hyperlink"/>
        </w:rPr>
        <w:t xml:space="preserve"> </w:t>
      </w:r>
    </w:p>
    <w:p w:rsidR="007B5339" w:rsidRPr="007B5339" w:rsidRDefault="007B5339" w:rsidP="007B6FFA">
      <w:r w:rsidRPr="007B5339">
        <w:rPr>
          <w:rStyle w:val="IntensiveHervorhebung"/>
        </w:rPr>
        <w:t>Hinweis</w:t>
      </w:r>
      <w:r w:rsidRPr="007B5339">
        <w:rPr>
          <w:rStyle w:val="IntensiveHervorhebung"/>
        </w:rPr>
        <w:t>:</w:t>
      </w:r>
      <w:r>
        <w:t xml:space="preserve"> Ensure that there is an environment variable set called </w:t>
      </w:r>
      <w:r w:rsidRPr="007B5339">
        <w:rPr>
          <w:rStyle w:val="CodeZchn"/>
        </w:rPr>
        <w:t>ANT_HOME</w:t>
      </w:r>
      <w:r>
        <w:t xml:space="preserve"> that points to the location ANT.</w:t>
      </w:r>
    </w:p>
    <w:p w:rsidR="00DD61C7" w:rsidRDefault="00DD61C7" w:rsidP="007B6FFA">
      <w:pPr>
        <w:pStyle w:val="Listenabsatz"/>
        <w:numPr>
          <w:ilvl w:val="0"/>
          <w:numId w:val="43"/>
        </w:numPr>
        <w:rPr>
          <w:rStyle w:val="CodeZchn"/>
        </w:rPr>
      </w:pPr>
      <w:r>
        <w:t xml:space="preserve">Download the Eclipse IDE and unzip content to e.g. </w:t>
      </w:r>
      <w:r w:rsidRPr="007B5339">
        <w:rPr>
          <w:rStyle w:val="CodeZchn"/>
        </w:rPr>
        <w:t>C:\eclipse</w:t>
      </w:r>
    </w:p>
    <w:p w:rsidR="007B5339" w:rsidRPr="007B6FFA" w:rsidRDefault="007B5339" w:rsidP="007B5339">
      <w:pPr>
        <w:rPr>
          <w:rStyle w:val="CodeZchn"/>
        </w:rPr>
      </w:pPr>
      <w:r w:rsidRPr="007B5339">
        <w:rPr>
          <w:rStyle w:val="IntensiveHervorhebung"/>
        </w:rPr>
        <w:t>Hinweis</w:t>
      </w:r>
      <w:r w:rsidRPr="007B5339">
        <w:rPr>
          <w:rStyle w:val="IntensiveHervorhebung"/>
        </w:rPr>
        <w:t xml:space="preserve">: </w:t>
      </w:r>
      <w:r w:rsidRPr="007B5339">
        <w:t>Eclipse</w:t>
      </w:r>
      <w:r>
        <w:t xml:space="preserve"> should be able to run </w:t>
      </w:r>
      <w:r w:rsidR="007B6FFA">
        <w:t xml:space="preserve">without further modification by clicking on </w:t>
      </w:r>
      <w:r w:rsidR="007B6FFA" w:rsidRPr="007B6FFA">
        <w:rPr>
          <w:rStyle w:val="CodeZchn"/>
        </w:rPr>
        <w:t>eclipse.exe</w:t>
      </w:r>
    </w:p>
    <w:p w:rsidR="00A02975" w:rsidRDefault="007B6FFA" w:rsidP="00DD61C7">
      <w:r w:rsidRPr="007B5339">
        <w:rPr>
          <w:rStyle w:val="IntensiveHervorhebung"/>
        </w:rPr>
        <w:t xml:space="preserve">Hinweis: </w:t>
      </w:r>
      <w:r w:rsidR="00A02975">
        <w:t>The subversive plugin can be installed once Eclipse has been installed. We will di</w:t>
      </w:r>
      <w:r w:rsidR="00A02975">
        <w:t>s</w:t>
      </w:r>
      <w:r w:rsidR="00A02975">
        <w:t>cuss this in the next section.</w:t>
      </w:r>
    </w:p>
    <w:p w:rsidR="00705320" w:rsidRPr="00BE2D5F" w:rsidRDefault="00705320" w:rsidP="00705320">
      <w:pPr>
        <w:pStyle w:val="berschrift2"/>
        <w:rPr>
          <w:lang w:val="de-DE"/>
        </w:rPr>
      </w:pPr>
      <w:bookmarkStart w:id="872" w:name="_Toc350786231"/>
      <w:r w:rsidRPr="00BE2D5F">
        <w:rPr>
          <w:lang w:val="de-DE"/>
        </w:rPr>
        <w:lastRenderedPageBreak/>
        <w:t>Konfiguration</w:t>
      </w:r>
      <w:bookmarkEnd w:id="872"/>
    </w:p>
    <w:p w:rsidR="00246249" w:rsidRDefault="00DD61C7" w:rsidP="00DD61C7">
      <w:r w:rsidRPr="00E44949">
        <w:rPr>
          <w:rStyle w:val="berschrift4Zchn"/>
        </w:rPr>
        <w:t>Verify Java is installed:</w:t>
      </w:r>
      <w:r w:rsidRPr="00364B1D">
        <w:t xml:space="preserve"> Check that </w:t>
      </w:r>
      <w:r w:rsidRPr="00364B1D">
        <w:rPr>
          <w:rStyle w:val="CodeZchn"/>
        </w:rPr>
        <w:t>C:\Program Files\Java\jdk1.7.xx</w:t>
      </w:r>
      <w:r w:rsidRPr="00364B1D">
        <w:t xml:space="preserve"> exists</w:t>
      </w:r>
      <w:r w:rsidR="007B6FFA">
        <w:t>.</w:t>
      </w:r>
      <w:r w:rsidR="00F62644" w:rsidRPr="00364B1D">
        <w:t xml:space="preserve"> </w:t>
      </w:r>
      <w:r w:rsidR="007B6FFA">
        <w:t>T</w:t>
      </w:r>
      <w:r w:rsidR="00F62644" w:rsidRPr="00364B1D">
        <w:t xml:space="preserve">hen open a cmd window and type </w:t>
      </w:r>
      <w:r w:rsidR="00F62644" w:rsidRPr="00364B1D">
        <w:rPr>
          <w:rStyle w:val="CodeZchn"/>
        </w:rPr>
        <w:t>java –version</w:t>
      </w:r>
      <w:r w:rsidR="00F62644" w:rsidRPr="00364B1D">
        <w:t xml:space="preserve">. </w:t>
      </w:r>
      <w:r w:rsidR="00F62644" w:rsidRPr="00F62644">
        <w:t>You should then see some text d</w:t>
      </w:r>
      <w:r w:rsidR="00F62644" w:rsidRPr="00F62644">
        <w:t>e</w:t>
      </w:r>
      <w:r w:rsidR="00F62644" w:rsidRPr="00F62644">
        <w:t>tailing your java install.</w:t>
      </w:r>
    </w:p>
    <w:p w:rsidR="00A02975" w:rsidRPr="00F62644" w:rsidRDefault="00A02975" w:rsidP="00DD61C7">
      <w:r w:rsidRPr="00E44949">
        <w:rPr>
          <w:rStyle w:val="berschrift4Zchn"/>
        </w:rPr>
        <w:t>Verify ANT is installed:</w:t>
      </w:r>
      <w:r>
        <w:t xml:space="preserve"> Open a cmd window and type </w:t>
      </w:r>
      <w:r w:rsidRPr="00CF6C87">
        <w:rPr>
          <w:rStyle w:val="CodeZchn"/>
        </w:rPr>
        <w:t>ant –v</w:t>
      </w:r>
      <w:r>
        <w:t xml:space="preserve"> then hit Enter. If ANT has been installed and configured correctly you should see some text detailing which version of Ant is on your system.</w:t>
      </w:r>
    </w:p>
    <w:p w:rsidR="00F62644" w:rsidRDefault="00F62644" w:rsidP="00DD61C7">
      <w:r w:rsidRPr="00E44949">
        <w:rPr>
          <w:rStyle w:val="berschrift4Zchn"/>
        </w:rPr>
        <w:t>Open Eclipse:</w:t>
      </w:r>
      <w:r>
        <w:t xml:space="preserve"> since this is </w:t>
      </w:r>
      <w:r w:rsidR="007B6FFA">
        <w:t>the first time it may</w:t>
      </w:r>
      <w:r>
        <w:t xml:space="preserve"> have been opened, it will prompt you for a workspace folder location. </w:t>
      </w:r>
      <w:r w:rsidR="007B6FFA">
        <w:t>Choose</w:t>
      </w:r>
      <w:r>
        <w:t xml:space="preserve"> </w:t>
      </w:r>
      <w:r w:rsidR="007B6FFA">
        <w:t>a</w:t>
      </w:r>
      <w:r>
        <w:t xml:space="preserve"> path to where you want your Eclipse pr</w:t>
      </w:r>
      <w:r>
        <w:t>o</w:t>
      </w:r>
      <w:r>
        <w:t>jects to reside.</w:t>
      </w:r>
    </w:p>
    <w:p w:rsidR="00A02975" w:rsidRDefault="00E44949" w:rsidP="00DD61C7">
      <w:r w:rsidRPr="00E44949">
        <w:rPr>
          <w:rStyle w:val="berschrift4Zchn"/>
        </w:rPr>
        <w:t>I</w:t>
      </w:r>
      <w:r w:rsidR="00A02975" w:rsidRPr="00E44949">
        <w:rPr>
          <w:rStyle w:val="berschrift4Zchn"/>
        </w:rPr>
        <w:t>n</w:t>
      </w:r>
      <w:r w:rsidRPr="00E44949">
        <w:rPr>
          <w:rStyle w:val="berschrift4Zchn"/>
        </w:rPr>
        <w:t>stall the Subversive SVN plugin:</w:t>
      </w:r>
      <w:r w:rsidR="00A02975">
        <w:t xml:space="preserve"> The instructions for installing the plugin are available at: </w:t>
      </w:r>
    </w:p>
    <w:p w:rsidR="00A02975" w:rsidRDefault="00364B1D" w:rsidP="00DD61C7">
      <w:hyperlink r:id="rId52" w:history="1">
        <w:r w:rsidR="00A02975" w:rsidRPr="00B9122F">
          <w:rPr>
            <w:rStyle w:val="Hyperlink"/>
          </w:rPr>
          <w:t>http://www.eclipse.org/subversive/installation-instructions.php</w:t>
        </w:r>
      </w:hyperlink>
    </w:p>
    <w:p w:rsidR="00A02975" w:rsidRDefault="00FA3117" w:rsidP="00CF6C87">
      <w:pPr>
        <w:pStyle w:val="berschrift2"/>
      </w:pPr>
      <w:r>
        <w:t>Build</w:t>
      </w:r>
    </w:p>
    <w:p w:rsidR="00CF6C87" w:rsidRDefault="00FA3117" w:rsidP="00CF6C87">
      <w:r>
        <w:t>At this point we should have the various prerequisites installed and working. The next step is to compile and run the exquisite-service project.</w:t>
      </w:r>
    </w:p>
    <w:p w:rsidR="00364B1D" w:rsidRDefault="00364B1D" w:rsidP="0040743F">
      <w:r>
        <w:t>Check out the project from SVN</w:t>
      </w:r>
      <w:r w:rsidR="0040743F">
        <w:t xml:space="preserve">. The project is available at: </w:t>
      </w:r>
      <w:hyperlink r:id="rId53" w:history="1">
        <w:r w:rsidR="0040743F" w:rsidRPr="009B0CB8">
          <w:rPr>
            <w:rStyle w:val="Hyperlink"/>
          </w:rPr>
          <w:t>https://ls13-www.cs.tu-dortmund.de/svn/exquisite-service</w:t>
        </w:r>
      </w:hyperlink>
      <w:r>
        <w:t xml:space="preserve"> you should see a project folder called </w:t>
      </w:r>
      <w:r w:rsidRPr="00364B1D">
        <w:rPr>
          <w:rStyle w:val="CodeZchn"/>
        </w:rPr>
        <w:t>exquisite-service</w:t>
      </w:r>
      <w:r w:rsidR="0040743F">
        <w:t xml:space="preserve"> in the package explorer window of Eclipse. </w:t>
      </w:r>
    </w:p>
    <w:p w:rsidR="00B11E8E" w:rsidRDefault="00F02B4B" w:rsidP="00CF6C87">
      <w:r w:rsidRPr="007B5339">
        <w:rPr>
          <w:rStyle w:val="IntensiveHervorhebung"/>
        </w:rPr>
        <w:t>Hinweis:</w:t>
      </w:r>
      <w:r>
        <w:rPr>
          <w:rStyle w:val="IntensiveHervorhebung"/>
        </w:rPr>
        <w:t xml:space="preserve"> </w:t>
      </w:r>
      <w:r>
        <w:t>This URL requires a username and password, contact the system admi</w:t>
      </w:r>
      <w:r>
        <w:t>n</w:t>
      </w:r>
      <w:r>
        <w:t>is</w:t>
      </w:r>
      <w:r w:rsidR="0040743F">
        <w:t xml:space="preserve">trator </w:t>
      </w:r>
      <w:r>
        <w:t>if your access credentials are not working.</w:t>
      </w:r>
    </w:p>
    <w:p w:rsidR="00A47FBF" w:rsidRDefault="00A47FBF" w:rsidP="00CF6C87">
      <w:r>
        <w:t xml:space="preserve">The </w:t>
      </w:r>
      <w:r w:rsidRPr="00F02B4B">
        <w:rPr>
          <w:rStyle w:val="CodeZchn"/>
        </w:rPr>
        <w:t>exquisite-service</w:t>
      </w:r>
      <w:r>
        <w:t xml:space="preserve"> project is used in various ways; firstly as the d</w:t>
      </w:r>
      <w:r>
        <w:t>i</w:t>
      </w:r>
      <w:r>
        <w:t>agnosis service for the Exq</w:t>
      </w:r>
      <w:r w:rsidR="00F02B4B">
        <w:t xml:space="preserve">uisite Excel AddIn, </w:t>
      </w:r>
      <w:r>
        <w:t xml:space="preserve">for investigating various algorithmic </w:t>
      </w:r>
      <w:r w:rsidR="00364B1D">
        <w:t>tec</w:t>
      </w:r>
      <w:r w:rsidR="00364B1D">
        <w:t>h</w:t>
      </w:r>
      <w:r w:rsidR="00364B1D">
        <w:t>niques for fault diagno</w:t>
      </w:r>
      <w:r w:rsidR="00F02B4B">
        <w:t>sis and generating data to analyze</w:t>
      </w:r>
      <w:r w:rsidR="00364B1D">
        <w:t xml:space="preserve"> the different a</w:t>
      </w:r>
      <w:r w:rsidR="00364B1D">
        <w:t>p</w:t>
      </w:r>
      <w:r w:rsidR="00364B1D">
        <w:t>proaches under investigation.</w:t>
      </w:r>
      <w:r>
        <w:t xml:space="preserve"> Therefore there are a couple of different approa</w:t>
      </w:r>
      <w:r w:rsidR="009A093A">
        <w:t>ches to buil</w:t>
      </w:r>
      <w:r w:rsidR="009A093A">
        <w:t>d</w:t>
      </w:r>
      <w:r w:rsidR="009A093A">
        <w:t>ing and running various parts of</w:t>
      </w:r>
      <w:r>
        <w:t xml:space="preserve"> pr</w:t>
      </w:r>
      <w:r>
        <w:t>o</w:t>
      </w:r>
      <w:r>
        <w:t>ject.</w:t>
      </w:r>
    </w:p>
    <w:p w:rsidR="009A093A" w:rsidRDefault="009A093A" w:rsidP="00CF6C87">
      <w:r>
        <w:t>This section will focus on what is required to start the diagnosis service so that it is ready to receive requests from c</w:t>
      </w:r>
      <w:r w:rsidR="00364B1D">
        <w:t>lients, i.e. the Excel add-in.</w:t>
      </w:r>
    </w:p>
    <w:p w:rsidR="006A323F" w:rsidRDefault="006A323F" w:rsidP="006A323F">
      <w:pPr>
        <w:pStyle w:val="berschrift3"/>
      </w:pPr>
      <w:r>
        <w:t>Build in Eclipse</w:t>
      </w:r>
    </w:p>
    <w:p w:rsidR="00A47FBF" w:rsidRDefault="009A093A" w:rsidP="00CF6C87">
      <w:r>
        <w:t>The server can be run</w:t>
      </w:r>
      <w:r w:rsidR="00A47FBF">
        <w:t xml:space="preserve"> in two ways. </w:t>
      </w:r>
      <w:r>
        <w:t xml:space="preserve">The </w:t>
      </w:r>
      <w:r w:rsidR="00F02B4B">
        <w:t>simplest</w:t>
      </w:r>
      <w:r>
        <w:t xml:space="preserve"> way is to open E</w:t>
      </w:r>
      <w:r w:rsidR="00A47FBF">
        <w:t>clipse, nav</w:t>
      </w:r>
      <w:r w:rsidR="00A47FBF">
        <w:t>i</w:t>
      </w:r>
      <w:r w:rsidR="00A47FBF">
        <w:t xml:space="preserve">gate to the package </w:t>
      </w:r>
      <w:r w:rsidR="00A47FBF" w:rsidRPr="00A47FBF">
        <w:rPr>
          <w:rStyle w:val="CodeZchn"/>
        </w:rPr>
        <w:t>org.exquisite.communication</w:t>
      </w:r>
      <w:r w:rsidR="00A47FBF">
        <w:t xml:space="preserve">, </w:t>
      </w:r>
      <w:r w:rsidR="00F02B4B">
        <w:t xml:space="preserve">and </w:t>
      </w:r>
      <w:r w:rsidR="00A47FBF">
        <w:t xml:space="preserve">select the class </w:t>
      </w:r>
      <w:r w:rsidR="00A47FBF" w:rsidRPr="00A47FBF">
        <w:rPr>
          <w:rStyle w:val="CodeZchn"/>
        </w:rPr>
        <w:t>Server</w:t>
      </w:r>
      <w:r w:rsidR="00F02B4B">
        <w:rPr>
          <w:rStyle w:val="CodeZchn"/>
        </w:rPr>
        <w:t>,</w:t>
      </w:r>
      <w:r w:rsidR="00A47FBF">
        <w:t xml:space="preserve"> then </w:t>
      </w:r>
      <w:r w:rsidR="00A47FBF">
        <w:lastRenderedPageBreak/>
        <w:t xml:space="preserve">click run. This should start an instance of </w:t>
      </w:r>
      <w:r w:rsidR="00A47FBF" w:rsidRPr="00A47FBF">
        <w:rPr>
          <w:rStyle w:val="CodeZchn"/>
        </w:rPr>
        <w:t>Server</w:t>
      </w:r>
      <w:r w:rsidR="00A47FBF">
        <w:t xml:space="preserve"> with any output visible in the ou</w:t>
      </w:r>
      <w:r>
        <w:t>t</w:t>
      </w:r>
      <w:r w:rsidR="00A47FBF">
        <w:t>put console</w:t>
      </w:r>
      <w:r w:rsidR="00364B1D">
        <w:t xml:space="preserve"> of Eclipse</w:t>
      </w:r>
      <w:r w:rsidR="00A47FBF">
        <w:t>.</w:t>
      </w:r>
    </w:p>
    <w:p w:rsidR="006A323F" w:rsidRDefault="006A323F" w:rsidP="006A323F">
      <w:pPr>
        <w:pStyle w:val="berschrift3"/>
      </w:pPr>
      <w:r>
        <w:t>Build with ANT</w:t>
      </w:r>
    </w:p>
    <w:p w:rsidR="00A47FBF" w:rsidRDefault="00A47FBF" w:rsidP="00CF6C87">
      <w:r>
        <w:t xml:space="preserve">The second approach to start the server is </w:t>
      </w:r>
      <w:r w:rsidR="006A323F">
        <w:t>to use</w:t>
      </w:r>
      <w:r>
        <w:t xml:space="preserve"> ANT. To do this, open a cmd wi</w:t>
      </w:r>
      <w:r>
        <w:t>n</w:t>
      </w:r>
      <w:r>
        <w:t xml:space="preserve">dow and navigate to the workspace folder where the </w:t>
      </w:r>
      <w:r w:rsidRPr="00F02B4B">
        <w:rPr>
          <w:rStyle w:val="CodeZchn"/>
        </w:rPr>
        <w:t>exquisite-service</w:t>
      </w:r>
      <w:r>
        <w:t xml:space="preserve"> project r</w:t>
      </w:r>
      <w:r>
        <w:t>e</w:t>
      </w:r>
      <w:r>
        <w:t>sides.</w:t>
      </w:r>
    </w:p>
    <w:p w:rsidR="00A47FBF" w:rsidRDefault="00A47FBF" w:rsidP="00CF6C87">
      <w:r>
        <w:t xml:space="preserve">Then cd into the directory called </w:t>
      </w:r>
      <w:r w:rsidRPr="00F02B4B">
        <w:rPr>
          <w:rStyle w:val="CodeZchn"/>
        </w:rPr>
        <w:t>ant</w:t>
      </w:r>
      <w:r>
        <w:t>.</w:t>
      </w:r>
    </w:p>
    <w:p w:rsidR="00A47FBF" w:rsidRDefault="009A093A" w:rsidP="009A093A">
      <w:pPr>
        <w:rPr>
          <w:rStyle w:val="CodeZchn"/>
        </w:rPr>
      </w:pPr>
      <w:r>
        <w:t xml:space="preserve">Run the command </w:t>
      </w:r>
      <w:r w:rsidRPr="009A093A">
        <w:rPr>
          <w:rStyle w:val="CodeZchn"/>
        </w:rPr>
        <w:t>ant –f build.xml</w:t>
      </w:r>
      <w:r>
        <w:rPr>
          <w:rStyle w:val="CodeZchn"/>
        </w:rPr>
        <w:t xml:space="preserve"> </w:t>
      </w:r>
      <w:r w:rsidR="00F02B4B">
        <w:t>followed by</w:t>
      </w:r>
      <w:r>
        <w:t xml:space="preserve"> </w:t>
      </w:r>
      <w:r w:rsidRPr="009A093A">
        <w:rPr>
          <w:rStyle w:val="CodeZchn"/>
        </w:rPr>
        <w:t>ant run –f build.xml</w:t>
      </w:r>
      <w:r>
        <w:rPr>
          <w:rStyle w:val="CodeZchn"/>
        </w:rPr>
        <w:t xml:space="preserve"> </w:t>
      </w:r>
    </w:p>
    <w:p w:rsidR="009A093A" w:rsidRDefault="009A093A" w:rsidP="009A093A">
      <w:r>
        <w:t xml:space="preserve">With these two commands completed you should see in your cmd window that the server is up and ready to receive requests from clients. Simply press </w:t>
      </w:r>
      <w:r w:rsidRPr="009A093A">
        <w:t>Strg-c</w:t>
      </w:r>
      <w:r>
        <w:t xml:space="preserve"> to stop the server before closing the cmd window.</w:t>
      </w:r>
    </w:p>
    <w:p w:rsidR="00705320" w:rsidRPr="00F62644" w:rsidRDefault="00364B1D" w:rsidP="00FA3987">
      <w:r>
        <w:t>This second approach is very useful for invoking the server directly from the Excel client.</w:t>
      </w:r>
      <w:r w:rsidR="00F02B4B">
        <w:t xml:space="preserve"> Additional settings may need to be configured in order for the Excel AddIn to invoke the exquisite-service. </w:t>
      </w:r>
      <w:r w:rsidR="003F1F12">
        <w:t>These settings are detailed</w:t>
      </w:r>
      <w:r w:rsidR="00F02B4B">
        <w:t xml:space="preserve"> in</w:t>
      </w:r>
      <w:r w:rsidR="003F1F12">
        <w:t xml:space="preserve"> appendix</w:t>
      </w:r>
      <w:r w:rsidR="00F02B4B">
        <w:t xml:space="preserve"> </w:t>
      </w:r>
      <w:r w:rsidR="003F1F12">
        <w:fldChar w:fldCharType="begin"/>
      </w:r>
      <w:r w:rsidR="003F1F12">
        <w:instrText xml:space="preserve"> REF _Ref352678332 \r \h </w:instrText>
      </w:r>
      <w:r w:rsidR="003F1F12">
        <w:fldChar w:fldCharType="separate"/>
      </w:r>
      <w:r w:rsidR="003F1F12">
        <w:t>A</w:t>
      </w:r>
      <w:r w:rsidR="003F1F12">
        <w:fldChar w:fldCharType="end"/>
      </w:r>
      <w:r w:rsidR="003F1F12">
        <w:t>.</w:t>
      </w:r>
    </w:p>
    <w:p w:rsidR="00DC4557" w:rsidRPr="00F62644" w:rsidRDefault="000C3B8E">
      <w:pPr>
        <w:spacing w:line="276" w:lineRule="auto"/>
        <w:sectPr w:rsidR="00DC4557" w:rsidRPr="00F62644" w:rsidSect="007A68E2">
          <w:headerReference w:type="even" r:id="rId54"/>
          <w:headerReference w:type="default" r:id="rId55"/>
          <w:type w:val="continuous"/>
          <w:pgSz w:w="11906" w:h="16838"/>
          <w:pgMar w:top="1418" w:right="1701" w:bottom="1134" w:left="1701" w:header="709" w:footer="709" w:gutter="0"/>
          <w:cols w:space="708"/>
          <w:docGrid w:linePitch="360"/>
        </w:sectPr>
      </w:pPr>
      <w:r w:rsidRPr="00F62644">
        <w:br w:type="page"/>
      </w:r>
    </w:p>
    <w:p w:rsidR="005531B4" w:rsidRPr="00F62644" w:rsidRDefault="005531B4" w:rsidP="005531B4">
      <w:pPr>
        <w:spacing w:line="276" w:lineRule="auto"/>
        <w:jc w:val="center"/>
      </w:pPr>
    </w:p>
    <w:p w:rsidR="005531B4" w:rsidRPr="00F62644" w:rsidRDefault="005531B4" w:rsidP="005531B4">
      <w:pPr>
        <w:spacing w:line="276" w:lineRule="auto"/>
        <w:jc w:val="center"/>
      </w:pPr>
    </w:p>
    <w:p w:rsidR="005531B4" w:rsidRPr="00F62644" w:rsidRDefault="005531B4" w:rsidP="005531B4">
      <w:pPr>
        <w:spacing w:line="276" w:lineRule="auto"/>
        <w:jc w:val="center"/>
      </w:pPr>
    </w:p>
    <w:p w:rsidR="00AD76E2" w:rsidRPr="00F62644" w:rsidRDefault="00AD76E2" w:rsidP="005531B4">
      <w:pPr>
        <w:spacing w:line="276" w:lineRule="auto"/>
        <w:jc w:val="center"/>
      </w:pPr>
    </w:p>
    <w:p w:rsidR="00AD76E2" w:rsidRPr="00F62644" w:rsidRDefault="00AD76E2" w:rsidP="005531B4">
      <w:pPr>
        <w:spacing w:line="276" w:lineRule="auto"/>
        <w:jc w:val="center"/>
      </w:pPr>
    </w:p>
    <w:p w:rsidR="005531B4" w:rsidRPr="00F62644" w:rsidRDefault="005531B4" w:rsidP="005531B4">
      <w:pPr>
        <w:spacing w:line="276" w:lineRule="auto"/>
        <w:jc w:val="center"/>
      </w:pPr>
    </w:p>
    <w:p w:rsidR="005531B4" w:rsidRPr="00F62644" w:rsidRDefault="005531B4" w:rsidP="005531B4">
      <w:pPr>
        <w:spacing w:line="276" w:lineRule="auto"/>
        <w:jc w:val="center"/>
      </w:pPr>
    </w:p>
    <w:p w:rsidR="005531B4" w:rsidRPr="00F62644" w:rsidRDefault="005531B4" w:rsidP="005531B4">
      <w:pPr>
        <w:spacing w:line="276" w:lineRule="auto"/>
        <w:jc w:val="center"/>
      </w:pPr>
    </w:p>
    <w:p w:rsidR="005531B4" w:rsidRPr="00F62644" w:rsidRDefault="005531B4" w:rsidP="005531B4">
      <w:pPr>
        <w:spacing w:line="276" w:lineRule="auto"/>
        <w:jc w:val="center"/>
      </w:pPr>
    </w:p>
    <w:p w:rsidR="00DC4557" w:rsidRPr="00BE2D5F" w:rsidRDefault="005531B4" w:rsidP="00D260D8">
      <w:pPr>
        <w:pStyle w:val="Titel"/>
        <w:jc w:val="center"/>
        <w:outlineLvl w:val="0"/>
        <w:rPr>
          <w:lang w:val="de-DE"/>
        </w:rPr>
        <w:sectPr w:rsidR="00DC4557" w:rsidRPr="00BE2D5F" w:rsidSect="007A68E2">
          <w:headerReference w:type="even" r:id="rId56"/>
          <w:headerReference w:type="default" r:id="rId57"/>
          <w:pgSz w:w="11906" w:h="16838"/>
          <w:pgMar w:top="1418" w:right="1701" w:bottom="1134" w:left="1701" w:header="709" w:footer="709" w:gutter="0"/>
          <w:cols w:space="708"/>
          <w:docGrid w:linePitch="360"/>
        </w:sectPr>
      </w:pPr>
      <w:bookmarkStart w:id="873" w:name="OLE_LINK11"/>
      <w:bookmarkStart w:id="874" w:name="OLE_LINK12"/>
      <w:bookmarkStart w:id="875" w:name="_Toc350786232"/>
      <w:r w:rsidRPr="00364B1D">
        <w:rPr>
          <w:lang w:val="de-DE"/>
        </w:rPr>
        <w:t xml:space="preserve">Teil </w:t>
      </w:r>
      <w:r w:rsidR="00A90528" w:rsidRPr="00364B1D">
        <w:rPr>
          <w:lang w:val="de-DE"/>
        </w:rPr>
        <w:t>I</w:t>
      </w:r>
      <w:r w:rsidRPr="00364B1D">
        <w:rPr>
          <w:lang w:val="de-DE"/>
        </w:rPr>
        <w:t>II</w:t>
      </w:r>
      <w:r w:rsidR="00605518" w:rsidRPr="00364B1D">
        <w:rPr>
          <w:lang w:val="de-DE"/>
        </w:rPr>
        <w:t>:</w:t>
      </w:r>
      <w:r w:rsidRPr="00364B1D">
        <w:rPr>
          <w:lang w:val="de-DE"/>
        </w:rPr>
        <w:br/>
      </w:r>
      <w:bookmarkEnd w:id="873"/>
      <w:bookmarkEnd w:id="874"/>
      <w:r w:rsidR="00F97EAD" w:rsidRPr="00364B1D">
        <w:rPr>
          <w:lang w:val="de-DE"/>
        </w:rPr>
        <w:t>Exquisite als integriertes W</w:t>
      </w:r>
      <w:r w:rsidR="00F97EAD" w:rsidRPr="00BE2D5F">
        <w:rPr>
          <w:lang w:val="de-DE"/>
        </w:rPr>
        <w:t>erkzeug zur Fehlersuche</w:t>
      </w:r>
      <w:bookmarkEnd w:id="875"/>
    </w:p>
    <w:p w:rsidR="00A82ECB" w:rsidRPr="00BE2D5F" w:rsidRDefault="00A82ECB" w:rsidP="0088057F">
      <w:pPr>
        <w:rPr>
          <w:lang w:val="de-DE"/>
        </w:rPr>
        <w:sectPr w:rsidR="00A82ECB" w:rsidRPr="00BE2D5F" w:rsidSect="007A68E2">
          <w:headerReference w:type="even" r:id="rId58"/>
          <w:headerReference w:type="default" r:id="rId59"/>
          <w:pgSz w:w="11906" w:h="16838"/>
          <w:pgMar w:top="1418" w:right="1701" w:bottom="1134" w:left="1701" w:header="709" w:footer="709" w:gutter="0"/>
          <w:cols w:space="708"/>
          <w:docGrid w:linePitch="360"/>
        </w:sectPr>
      </w:pPr>
      <w:bookmarkStart w:id="876" w:name="_Ref235765633"/>
    </w:p>
    <w:p w:rsidR="0088057F" w:rsidRPr="00BE2D5F" w:rsidRDefault="0088057F" w:rsidP="0088057F">
      <w:pPr>
        <w:rPr>
          <w:lang w:val="de-DE"/>
        </w:rPr>
      </w:pPr>
    </w:p>
    <w:p w:rsidR="00AC6D27" w:rsidRPr="00BE2D5F" w:rsidRDefault="00196034" w:rsidP="00AC6D27">
      <w:pPr>
        <w:pStyle w:val="berschrift1"/>
        <w:rPr>
          <w:lang w:val="de-DE"/>
        </w:rPr>
      </w:pPr>
      <w:bookmarkStart w:id="877" w:name="_Ref350776557"/>
      <w:bookmarkStart w:id="878" w:name="_Ref350776572"/>
      <w:bookmarkStart w:id="879" w:name="_Toc350786233"/>
      <w:r w:rsidRPr="00BE2D5F">
        <w:rPr>
          <w:lang w:val="de-DE"/>
        </w:rPr>
        <w:t>Der erste Programmstart</w:t>
      </w:r>
      <w:bookmarkEnd w:id="877"/>
      <w:bookmarkEnd w:id="878"/>
      <w:bookmarkEnd w:id="879"/>
    </w:p>
    <w:p w:rsidR="00E31F68" w:rsidRPr="00BE2D5F" w:rsidRDefault="00E31F68" w:rsidP="004C5403">
      <w:pPr>
        <w:rPr>
          <w:lang w:val="de-DE"/>
        </w:rPr>
      </w:pPr>
    </w:p>
    <w:p w:rsidR="00D01AC9" w:rsidRDefault="00D01AC9" w:rsidP="00E31F68">
      <w:pPr>
        <w:pStyle w:val="berschrift2"/>
        <w:rPr>
          <w:lang w:val="de-DE"/>
        </w:rPr>
      </w:pPr>
      <w:bookmarkStart w:id="880" w:name="_Toc350786234"/>
      <w:r w:rsidRPr="00BE2D5F">
        <w:rPr>
          <w:lang w:val="de-DE"/>
        </w:rPr>
        <w:t>Der Debug-Mode</w:t>
      </w:r>
      <w:bookmarkEnd w:id="880"/>
    </w:p>
    <w:p w:rsidR="00BE01E7" w:rsidRPr="00BE01E7" w:rsidRDefault="00BE01E7" w:rsidP="00BE01E7">
      <w:pPr>
        <w:pStyle w:val="Listenabsatz"/>
        <w:numPr>
          <w:ilvl w:val="0"/>
          <w:numId w:val="43"/>
        </w:numPr>
      </w:pPr>
      <w:r w:rsidRPr="00BE01E7">
        <w:t xml:space="preserve">Open the Excel spreadsheet you want to debug. </w:t>
      </w:r>
      <w:r>
        <w:t>Click on the Exquisite ri</w:t>
      </w:r>
      <w:r>
        <w:t>b</w:t>
      </w:r>
      <w:r>
        <w:t xml:space="preserve">bon tab.  You should see a set of controls like in </w:t>
      </w:r>
      <w:r>
        <w:fldChar w:fldCharType="begin"/>
      </w:r>
      <w:r>
        <w:instrText xml:space="preserve"> REF _Ref352765203 \h </w:instrText>
      </w:r>
      <w:r>
        <w:fldChar w:fldCharType="separate"/>
      </w:r>
      <w:r>
        <w:t xml:space="preserve">Abbildung </w:t>
      </w:r>
      <w:r>
        <w:rPr>
          <w:noProof/>
        </w:rPr>
        <w:t>6</w:t>
      </w:r>
      <w:r>
        <w:fldChar w:fldCharType="end"/>
      </w:r>
      <w:r>
        <w:t>.</w:t>
      </w:r>
    </w:p>
    <w:p w:rsidR="00BE01E7" w:rsidRDefault="00EA3BFF" w:rsidP="00BE01E7">
      <w:pPr>
        <w:keepNext/>
      </w:pPr>
      <w:r>
        <w:rPr>
          <w:noProof/>
          <w:lang w:val="de-DE" w:eastAsia="de-DE" w:bidi="ar-SA"/>
        </w:rPr>
        <w:drawing>
          <wp:inline distT="0" distB="0" distL="0" distR="0" wp14:anchorId="0EF4A1F1" wp14:editId="59F542A3">
            <wp:extent cx="5400040" cy="67039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5400040" cy="670390"/>
                    </a:xfrm>
                    <a:prstGeom prst="rect">
                      <a:avLst/>
                    </a:prstGeom>
                  </pic:spPr>
                </pic:pic>
              </a:graphicData>
            </a:graphic>
          </wp:inline>
        </w:drawing>
      </w:r>
    </w:p>
    <w:p w:rsidR="00DF5DE5" w:rsidRDefault="00BE01E7" w:rsidP="00BE01E7">
      <w:pPr>
        <w:pStyle w:val="Beschriftung"/>
        <w:jc w:val="both"/>
        <w:rPr>
          <w:lang w:val="de-DE"/>
        </w:rPr>
      </w:pPr>
      <w:bookmarkStart w:id="881" w:name="_Ref352765203"/>
      <w:r>
        <w:t xml:space="preserve">Abbildung </w:t>
      </w:r>
      <w:r>
        <w:fldChar w:fldCharType="begin"/>
      </w:r>
      <w:r>
        <w:instrText xml:space="preserve"> SEQ Abbildung \* ARABIC </w:instrText>
      </w:r>
      <w:r>
        <w:fldChar w:fldCharType="separate"/>
      </w:r>
      <w:r w:rsidR="00362852">
        <w:rPr>
          <w:noProof/>
        </w:rPr>
        <w:t>6</w:t>
      </w:r>
      <w:r>
        <w:fldChar w:fldCharType="end"/>
      </w:r>
      <w:bookmarkEnd w:id="881"/>
    </w:p>
    <w:p w:rsidR="00EA3BFF" w:rsidRPr="00BE01E7" w:rsidRDefault="00BE01E7" w:rsidP="00BE01E7">
      <w:pPr>
        <w:pStyle w:val="Listenabsatz"/>
        <w:numPr>
          <w:ilvl w:val="0"/>
          <w:numId w:val="43"/>
        </w:numPr>
      </w:pPr>
      <w:r w:rsidRPr="00BE01E7">
        <w:t xml:space="preserve">Click on the button labelled Start Exquisite. </w:t>
      </w:r>
      <w:r>
        <w:t>The Exquisite debug perspe</w:t>
      </w:r>
      <w:r>
        <w:t>c</w:t>
      </w:r>
      <w:r>
        <w:t xml:space="preserve">tive should then be visible, as illustrated in </w:t>
      </w:r>
      <w:r>
        <w:fldChar w:fldCharType="begin"/>
      </w:r>
      <w:r>
        <w:instrText xml:space="preserve"> REF _Ref352765338 \h </w:instrText>
      </w:r>
      <w:r>
        <w:fldChar w:fldCharType="separate"/>
      </w:r>
      <w:r>
        <w:t xml:space="preserve">Abbildung </w:t>
      </w:r>
      <w:r>
        <w:rPr>
          <w:noProof/>
        </w:rPr>
        <w:t>7</w:t>
      </w:r>
      <w:r>
        <w:fldChar w:fldCharType="end"/>
      </w:r>
      <w:r>
        <w:t>.</w:t>
      </w:r>
    </w:p>
    <w:p w:rsidR="00BE01E7" w:rsidRDefault="00EA3BFF" w:rsidP="00BE01E7">
      <w:pPr>
        <w:keepNext/>
      </w:pPr>
      <w:r>
        <w:rPr>
          <w:noProof/>
          <w:lang w:val="de-DE" w:eastAsia="de-DE" w:bidi="ar-SA"/>
        </w:rPr>
        <w:drawing>
          <wp:inline distT="0" distB="0" distL="0" distR="0" wp14:anchorId="5F6915FA" wp14:editId="5D7CF40E">
            <wp:extent cx="5400040" cy="3227332"/>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5400040" cy="3227332"/>
                    </a:xfrm>
                    <a:prstGeom prst="rect">
                      <a:avLst/>
                    </a:prstGeom>
                  </pic:spPr>
                </pic:pic>
              </a:graphicData>
            </a:graphic>
          </wp:inline>
        </w:drawing>
      </w:r>
    </w:p>
    <w:p w:rsidR="00EA3BFF" w:rsidRPr="00BE01E7" w:rsidRDefault="00BE01E7" w:rsidP="00BE01E7">
      <w:pPr>
        <w:pStyle w:val="Beschriftung"/>
        <w:jc w:val="both"/>
      </w:pPr>
      <w:bookmarkStart w:id="882" w:name="_Ref352765338"/>
      <w:r>
        <w:t xml:space="preserve">Abbildung </w:t>
      </w:r>
      <w:r>
        <w:fldChar w:fldCharType="begin"/>
      </w:r>
      <w:r>
        <w:instrText xml:space="preserve"> SEQ Abbildung \* ARABIC </w:instrText>
      </w:r>
      <w:r>
        <w:fldChar w:fldCharType="separate"/>
      </w:r>
      <w:r w:rsidR="00362852">
        <w:rPr>
          <w:noProof/>
        </w:rPr>
        <w:t>7</w:t>
      </w:r>
      <w:r>
        <w:fldChar w:fldCharType="end"/>
      </w:r>
      <w:bookmarkEnd w:id="882"/>
    </w:p>
    <w:p w:rsidR="0071009A" w:rsidRPr="00BE01E7" w:rsidRDefault="0071009A" w:rsidP="0071009A"/>
    <w:p w:rsidR="0071009A" w:rsidRPr="00BE01E7" w:rsidRDefault="0071009A" w:rsidP="0071009A"/>
    <w:p w:rsidR="0071009A" w:rsidRPr="00BE01E7" w:rsidRDefault="0071009A" w:rsidP="0071009A"/>
    <w:p w:rsidR="0071009A" w:rsidRPr="00BE01E7" w:rsidRDefault="0071009A" w:rsidP="0071009A">
      <w:pPr>
        <w:spacing w:line="276" w:lineRule="auto"/>
        <w:sectPr w:rsidR="0071009A" w:rsidRPr="00BE01E7" w:rsidSect="007A68E2">
          <w:headerReference w:type="even" r:id="rId62"/>
          <w:headerReference w:type="default" r:id="rId63"/>
          <w:type w:val="continuous"/>
          <w:pgSz w:w="11906" w:h="16838"/>
          <w:pgMar w:top="1418" w:right="1701" w:bottom="1134" w:left="1701" w:header="709" w:footer="709" w:gutter="0"/>
          <w:cols w:space="708"/>
          <w:docGrid w:linePitch="360"/>
        </w:sectPr>
      </w:pPr>
    </w:p>
    <w:p w:rsidR="0071009A" w:rsidRPr="00BE01E7" w:rsidRDefault="0071009A" w:rsidP="0071009A">
      <w:pPr>
        <w:sectPr w:rsidR="0071009A" w:rsidRPr="00BE01E7" w:rsidSect="0071009A">
          <w:headerReference w:type="even" r:id="rId64"/>
          <w:headerReference w:type="default" r:id="rId65"/>
          <w:type w:val="continuous"/>
          <w:pgSz w:w="11906" w:h="16838"/>
          <w:pgMar w:top="1418" w:right="1701" w:bottom="1134" w:left="1701" w:header="709" w:footer="709" w:gutter="0"/>
          <w:cols w:space="708"/>
          <w:docGrid w:linePitch="360"/>
        </w:sectPr>
      </w:pPr>
    </w:p>
    <w:p w:rsidR="00196034" w:rsidRPr="00BE01E7" w:rsidRDefault="00196034" w:rsidP="00E31F68">
      <w:pPr>
        <w:pStyle w:val="berschrift1"/>
      </w:pPr>
      <w:bookmarkStart w:id="884" w:name="_Toc350786235"/>
      <w:r w:rsidRPr="00BE01E7">
        <w:lastRenderedPageBreak/>
        <w:t>Die Benutzerschnittstelle</w:t>
      </w:r>
      <w:bookmarkEnd w:id="884"/>
    </w:p>
    <w:p w:rsidR="00196034" w:rsidRPr="00BE01E7" w:rsidRDefault="00196034" w:rsidP="00DF5DE5"/>
    <w:p w:rsidR="00196034" w:rsidRPr="00BE01E7" w:rsidRDefault="00196034" w:rsidP="00DF5DE5"/>
    <w:p w:rsidR="00196034" w:rsidRPr="00BE01E7" w:rsidRDefault="00D01AC9" w:rsidP="007F1594">
      <w:pPr>
        <w:pStyle w:val="berschrift2"/>
      </w:pPr>
      <w:bookmarkStart w:id="885" w:name="_Toc350786236"/>
      <w:r w:rsidRPr="00BE01E7">
        <w:t>Exquisite-Menüband (Ribbon)</w:t>
      </w:r>
      <w:bookmarkEnd w:id="885"/>
    </w:p>
    <w:p w:rsidR="008E2E1A" w:rsidRPr="00BE01E7" w:rsidRDefault="00143169" w:rsidP="008E2E1A">
      <w:r>
        <w:rPr>
          <w:noProof/>
          <w:lang w:val="de-DE" w:eastAsia="de-DE" w:bidi="ar-SA"/>
        </w:rPr>
        <w:drawing>
          <wp:inline distT="0" distB="0" distL="0" distR="0" wp14:anchorId="590F41A8" wp14:editId="3956AFC9">
            <wp:extent cx="5397915" cy="77216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1"/>
                    <a:srcRect b="76063"/>
                    <a:stretch/>
                  </pic:blipFill>
                  <pic:spPr bwMode="auto">
                    <a:xfrm>
                      <a:off x="0" y="0"/>
                      <a:ext cx="5400040" cy="772464"/>
                    </a:xfrm>
                    <a:prstGeom prst="rect">
                      <a:avLst/>
                    </a:prstGeom>
                    <a:ln>
                      <a:noFill/>
                    </a:ln>
                    <a:extLst>
                      <a:ext uri="{53640926-AAD7-44D8-BBD7-CCE9431645EC}">
                        <a14:shadowObscured xmlns:a14="http://schemas.microsoft.com/office/drawing/2010/main"/>
                      </a:ext>
                    </a:extLst>
                  </pic:spPr>
                </pic:pic>
              </a:graphicData>
            </a:graphic>
          </wp:inline>
        </w:drawing>
      </w:r>
    </w:p>
    <w:p w:rsidR="008E2E1A" w:rsidRPr="00BE01E7" w:rsidRDefault="008E2E1A" w:rsidP="007F1594">
      <w:pPr>
        <w:pStyle w:val="berschrift3"/>
      </w:pPr>
      <w:bookmarkStart w:id="886" w:name="_Toc350786237"/>
      <w:r w:rsidRPr="00BE01E7">
        <w:t>Testfälle</w:t>
      </w:r>
      <w:bookmarkEnd w:id="886"/>
    </w:p>
    <w:p w:rsidR="008E2E1A" w:rsidRPr="005259DD" w:rsidRDefault="005259DD" w:rsidP="008E2E1A">
      <w:r w:rsidRPr="005259DD">
        <w:t>The Test Case section of the ribbon allows the user to create, update and delete test cases for a given spreadsheet under diagnosis.</w:t>
      </w:r>
    </w:p>
    <w:p w:rsidR="008E2E1A" w:rsidRPr="005259DD" w:rsidRDefault="008E2E1A" w:rsidP="008E2E1A"/>
    <w:p w:rsidR="008E2E1A" w:rsidRPr="00BE2D5F" w:rsidRDefault="008E2E1A" w:rsidP="007F1594">
      <w:pPr>
        <w:pStyle w:val="berschrift3"/>
        <w:rPr>
          <w:lang w:val="de-DE"/>
        </w:rPr>
      </w:pPr>
      <w:bookmarkStart w:id="887" w:name="_Toc350786238"/>
      <w:r w:rsidRPr="00BE2D5F">
        <w:rPr>
          <w:lang w:val="de-DE"/>
        </w:rPr>
        <w:t>Diagn</w:t>
      </w:r>
      <w:r w:rsidRPr="00BE2D5F">
        <w:rPr>
          <w:lang w:val="de-DE"/>
        </w:rPr>
        <w:t>o</w:t>
      </w:r>
      <w:r w:rsidRPr="00BE2D5F">
        <w:rPr>
          <w:lang w:val="de-DE"/>
        </w:rPr>
        <w:t>se</w:t>
      </w:r>
      <w:bookmarkEnd w:id="887"/>
    </w:p>
    <w:p w:rsidR="00D01AC9" w:rsidRPr="005259DD" w:rsidRDefault="00143169" w:rsidP="00DF5DE5">
      <w:r>
        <w:rPr>
          <w:noProof/>
          <w:lang w:val="de-DE" w:eastAsia="de-DE" w:bidi="ar-SA"/>
        </w:rPr>
        <w:drawing>
          <wp:anchor distT="0" distB="0" distL="114300" distR="114300" simplePos="0" relativeHeight="251665408" behindDoc="0" locked="0" layoutInCell="1" allowOverlap="1" wp14:anchorId="597B19D0" wp14:editId="629A1E12">
            <wp:simplePos x="0" y="0"/>
            <wp:positionH relativeFrom="column">
              <wp:posOffset>4746625</wp:posOffset>
            </wp:positionH>
            <wp:positionV relativeFrom="paragraph">
              <wp:posOffset>24765</wp:posOffset>
            </wp:positionV>
            <wp:extent cx="452120" cy="375920"/>
            <wp:effectExtent l="0" t="0" r="0" b="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1">
                      <a:extLst>
                        <a:ext uri="{28A0092B-C50C-407E-A947-70E740481C1C}">
                          <a14:useLocalDpi xmlns:a14="http://schemas.microsoft.com/office/drawing/2010/main" val="0"/>
                        </a:ext>
                      </a:extLst>
                    </a:blip>
                    <a:srcRect l="48749" t="7567" r="42866" b="80767"/>
                    <a:stretch/>
                  </pic:blipFill>
                  <pic:spPr bwMode="auto">
                    <a:xfrm>
                      <a:off x="0" y="0"/>
                      <a:ext cx="452120" cy="375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59DD" w:rsidRPr="005259DD">
        <w:t>The Diagnosis section contains two buttons to either start the solver to check for faults or to stop an already running solver process.</w:t>
      </w:r>
      <w:r w:rsidRPr="00143169">
        <w:rPr>
          <w:noProof/>
          <w:lang w:eastAsia="de-DE" w:bidi="ar-SA"/>
        </w:rPr>
        <w:t xml:space="preserve"> </w:t>
      </w:r>
    </w:p>
    <w:p w:rsidR="00D01AC9" w:rsidRPr="005259DD" w:rsidRDefault="00D01AC9" w:rsidP="00DF5DE5"/>
    <w:p w:rsidR="008E2E1A" w:rsidRPr="00BE2D5F" w:rsidRDefault="008E2E1A" w:rsidP="007F1594">
      <w:pPr>
        <w:pStyle w:val="berschrift3"/>
        <w:rPr>
          <w:lang w:val="de-DE"/>
        </w:rPr>
      </w:pPr>
      <w:bookmarkStart w:id="888" w:name="_Toc350786239"/>
      <w:r w:rsidRPr="00BE2D5F">
        <w:rPr>
          <w:lang w:val="de-DE"/>
        </w:rPr>
        <w:t>Konfigurationsmöglichkeiten</w:t>
      </w:r>
      <w:bookmarkEnd w:id="888"/>
    </w:p>
    <w:p w:rsidR="008E2E1A" w:rsidRDefault="00362852" w:rsidP="00DF5DE5">
      <w:r>
        <w:rPr>
          <w:noProof/>
          <w:lang w:val="de-DE" w:eastAsia="de-DE" w:bidi="ar-SA"/>
        </w:rPr>
        <w:drawing>
          <wp:anchor distT="0" distB="0" distL="114300" distR="114300" simplePos="0" relativeHeight="251664384" behindDoc="1" locked="0" layoutInCell="1" allowOverlap="1" wp14:anchorId="7D1F433C" wp14:editId="336348DD">
            <wp:simplePos x="0" y="0"/>
            <wp:positionH relativeFrom="column">
              <wp:posOffset>4314825</wp:posOffset>
            </wp:positionH>
            <wp:positionV relativeFrom="paragraph">
              <wp:posOffset>21590</wp:posOffset>
            </wp:positionV>
            <wp:extent cx="675005" cy="172720"/>
            <wp:effectExtent l="0" t="0" r="0" b="0"/>
            <wp:wrapTight wrapText="bothSides">
              <wp:wrapPolygon edited="0">
                <wp:start x="0" y="0"/>
                <wp:lineTo x="0" y="19059"/>
                <wp:lineTo x="20726" y="19059"/>
                <wp:lineTo x="20726"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1">
                      <a:extLst>
                        <a:ext uri="{28A0092B-C50C-407E-A947-70E740481C1C}">
                          <a14:useLocalDpi xmlns:a14="http://schemas.microsoft.com/office/drawing/2010/main" val="0"/>
                        </a:ext>
                      </a:extLst>
                    </a:blip>
                    <a:srcRect l="57143" t="8264" r="35273" b="88490"/>
                    <a:stretch/>
                  </pic:blipFill>
                  <pic:spPr bwMode="auto">
                    <a:xfrm>
                      <a:off x="0" y="0"/>
                      <a:ext cx="675005" cy="1727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59DD" w:rsidRPr="005259DD">
        <w:t>Various configuration options are accessed by clic</w:t>
      </w:r>
      <w:r w:rsidR="005259DD">
        <w:t>k</w:t>
      </w:r>
      <w:r>
        <w:t xml:space="preserve">ing on the   </w:t>
      </w:r>
      <w:r w:rsidR="005259DD" w:rsidRPr="005259DD">
        <w:t xml:space="preserve"> bu</w:t>
      </w:r>
      <w:r w:rsidR="005259DD" w:rsidRPr="005259DD">
        <w:t>t</w:t>
      </w:r>
      <w:r w:rsidR="005259DD" w:rsidRPr="005259DD">
        <w:t xml:space="preserve">ton. </w:t>
      </w:r>
      <w:r w:rsidR="005259DD">
        <w:t>Param</w:t>
      </w:r>
      <w:r w:rsidR="005259DD">
        <w:t>e</w:t>
      </w:r>
      <w:r w:rsidR="005259DD">
        <w:t>ters that can be changed include:</w:t>
      </w:r>
    </w:p>
    <w:p w:rsidR="008E2E1A" w:rsidRDefault="005259DD" w:rsidP="005259DD">
      <w:pPr>
        <w:pStyle w:val="Listenabsatz"/>
        <w:numPr>
          <w:ilvl w:val="0"/>
          <w:numId w:val="43"/>
        </w:numPr>
      </w:pPr>
      <w:r>
        <w:t>UI features, such as background colors used by Exquisite to visualize diffe</w:t>
      </w:r>
      <w:r>
        <w:t>r</w:t>
      </w:r>
      <w:r>
        <w:t>ent cell types.</w:t>
      </w:r>
    </w:p>
    <w:p w:rsidR="005259DD" w:rsidRDefault="005259DD" w:rsidP="005259DD">
      <w:pPr>
        <w:pStyle w:val="Listenabsatz"/>
        <w:numPr>
          <w:ilvl w:val="0"/>
          <w:numId w:val="43"/>
        </w:numPr>
      </w:pPr>
      <w:r>
        <w:t>Default minimum and maximum value bounds of cells.</w:t>
      </w:r>
    </w:p>
    <w:p w:rsidR="005259DD" w:rsidRDefault="005259DD" w:rsidP="005259DD">
      <w:pPr>
        <w:pStyle w:val="Listenabsatz"/>
        <w:numPr>
          <w:ilvl w:val="0"/>
          <w:numId w:val="43"/>
        </w:numPr>
      </w:pPr>
      <w:r>
        <w:t>Diagnosis parameters, such as the maximum number of diagnoses to return or the maximum search depth the solver is allowed to traverse.</w:t>
      </w:r>
    </w:p>
    <w:p w:rsidR="005259DD" w:rsidRDefault="005259DD" w:rsidP="005259DD">
      <w:pPr>
        <w:pStyle w:val="Listenabsatz"/>
        <w:numPr>
          <w:ilvl w:val="0"/>
          <w:numId w:val="43"/>
        </w:numPr>
      </w:pPr>
      <w:r>
        <w:t xml:space="preserve">Localization settings </w:t>
      </w:r>
    </w:p>
    <w:p w:rsidR="005259DD" w:rsidRPr="005259DD" w:rsidRDefault="005259DD" w:rsidP="005259DD">
      <w:pPr>
        <w:pStyle w:val="Listenabsatz"/>
        <w:numPr>
          <w:ilvl w:val="0"/>
          <w:numId w:val="43"/>
        </w:numPr>
      </w:pPr>
      <w:r>
        <w:t>Server settings, which are more for development purposes. Enables debug output from the server to be displayed in the server instance console wi</w:t>
      </w:r>
      <w:r>
        <w:t>n</w:t>
      </w:r>
      <w:r>
        <w:t>dow.</w:t>
      </w:r>
    </w:p>
    <w:p w:rsidR="008E2E1A" w:rsidRPr="005259DD" w:rsidRDefault="00362852" w:rsidP="007F1594">
      <w:pPr>
        <w:pStyle w:val="berschrift3"/>
      </w:pPr>
      <w:bookmarkStart w:id="889" w:name="_Toc350786240"/>
      <w:r>
        <w:rPr>
          <w:noProof/>
        </w:rPr>
        <w:lastRenderedPageBreak/>
        <w:pict>
          <v:shapetype id="_x0000_t202" coordsize="21600,21600" o:spt="202" path="m,l,21600r21600,l21600,xe">
            <v:stroke joinstyle="miter"/>
            <v:path gradientshapeok="t" o:connecttype="rect"/>
          </v:shapetype>
          <v:shape id="_x0000_s1027" type="#_x0000_t202" style="position:absolute;left:0;text-align:left;margin-left:316.95pt;margin-top:59.6pt;width:112.5pt;height:.05pt;z-index:251661312;mso-position-horizontal-relative:text;mso-position-vertical-relative:text" stroked="f">
            <v:textbox style="mso-fit-shape-to-text:t" inset="0,0,0,0">
              <w:txbxContent>
                <w:p w:rsidR="00362852" w:rsidRPr="00362852" w:rsidRDefault="00362852" w:rsidP="00362852">
                  <w:pPr>
                    <w:pStyle w:val="Beschriftung"/>
                  </w:pPr>
                  <w:r>
                    <w:t xml:space="preserve">Abbildung </w:t>
                  </w:r>
                  <w:r>
                    <w:fldChar w:fldCharType="begin"/>
                  </w:r>
                  <w:r>
                    <w:instrText xml:space="preserve"> SEQ Abbildung \* ARABIC </w:instrText>
                  </w:r>
                  <w:r>
                    <w:fldChar w:fldCharType="separate"/>
                  </w:r>
                  <w:r>
                    <w:rPr>
                      <w:noProof/>
                    </w:rPr>
                    <w:t>8</w:t>
                  </w:r>
                  <w:r>
                    <w:fldChar w:fldCharType="end"/>
                  </w:r>
                  <w:r>
                    <w:br/>
                    <w:t>Utilities pane.</w:t>
                  </w:r>
                </w:p>
              </w:txbxContent>
            </v:textbox>
            <w10:wrap type="square"/>
          </v:shape>
        </w:pict>
      </w:r>
      <w:r>
        <w:rPr>
          <w:noProof/>
          <w:lang w:val="de-DE" w:eastAsia="de-DE" w:bidi="ar-SA"/>
        </w:rPr>
        <w:drawing>
          <wp:anchor distT="0" distB="0" distL="114300" distR="114300" simplePos="0" relativeHeight="251659264" behindDoc="0" locked="0" layoutInCell="1" allowOverlap="1" wp14:anchorId="4DBCDC4D" wp14:editId="615C41A6">
            <wp:simplePos x="0" y="0"/>
            <wp:positionH relativeFrom="column">
              <wp:posOffset>4025265</wp:posOffset>
            </wp:positionH>
            <wp:positionV relativeFrom="paragraph">
              <wp:posOffset>299720</wp:posOffset>
            </wp:positionV>
            <wp:extent cx="1428750" cy="40005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1">
                      <a:extLst>
                        <a:ext uri="{28A0092B-C50C-407E-A947-70E740481C1C}">
                          <a14:useLocalDpi xmlns:a14="http://schemas.microsoft.com/office/drawing/2010/main" val="0"/>
                        </a:ext>
                      </a:extLst>
                    </a:blip>
                    <a:srcRect l="64727" t="7083" r="8818" b="80522"/>
                    <a:stretch/>
                  </pic:blipFill>
                  <pic:spPr bwMode="auto">
                    <a:xfrm>
                      <a:off x="0" y="0"/>
                      <a:ext cx="1428750" cy="400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E2E1A" w:rsidRPr="005259DD">
        <w:t>Werkzeuge (Util</w:t>
      </w:r>
      <w:r w:rsidR="008E2E1A" w:rsidRPr="005259DD">
        <w:t>i</w:t>
      </w:r>
      <w:r w:rsidR="008E2E1A" w:rsidRPr="005259DD">
        <w:t>ties)</w:t>
      </w:r>
      <w:bookmarkEnd w:id="889"/>
      <w:r w:rsidRPr="00362852">
        <w:rPr>
          <w:noProof/>
          <w:lang w:val="de-DE" w:eastAsia="de-DE" w:bidi="ar-SA"/>
        </w:rPr>
        <w:t xml:space="preserve"> </w:t>
      </w:r>
    </w:p>
    <w:p w:rsidR="008E2E1A" w:rsidRDefault="005259DD" w:rsidP="00DF5DE5">
      <w:r>
        <w:t>A suite of additional tools, some of which are extended ve</w:t>
      </w:r>
      <w:r>
        <w:t>r</w:t>
      </w:r>
      <w:r>
        <w:t>sions of exis</w:t>
      </w:r>
      <w:r w:rsidR="006B7293">
        <w:t>t</w:t>
      </w:r>
      <w:r>
        <w:t>ing Excel tools, is also available for the user when diagnosing a faulty spreadsheet.</w:t>
      </w:r>
    </w:p>
    <w:p w:rsidR="005259DD" w:rsidRDefault="005259DD" w:rsidP="00DF5DE5">
      <w:r w:rsidRPr="00FB5822">
        <w:rPr>
          <w:rStyle w:val="berschrift4Zchn"/>
        </w:rPr>
        <w:t>Trace Precendents:</w:t>
      </w:r>
      <w:r>
        <w:t xml:space="preserve"> Enables a user to view all the cells that are directly referenced in a formula.</w:t>
      </w:r>
    </w:p>
    <w:p w:rsidR="005259DD" w:rsidRDefault="005259DD" w:rsidP="00DF5DE5">
      <w:r w:rsidRPr="00FB5822">
        <w:rPr>
          <w:rStyle w:val="berschrift4Zchn"/>
        </w:rPr>
        <w:t>Trace Dependents:</w:t>
      </w:r>
      <w:r>
        <w:t xml:space="preserve"> Displays all the cells that make reference to a particular cell.</w:t>
      </w:r>
    </w:p>
    <w:p w:rsidR="005259DD" w:rsidRDefault="005259DD" w:rsidP="00DF5DE5">
      <w:r w:rsidRPr="00FB5822">
        <w:rPr>
          <w:rStyle w:val="berschrift4Zchn"/>
        </w:rPr>
        <w:t>Remove arrow:</w:t>
      </w:r>
      <w:r>
        <w:t xml:space="preserve"> Clears the spreadsheet of graphical artifacts generated by previous use of Trace Precidents/Dependents.</w:t>
      </w:r>
    </w:p>
    <w:p w:rsidR="00B605BD" w:rsidRDefault="00B605BD" w:rsidP="00DF5DE5">
      <w:r w:rsidRPr="00FB5822">
        <w:rPr>
          <w:rStyle w:val="berschrift4Zchn"/>
        </w:rPr>
        <w:t>Show Formulas:</w:t>
      </w:r>
      <w:r>
        <w:t xml:space="preserve"> Displays the content of all the cells in the spreadsheet that contain a formula.</w:t>
      </w:r>
    </w:p>
    <w:p w:rsidR="00B605BD" w:rsidRPr="005259DD" w:rsidRDefault="00B605BD" w:rsidP="00DF5DE5">
      <w:r w:rsidRPr="00FB5822">
        <w:rPr>
          <w:rStyle w:val="berschrift4Zchn"/>
        </w:rPr>
        <w:t>Evaluate Formula:</w:t>
      </w:r>
      <w:r>
        <w:t xml:space="preserve"> Enables isolated testing of a </w:t>
      </w:r>
      <w:r w:rsidR="00FB5822">
        <w:t>selected formula.</w:t>
      </w:r>
    </w:p>
    <w:p w:rsidR="007F1594" w:rsidRPr="005259DD" w:rsidRDefault="007F1594" w:rsidP="00DF5DE5"/>
    <w:p w:rsidR="00D01AC9" w:rsidRPr="005259DD" w:rsidRDefault="00D01AC9" w:rsidP="007F1594">
      <w:pPr>
        <w:pStyle w:val="berschrift2"/>
      </w:pPr>
      <w:bookmarkStart w:id="890" w:name="_Toc350786241"/>
      <w:r w:rsidRPr="005259DD">
        <w:t>Exquisite-Steuerelemente (UserControls)</w:t>
      </w:r>
      <w:bookmarkEnd w:id="890"/>
    </w:p>
    <w:p w:rsidR="00196034" w:rsidRPr="005259DD" w:rsidRDefault="00196034" w:rsidP="00DF5DE5"/>
    <w:p w:rsidR="00F73407" w:rsidRPr="005259DD" w:rsidRDefault="00F73407" w:rsidP="00DF5DE5"/>
    <w:p w:rsidR="00F73407" w:rsidRPr="00BE2D5F" w:rsidRDefault="00362852" w:rsidP="007F1594">
      <w:pPr>
        <w:pStyle w:val="berschrift3"/>
        <w:rPr>
          <w:lang w:val="de-DE"/>
        </w:rPr>
      </w:pPr>
      <w:bookmarkStart w:id="891" w:name="_Toc350786242"/>
      <w:r>
        <w:rPr>
          <w:noProof/>
        </w:rPr>
        <w:pict>
          <v:shape id="_x0000_s1028" type="#_x0000_t202" style="position:absolute;left:0;text-align:left;margin-left:297.45pt;margin-top:157.05pt;width:126.75pt;height:.05pt;z-index:251663360;mso-position-horizontal-relative:text;mso-position-vertical-relative:text" wrapcoords="-128 0 -128 20800 21600 20800 21600 0 -128 0" stroked="f">
            <v:textbox style="mso-fit-shape-to-text:t" inset="0,0,0,0">
              <w:txbxContent>
                <w:p w:rsidR="00362852" w:rsidRPr="00B15937" w:rsidRDefault="00362852" w:rsidP="00362852">
                  <w:pPr>
                    <w:pStyle w:val="Beschriftung"/>
                    <w:rPr>
                      <w:noProof/>
                      <w:sz w:val="24"/>
                    </w:rPr>
                  </w:pPr>
                  <w:r>
                    <w:t xml:space="preserve">Abbildung </w:t>
                  </w:r>
                  <w:r>
                    <w:fldChar w:fldCharType="begin"/>
                  </w:r>
                  <w:r>
                    <w:instrText xml:space="preserve"> SEQ Abbildung \* ARABIC </w:instrText>
                  </w:r>
                  <w:r>
                    <w:fldChar w:fldCharType="separate"/>
                  </w:r>
                  <w:r>
                    <w:rPr>
                      <w:noProof/>
                    </w:rPr>
                    <w:t>9</w:t>
                  </w:r>
                  <w:r>
                    <w:fldChar w:fldCharType="end"/>
                  </w:r>
                  <w:r>
                    <w:br/>
                    <w:t>Test case modeling pane.</w:t>
                  </w:r>
                </w:p>
              </w:txbxContent>
            </v:textbox>
            <w10:wrap type="through"/>
          </v:shape>
        </w:pict>
      </w:r>
      <w:r>
        <w:rPr>
          <w:noProof/>
          <w:lang w:val="de-DE" w:eastAsia="de-DE" w:bidi="ar-SA"/>
        </w:rPr>
        <w:drawing>
          <wp:anchor distT="0" distB="0" distL="114300" distR="114300" simplePos="0" relativeHeight="251658240" behindDoc="1" locked="0" layoutInCell="1" allowOverlap="1" wp14:anchorId="6A509246" wp14:editId="30086491">
            <wp:simplePos x="0" y="0"/>
            <wp:positionH relativeFrom="column">
              <wp:posOffset>3777615</wp:posOffset>
            </wp:positionH>
            <wp:positionV relativeFrom="paragraph">
              <wp:posOffset>508635</wp:posOffset>
            </wp:positionV>
            <wp:extent cx="1609725" cy="1428750"/>
            <wp:effectExtent l="0" t="0" r="0" b="0"/>
            <wp:wrapThrough wrapText="bothSides">
              <wp:wrapPolygon edited="0">
                <wp:start x="0" y="0"/>
                <wp:lineTo x="0" y="21312"/>
                <wp:lineTo x="21472" y="21312"/>
                <wp:lineTo x="21472" y="0"/>
                <wp:lineTo x="0" y="0"/>
              </wp:wrapPolygon>
            </wp:wrapThrough>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6">
                      <a:extLst>
                        <a:ext uri="{28A0092B-C50C-407E-A947-70E740481C1C}">
                          <a14:useLocalDpi xmlns:a14="http://schemas.microsoft.com/office/drawing/2010/main" val="0"/>
                        </a:ext>
                      </a:extLst>
                    </a:blip>
                    <a:srcRect l="70194" t="22318" b="33377"/>
                    <a:stretch/>
                  </pic:blipFill>
                  <pic:spPr bwMode="auto">
                    <a:xfrm>
                      <a:off x="0" y="0"/>
                      <a:ext cx="1609725" cy="1428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3407" w:rsidRPr="005259DD">
        <w:t>Test</w:t>
      </w:r>
      <w:r w:rsidR="00F73407" w:rsidRPr="00BE2D5F">
        <w:rPr>
          <w:lang w:val="de-DE"/>
        </w:rPr>
        <w:t>fallmodellierung</w:t>
      </w:r>
      <w:bookmarkEnd w:id="891"/>
    </w:p>
    <w:p w:rsidR="00F73407" w:rsidRPr="00F1585B" w:rsidRDefault="00F1585B" w:rsidP="00DF5DE5">
      <w:r>
        <w:t>The test case</w:t>
      </w:r>
      <w:r w:rsidRPr="00F1585B">
        <w:t xml:space="preserve"> modelling pane contains all the controls for creating and editing test cases. </w:t>
      </w:r>
      <w:r>
        <w:t>Data used for modeling test cases can be scoped in either global or local co</w:t>
      </w:r>
      <w:r>
        <w:t>n</w:t>
      </w:r>
      <w:r>
        <w:t xml:space="preserve">texts. </w:t>
      </w:r>
      <w:r w:rsidR="00180008">
        <w:t>Modelling data with a global scope will be persi</w:t>
      </w:r>
      <w:r w:rsidR="00180008">
        <w:t>s</w:t>
      </w:r>
      <w:r w:rsidR="00180008">
        <w:t>tent for the entirety of the debugging process, regardless of which test case might be in use at a given time. In comparison, data scoped locally is only for the cu</w:t>
      </w:r>
      <w:r w:rsidR="00180008">
        <w:t>r</w:t>
      </w:r>
      <w:r w:rsidR="00180008">
        <w:t>rent test case being modeled.</w:t>
      </w:r>
    </w:p>
    <w:p w:rsidR="00F73407" w:rsidRPr="00F1585B" w:rsidRDefault="00F73407" w:rsidP="00DF5DE5"/>
    <w:p w:rsidR="00F73407" w:rsidRPr="00BE2D5F" w:rsidRDefault="00F73407" w:rsidP="007F1594">
      <w:pPr>
        <w:pStyle w:val="berschrift3"/>
        <w:rPr>
          <w:lang w:val="de-DE"/>
        </w:rPr>
      </w:pPr>
      <w:bookmarkStart w:id="892" w:name="_Toc350786243"/>
      <w:r w:rsidRPr="00362852">
        <w:rPr>
          <w:lang w:val="de-DE"/>
        </w:rPr>
        <w:t>Debug-Fenster und visuelle Feedback</w:t>
      </w:r>
      <w:r w:rsidRPr="00BE2D5F">
        <w:rPr>
          <w:lang w:val="de-DE"/>
        </w:rPr>
        <w:t>s</w:t>
      </w:r>
      <w:bookmarkEnd w:id="892"/>
    </w:p>
    <w:p w:rsidR="00D01AC9" w:rsidRPr="00BE2D5F" w:rsidRDefault="00D01AC9" w:rsidP="00DF5DE5">
      <w:pPr>
        <w:rPr>
          <w:lang w:val="de-DE"/>
        </w:rPr>
      </w:pPr>
    </w:p>
    <w:bookmarkEnd w:id="876"/>
    <w:p w:rsidR="00972E4E" w:rsidRPr="00BE2D5F" w:rsidRDefault="00972E4E" w:rsidP="00DF687B">
      <w:pPr>
        <w:rPr>
          <w:lang w:val="de-DE"/>
        </w:rPr>
      </w:pPr>
    </w:p>
    <w:p w:rsidR="00972E4E" w:rsidRPr="00BE2D5F" w:rsidRDefault="00972E4E" w:rsidP="00DF687B">
      <w:pPr>
        <w:rPr>
          <w:lang w:val="de-DE"/>
        </w:rPr>
      </w:pPr>
    </w:p>
    <w:p w:rsidR="00F73407" w:rsidRPr="00BE2D5F" w:rsidRDefault="00F73407" w:rsidP="00F73407">
      <w:pPr>
        <w:rPr>
          <w:lang w:val="de-DE"/>
        </w:rPr>
      </w:pPr>
      <w:r w:rsidRPr="00BE2D5F">
        <w:rPr>
          <w:lang w:val="de-DE"/>
        </w:rPr>
        <w:br w:type="page"/>
      </w:r>
    </w:p>
    <w:p w:rsidR="00F73407" w:rsidRPr="00BE2D5F" w:rsidRDefault="00F73407" w:rsidP="00F73407">
      <w:pPr>
        <w:rPr>
          <w:lang w:val="de-DE"/>
        </w:rPr>
        <w:sectPr w:rsidR="00F73407" w:rsidRPr="00BE2D5F" w:rsidSect="00ED4D37">
          <w:headerReference w:type="even" r:id="rId67"/>
          <w:headerReference w:type="default" r:id="rId68"/>
          <w:headerReference w:type="first" r:id="rId69"/>
          <w:type w:val="continuous"/>
          <w:pgSz w:w="11906" w:h="16838"/>
          <w:pgMar w:top="1418" w:right="1701" w:bottom="1134" w:left="1701" w:header="709" w:footer="709" w:gutter="0"/>
          <w:cols w:space="708"/>
          <w:docGrid w:linePitch="360"/>
        </w:sectPr>
      </w:pPr>
    </w:p>
    <w:p w:rsidR="00BF3BCA" w:rsidRPr="00BE2D5F" w:rsidRDefault="00BF3BCA" w:rsidP="00BF3BCA">
      <w:pPr>
        <w:rPr>
          <w:lang w:val="de-DE"/>
        </w:rPr>
        <w:sectPr w:rsidR="00BF3BCA" w:rsidRPr="00BE2D5F" w:rsidSect="00BF3BCA">
          <w:headerReference w:type="even" r:id="rId70"/>
          <w:headerReference w:type="default" r:id="rId71"/>
          <w:type w:val="continuous"/>
          <w:pgSz w:w="11906" w:h="16838"/>
          <w:pgMar w:top="1418" w:right="1701" w:bottom="1134" w:left="1701" w:header="709" w:footer="709" w:gutter="0"/>
          <w:cols w:space="708"/>
          <w:docGrid w:linePitch="360"/>
        </w:sectPr>
      </w:pPr>
      <w:bookmarkStart w:id="893" w:name="OLE_LINK374"/>
      <w:bookmarkStart w:id="894" w:name="OLE_LINK375"/>
    </w:p>
    <w:p w:rsidR="000910A6" w:rsidRPr="00BE2D5F" w:rsidRDefault="000910A6" w:rsidP="000910A6">
      <w:pPr>
        <w:rPr>
          <w:lang w:val="de-DE"/>
        </w:rPr>
      </w:pPr>
    </w:p>
    <w:p w:rsidR="007333F3" w:rsidRPr="00BE2D5F" w:rsidRDefault="00F73407" w:rsidP="000910A6">
      <w:pPr>
        <w:pStyle w:val="berschrift1"/>
        <w:rPr>
          <w:lang w:val="de-DE"/>
        </w:rPr>
      </w:pPr>
      <w:bookmarkStart w:id="895" w:name="_Toc350786244"/>
      <w:r w:rsidRPr="00BE2D5F">
        <w:rPr>
          <w:lang w:val="de-DE"/>
        </w:rPr>
        <w:t>Diagnose</w:t>
      </w:r>
      <w:bookmarkEnd w:id="895"/>
    </w:p>
    <w:p w:rsidR="00F73407" w:rsidRPr="00F0421A" w:rsidRDefault="00F0421A" w:rsidP="00F73407">
      <w:r w:rsidRPr="00F0421A">
        <w:t>Some steps to run through to start the diagnosis process.</w:t>
      </w:r>
    </w:p>
    <w:p w:rsidR="00F73407" w:rsidRDefault="00F73407" w:rsidP="00F0421A">
      <w:pPr>
        <w:pStyle w:val="berschrift2"/>
        <w:rPr>
          <w:lang w:val="de-DE"/>
        </w:rPr>
      </w:pPr>
      <w:r w:rsidRPr="00BE2D5F">
        <w:rPr>
          <w:lang w:val="de-DE"/>
        </w:rPr>
        <w:t>Diagnose Starten</w:t>
      </w:r>
    </w:p>
    <w:p w:rsidR="00F0421A" w:rsidRPr="00F0421A" w:rsidRDefault="00F0421A" w:rsidP="00F73407">
      <w:r w:rsidRPr="00F0421A">
        <w:t xml:space="preserve">After modelling some test cases for the spreadsheet under investigation. Click on the start diagnosis button. </w:t>
      </w:r>
      <w:r>
        <w:t>The time taken to search for a diagnosis varies depen</w:t>
      </w:r>
      <w:r>
        <w:t>d</w:t>
      </w:r>
      <w:r>
        <w:t>ing on the size/composition of the spreadsheet. Therefore you may seen a green activity bar animate across the screen while the diagnosis process is taking place.</w:t>
      </w:r>
    </w:p>
    <w:p w:rsidR="00F73407" w:rsidRDefault="00F73407" w:rsidP="00F0421A">
      <w:pPr>
        <w:pStyle w:val="berschrift2"/>
      </w:pPr>
      <w:r w:rsidRPr="00F0421A">
        <w:t>Ergebnisse der Diagnose</w:t>
      </w:r>
    </w:p>
    <w:p w:rsidR="00F0421A" w:rsidRPr="00F0421A" w:rsidRDefault="00F0421A" w:rsidP="00F0421A">
      <w:r>
        <w:t>Once the diagnosis process has finished</w:t>
      </w:r>
      <w:r w:rsidR="009223A0">
        <w:t>, any results returned will be displayed in the diagnosis results tab located at the bottom of the screen.</w:t>
      </w:r>
    </w:p>
    <w:bookmarkEnd w:id="893"/>
    <w:bookmarkEnd w:id="894"/>
    <w:p w:rsidR="00972E4E" w:rsidRPr="00F0421A" w:rsidRDefault="00972E4E" w:rsidP="00C44AFE">
      <w:pPr>
        <w:spacing w:line="276" w:lineRule="auto"/>
      </w:pPr>
    </w:p>
    <w:p w:rsidR="00972E4E" w:rsidRPr="00F0421A" w:rsidRDefault="00972E4E" w:rsidP="00C44AFE">
      <w:pPr>
        <w:spacing w:line="276" w:lineRule="auto"/>
      </w:pPr>
    </w:p>
    <w:p w:rsidR="00CB648B" w:rsidRPr="00F0421A" w:rsidRDefault="00CB648B" w:rsidP="00CB648B">
      <w:bookmarkStart w:id="896" w:name="OLE_LINK27"/>
      <w:bookmarkStart w:id="897" w:name="OLE_LINK34"/>
      <w:bookmarkStart w:id="898" w:name="OLE_LINK4"/>
      <w:bookmarkStart w:id="899" w:name="OLE_LINK26"/>
      <w:r w:rsidRPr="00F0421A">
        <w:br w:type="page"/>
      </w:r>
    </w:p>
    <w:p w:rsidR="00CB648B" w:rsidRPr="00F0421A" w:rsidRDefault="00CB648B" w:rsidP="00CB648B">
      <w:pPr>
        <w:sectPr w:rsidR="00CB648B" w:rsidRPr="00F0421A" w:rsidSect="000910A6">
          <w:headerReference w:type="even" r:id="rId72"/>
          <w:headerReference w:type="default" r:id="rId73"/>
          <w:headerReference w:type="first" r:id="rId74"/>
          <w:type w:val="continuous"/>
          <w:pgSz w:w="11906" w:h="16838"/>
          <w:pgMar w:top="1418" w:right="1701" w:bottom="1134" w:left="1701" w:header="709" w:footer="709" w:gutter="0"/>
          <w:cols w:space="708"/>
          <w:docGrid w:linePitch="360"/>
        </w:sectPr>
      </w:pPr>
    </w:p>
    <w:p w:rsidR="0059077C" w:rsidRPr="00F0421A" w:rsidRDefault="0059077C" w:rsidP="0059077C">
      <w:pPr>
        <w:spacing w:line="276" w:lineRule="auto"/>
        <w:jc w:val="center"/>
      </w:pPr>
    </w:p>
    <w:p w:rsidR="00AD76E2" w:rsidRPr="00F0421A" w:rsidRDefault="00AD76E2" w:rsidP="0059077C">
      <w:pPr>
        <w:spacing w:line="276" w:lineRule="auto"/>
        <w:jc w:val="center"/>
      </w:pPr>
    </w:p>
    <w:p w:rsidR="00AD76E2" w:rsidRPr="00F0421A" w:rsidRDefault="00AD76E2" w:rsidP="0059077C">
      <w:pPr>
        <w:spacing w:line="276" w:lineRule="auto"/>
        <w:jc w:val="center"/>
      </w:pPr>
    </w:p>
    <w:p w:rsidR="0059077C" w:rsidRPr="00F0421A" w:rsidRDefault="0059077C" w:rsidP="0059077C">
      <w:pPr>
        <w:spacing w:line="276" w:lineRule="auto"/>
        <w:jc w:val="center"/>
      </w:pPr>
    </w:p>
    <w:p w:rsidR="0059077C" w:rsidRPr="00F0421A" w:rsidRDefault="0059077C" w:rsidP="0059077C">
      <w:pPr>
        <w:spacing w:line="276" w:lineRule="auto"/>
        <w:jc w:val="center"/>
      </w:pPr>
    </w:p>
    <w:p w:rsidR="0059077C" w:rsidRPr="00F0421A" w:rsidRDefault="0059077C" w:rsidP="0059077C">
      <w:pPr>
        <w:spacing w:line="276" w:lineRule="auto"/>
        <w:jc w:val="center"/>
      </w:pPr>
    </w:p>
    <w:p w:rsidR="0059077C" w:rsidRPr="00F0421A" w:rsidRDefault="0059077C" w:rsidP="0059077C">
      <w:pPr>
        <w:spacing w:line="276" w:lineRule="auto"/>
        <w:jc w:val="center"/>
      </w:pPr>
    </w:p>
    <w:p w:rsidR="0059077C" w:rsidRPr="00F0421A" w:rsidRDefault="0059077C" w:rsidP="0059077C">
      <w:pPr>
        <w:spacing w:line="276" w:lineRule="auto"/>
        <w:jc w:val="center"/>
      </w:pPr>
    </w:p>
    <w:p w:rsidR="0059077C" w:rsidRPr="00F0421A" w:rsidRDefault="0059077C" w:rsidP="0059077C">
      <w:pPr>
        <w:spacing w:line="276" w:lineRule="auto"/>
        <w:jc w:val="center"/>
      </w:pPr>
    </w:p>
    <w:p w:rsidR="0059077C" w:rsidRPr="00BE2D5F" w:rsidRDefault="00CB648B" w:rsidP="00226F9F">
      <w:pPr>
        <w:pStyle w:val="Titel"/>
        <w:jc w:val="center"/>
        <w:outlineLvl w:val="0"/>
        <w:rPr>
          <w:lang w:val="de-DE"/>
        </w:rPr>
      </w:pPr>
      <w:bookmarkStart w:id="900" w:name="_Toc350786245"/>
      <w:bookmarkStart w:id="901" w:name="OLE_LINK15"/>
      <w:bookmarkStart w:id="902" w:name="OLE_LINK16"/>
      <w:bookmarkStart w:id="903" w:name="OLE_LINK3"/>
      <w:r w:rsidRPr="00F0421A">
        <w:t xml:space="preserve">Teil </w:t>
      </w:r>
      <w:r w:rsidR="005B68F4" w:rsidRPr="00F0421A">
        <w:t>I</w:t>
      </w:r>
      <w:r w:rsidR="00A90528" w:rsidRPr="00F0421A">
        <w:t>V</w:t>
      </w:r>
      <w:r w:rsidR="00605518" w:rsidRPr="00F0421A">
        <w:t>:</w:t>
      </w:r>
      <w:r w:rsidR="0059077C" w:rsidRPr="00F0421A">
        <w:br/>
        <w:t>Schl</w:t>
      </w:r>
      <w:r w:rsidR="0059077C" w:rsidRPr="00BE2D5F">
        <w:rPr>
          <w:lang w:val="de-DE"/>
        </w:rPr>
        <w:t>ussbemerkungen</w:t>
      </w:r>
      <w:bookmarkEnd w:id="900"/>
    </w:p>
    <w:bookmarkEnd w:id="901"/>
    <w:bookmarkEnd w:id="902"/>
    <w:bookmarkEnd w:id="903"/>
    <w:p w:rsidR="00DC4557" w:rsidRPr="00BE2D5F" w:rsidRDefault="0059077C">
      <w:pPr>
        <w:spacing w:line="276" w:lineRule="auto"/>
        <w:rPr>
          <w:lang w:val="de-DE"/>
        </w:rPr>
        <w:sectPr w:rsidR="00DC4557" w:rsidRPr="00BE2D5F" w:rsidSect="007A68E2">
          <w:headerReference w:type="even" r:id="rId75"/>
          <w:headerReference w:type="default" r:id="rId76"/>
          <w:pgSz w:w="11906" w:h="16838"/>
          <w:pgMar w:top="1418" w:right="1701" w:bottom="1134" w:left="1701" w:header="709" w:footer="709" w:gutter="0"/>
          <w:cols w:space="708"/>
          <w:docGrid w:linePitch="360"/>
        </w:sectPr>
      </w:pPr>
      <w:r w:rsidRPr="00BE2D5F">
        <w:rPr>
          <w:lang w:val="de-DE"/>
        </w:rPr>
        <w:br w:type="page"/>
      </w:r>
      <w:bookmarkEnd w:id="896"/>
      <w:bookmarkEnd w:id="897"/>
    </w:p>
    <w:bookmarkEnd w:id="898"/>
    <w:bookmarkEnd w:id="899"/>
    <w:p w:rsidR="000D0E21" w:rsidRPr="00BE2D5F" w:rsidRDefault="000D0E21" w:rsidP="000D0E21">
      <w:pPr>
        <w:rPr>
          <w:lang w:val="de-DE"/>
        </w:rPr>
        <w:sectPr w:rsidR="000D0E21" w:rsidRPr="00BE2D5F" w:rsidSect="007A68E2">
          <w:headerReference w:type="even" r:id="rId77"/>
          <w:headerReference w:type="default" r:id="rId78"/>
          <w:pgSz w:w="11906" w:h="16838"/>
          <w:pgMar w:top="1418" w:right="1701" w:bottom="1134" w:left="1701" w:header="709" w:footer="709" w:gutter="0"/>
          <w:cols w:space="708"/>
          <w:docGrid w:linePitch="360"/>
        </w:sectPr>
      </w:pPr>
    </w:p>
    <w:p w:rsidR="00276AA0" w:rsidRPr="00BE2D5F" w:rsidRDefault="00276AA0" w:rsidP="00276AA0">
      <w:pPr>
        <w:rPr>
          <w:lang w:val="de-DE"/>
        </w:rPr>
      </w:pPr>
    </w:p>
    <w:p w:rsidR="005D645A" w:rsidRPr="00BE2D5F" w:rsidRDefault="00CF2E82" w:rsidP="00267084">
      <w:pPr>
        <w:pStyle w:val="berschrift1"/>
        <w:rPr>
          <w:lang w:val="de-DE"/>
        </w:rPr>
      </w:pPr>
      <w:bookmarkStart w:id="904" w:name="_Toc350786246"/>
      <w:r w:rsidRPr="00BE2D5F">
        <w:rPr>
          <w:lang w:val="de-DE"/>
        </w:rPr>
        <w:t>Häufige Fehler</w:t>
      </w:r>
      <w:bookmarkEnd w:id="904"/>
    </w:p>
    <w:p w:rsidR="00276AA0" w:rsidRPr="00BE2D5F" w:rsidRDefault="00276AA0" w:rsidP="00276AA0">
      <w:pPr>
        <w:rPr>
          <w:lang w:val="de-DE"/>
        </w:rPr>
      </w:pPr>
    </w:p>
    <w:p w:rsidR="00276AA0" w:rsidRPr="00BE2D5F" w:rsidRDefault="00276AA0" w:rsidP="00276AA0">
      <w:pPr>
        <w:rPr>
          <w:lang w:val="de-DE"/>
        </w:rPr>
      </w:pPr>
    </w:p>
    <w:p w:rsidR="00276AA0" w:rsidRPr="00BE2D5F" w:rsidRDefault="00276AA0" w:rsidP="00276AA0">
      <w:pPr>
        <w:rPr>
          <w:lang w:val="de-DE"/>
        </w:rPr>
      </w:pPr>
    </w:p>
    <w:p w:rsidR="00276AA0" w:rsidRPr="00BE2D5F" w:rsidRDefault="00276AA0" w:rsidP="00276AA0">
      <w:pPr>
        <w:rPr>
          <w:lang w:val="de-DE"/>
        </w:rPr>
      </w:pPr>
    </w:p>
    <w:p w:rsidR="00276AA0" w:rsidRPr="00BE2D5F" w:rsidRDefault="00276AA0" w:rsidP="00276AA0">
      <w:pPr>
        <w:rPr>
          <w:lang w:val="de-DE"/>
        </w:rPr>
      </w:pPr>
    </w:p>
    <w:p w:rsidR="00276AA0" w:rsidRPr="00BE2D5F" w:rsidRDefault="00276AA0" w:rsidP="00276AA0">
      <w:pPr>
        <w:rPr>
          <w:lang w:val="de-DE"/>
        </w:rPr>
      </w:pPr>
    </w:p>
    <w:p w:rsidR="00276AA0" w:rsidRPr="00BE2D5F" w:rsidRDefault="00276AA0" w:rsidP="00276AA0">
      <w:pPr>
        <w:rPr>
          <w:lang w:val="de-DE"/>
        </w:rPr>
      </w:pPr>
    </w:p>
    <w:p w:rsidR="00276AA0" w:rsidRPr="00BE2D5F" w:rsidRDefault="00276AA0" w:rsidP="00276AA0">
      <w:pPr>
        <w:rPr>
          <w:lang w:val="de-DE"/>
        </w:rPr>
      </w:pPr>
    </w:p>
    <w:p w:rsidR="00276AA0" w:rsidRPr="00BE2D5F" w:rsidRDefault="00276AA0" w:rsidP="00276AA0">
      <w:pPr>
        <w:rPr>
          <w:lang w:val="de-DE"/>
        </w:rPr>
      </w:pPr>
    </w:p>
    <w:p w:rsidR="00276AA0" w:rsidRPr="00BE2D5F" w:rsidRDefault="00276AA0" w:rsidP="00276AA0">
      <w:pPr>
        <w:rPr>
          <w:lang w:val="de-DE"/>
        </w:rPr>
      </w:pPr>
    </w:p>
    <w:p w:rsidR="00276AA0" w:rsidRPr="00BE2D5F" w:rsidRDefault="00276AA0" w:rsidP="00276AA0">
      <w:pPr>
        <w:rPr>
          <w:lang w:val="de-DE"/>
        </w:rPr>
      </w:pPr>
    </w:p>
    <w:p w:rsidR="00276AA0" w:rsidRPr="00BE2D5F" w:rsidRDefault="00276AA0" w:rsidP="00276AA0">
      <w:pPr>
        <w:rPr>
          <w:lang w:val="de-DE"/>
        </w:rPr>
      </w:pPr>
    </w:p>
    <w:p w:rsidR="00276AA0" w:rsidRPr="00BE2D5F" w:rsidRDefault="00276AA0" w:rsidP="00276AA0">
      <w:pPr>
        <w:rPr>
          <w:lang w:val="de-DE"/>
        </w:rPr>
      </w:pPr>
    </w:p>
    <w:p w:rsidR="00276AA0" w:rsidRPr="00BE2D5F" w:rsidRDefault="00276AA0" w:rsidP="00276AA0">
      <w:pPr>
        <w:rPr>
          <w:lang w:val="de-DE"/>
        </w:rPr>
      </w:pPr>
    </w:p>
    <w:p w:rsidR="00276AA0" w:rsidRPr="00BE2D5F" w:rsidRDefault="00276AA0" w:rsidP="00276AA0">
      <w:pPr>
        <w:rPr>
          <w:lang w:val="de-DE"/>
        </w:rPr>
      </w:pPr>
    </w:p>
    <w:p w:rsidR="00276AA0" w:rsidRPr="00BE2D5F" w:rsidRDefault="00276AA0" w:rsidP="00276AA0">
      <w:pPr>
        <w:rPr>
          <w:lang w:val="de-DE"/>
        </w:rPr>
      </w:pPr>
    </w:p>
    <w:p w:rsidR="00276AA0" w:rsidRPr="00BE2D5F" w:rsidRDefault="00276AA0" w:rsidP="00276AA0">
      <w:pPr>
        <w:rPr>
          <w:lang w:val="de-DE"/>
        </w:rPr>
      </w:pPr>
    </w:p>
    <w:p w:rsidR="00276AA0" w:rsidRPr="00BE2D5F" w:rsidRDefault="00276AA0" w:rsidP="00276AA0">
      <w:pPr>
        <w:rPr>
          <w:lang w:val="de-DE"/>
        </w:rPr>
      </w:pPr>
    </w:p>
    <w:p w:rsidR="00276AA0" w:rsidRPr="00BE2D5F" w:rsidRDefault="00276AA0" w:rsidP="00276AA0">
      <w:pPr>
        <w:rPr>
          <w:lang w:val="de-DE"/>
        </w:rPr>
      </w:pPr>
    </w:p>
    <w:p w:rsidR="00276AA0" w:rsidRPr="00BE2D5F" w:rsidRDefault="00276AA0" w:rsidP="00276AA0">
      <w:pPr>
        <w:rPr>
          <w:lang w:val="de-DE"/>
        </w:rPr>
      </w:pPr>
    </w:p>
    <w:p w:rsidR="00276AA0" w:rsidRPr="00BE2D5F" w:rsidRDefault="00276AA0" w:rsidP="00276AA0">
      <w:pPr>
        <w:rPr>
          <w:lang w:val="de-DE"/>
        </w:rPr>
      </w:pPr>
    </w:p>
    <w:p w:rsidR="00276AA0" w:rsidRPr="00BE2D5F" w:rsidRDefault="00276AA0" w:rsidP="00276AA0">
      <w:pPr>
        <w:rPr>
          <w:lang w:val="de-DE"/>
        </w:rPr>
      </w:pPr>
    </w:p>
    <w:p w:rsidR="00276AA0" w:rsidRPr="00BE2D5F" w:rsidRDefault="00276AA0" w:rsidP="00276AA0">
      <w:pPr>
        <w:rPr>
          <w:lang w:val="de-DE"/>
        </w:rPr>
        <w:sectPr w:rsidR="00276AA0" w:rsidRPr="00BE2D5F" w:rsidSect="007A68E2">
          <w:headerReference w:type="even" r:id="rId79"/>
          <w:headerReference w:type="default" r:id="rId80"/>
          <w:type w:val="continuous"/>
          <w:pgSz w:w="11906" w:h="16838"/>
          <w:pgMar w:top="1418" w:right="1701" w:bottom="1134" w:left="1701" w:header="709" w:footer="709" w:gutter="0"/>
          <w:cols w:space="708"/>
          <w:docGrid w:linePitch="360"/>
        </w:sectPr>
      </w:pPr>
      <w:r w:rsidRPr="00BE2D5F">
        <w:rPr>
          <w:lang w:val="de-DE"/>
        </w:rPr>
        <w:br w:type="page"/>
      </w:r>
    </w:p>
    <w:p w:rsidR="001155BF" w:rsidRPr="00BE2D5F" w:rsidRDefault="001155BF" w:rsidP="001155BF">
      <w:pPr>
        <w:rPr>
          <w:lang w:val="de-DE"/>
        </w:rPr>
        <w:sectPr w:rsidR="001155BF" w:rsidRPr="00BE2D5F" w:rsidSect="001155BF">
          <w:headerReference w:type="even" r:id="rId81"/>
          <w:headerReference w:type="default" r:id="rId82"/>
          <w:type w:val="continuous"/>
          <w:pgSz w:w="11906" w:h="16838"/>
          <w:pgMar w:top="1418" w:right="1701" w:bottom="1134" w:left="1701" w:header="709" w:footer="709" w:gutter="0"/>
          <w:cols w:space="708"/>
          <w:docGrid w:linePitch="360"/>
        </w:sectPr>
      </w:pPr>
    </w:p>
    <w:p w:rsidR="00276AA0" w:rsidRPr="00BE2D5F" w:rsidRDefault="00276AA0" w:rsidP="00276AA0">
      <w:pPr>
        <w:rPr>
          <w:lang w:val="de-DE"/>
        </w:rPr>
      </w:pPr>
    </w:p>
    <w:p w:rsidR="001C012C" w:rsidRPr="00BE2D5F" w:rsidRDefault="00276AA0" w:rsidP="00276AA0">
      <w:pPr>
        <w:pStyle w:val="berschrift1"/>
        <w:rPr>
          <w:lang w:val="de-DE"/>
        </w:rPr>
      </w:pPr>
      <w:bookmarkStart w:id="905" w:name="_Toc350786247"/>
      <w:r w:rsidRPr="00BE2D5F">
        <w:rPr>
          <w:lang w:val="de-DE"/>
        </w:rPr>
        <w:t>Häufig gestellte Fragen</w:t>
      </w:r>
      <w:bookmarkEnd w:id="905"/>
    </w:p>
    <w:p w:rsidR="00276AA0" w:rsidRPr="00BE2D5F" w:rsidRDefault="00276AA0">
      <w:pPr>
        <w:rPr>
          <w:lang w:val="de-DE"/>
        </w:rPr>
      </w:pPr>
    </w:p>
    <w:p w:rsidR="00276AA0" w:rsidRPr="00BE2D5F" w:rsidRDefault="00276AA0">
      <w:pPr>
        <w:rPr>
          <w:lang w:val="de-DE"/>
        </w:rPr>
      </w:pPr>
    </w:p>
    <w:p w:rsidR="00276AA0" w:rsidRPr="00BE2D5F" w:rsidRDefault="00276AA0">
      <w:pPr>
        <w:rPr>
          <w:lang w:val="de-DE"/>
        </w:rPr>
      </w:pPr>
    </w:p>
    <w:p w:rsidR="00276AA0" w:rsidRPr="00BE2D5F" w:rsidRDefault="00276AA0">
      <w:pPr>
        <w:rPr>
          <w:lang w:val="de-DE"/>
        </w:rPr>
      </w:pPr>
    </w:p>
    <w:p w:rsidR="00276AA0" w:rsidRPr="00BE2D5F" w:rsidRDefault="00276AA0">
      <w:pPr>
        <w:rPr>
          <w:lang w:val="de-DE"/>
        </w:rPr>
      </w:pPr>
    </w:p>
    <w:p w:rsidR="00276AA0" w:rsidRPr="00BE2D5F" w:rsidRDefault="00276AA0">
      <w:pPr>
        <w:rPr>
          <w:lang w:val="de-DE"/>
        </w:rPr>
      </w:pPr>
    </w:p>
    <w:p w:rsidR="00276AA0" w:rsidRPr="00BE2D5F" w:rsidRDefault="00276AA0">
      <w:pPr>
        <w:rPr>
          <w:lang w:val="de-DE"/>
        </w:rPr>
      </w:pPr>
    </w:p>
    <w:p w:rsidR="00276AA0" w:rsidRPr="00BE2D5F" w:rsidRDefault="00276AA0">
      <w:pPr>
        <w:rPr>
          <w:lang w:val="de-DE"/>
        </w:rPr>
      </w:pPr>
    </w:p>
    <w:p w:rsidR="00276AA0" w:rsidRPr="00BE2D5F" w:rsidRDefault="00276AA0">
      <w:pPr>
        <w:rPr>
          <w:lang w:val="de-DE"/>
        </w:rPr>
      </w:pPr>
    </w:p>
    <w:p w:rsidR="00276AA0" w:rsidRPr="00BE2D5F" w:rsidRDefault="00276AA0">
      <w:pPr>
        <w:rPr>
          <w:lang w:val="de-DE"/>
        </w:rPr>
      </w:pPr>
    </w:p>
    <w:p w:rsidR="00276AA0" w:rsidRPr="00BE2D5F" w:rsidRDefault="00276AA0">
      <w:pPr>
        <w:rPr>
          <w:lang w:val="de-DE"/>
        </w:rPr>
      </w:pPr>
    </w:p>
    <w:p w:rsidR="00276AA0" w:rsidRPr="00BE2D5F" w:rsidRDefault="00276AA0">
      <w:pPr>
        <w:rPr>
          <w:lang w:val="de-DE"/>
        </w:rPr>
      </w:pPr>
    </w:p>
    <w:p w:rsidR="00276AA0" w:rsidRPr="00BE2D5F" w:rsidRDefault="00276AA0">
      <w:pPr>
        <w:rPr>
          <w:lang w:val="de-DE"/>
        </w:rPr>
      </w:pPr>
    </w:p>
    <w:p w:rsidR="00276AA0" w:rsidRPr="00BE2D5F" w:rsidRDefault="00276AA0">
      <w:pPr>
        <w:rPr>
          <w:lang w:val="de-DE"/>
        </w:rPr>
      </w:pPr>
    </w:p>
    <w:p w:rsidR="00276AA0" w:rsidRPr="00BE2D5F" w:rsidRDefault="00276AA0">
      <w:pPr>
        <w:rPr>
          <w:lang w:val="de-DE"/>
        </w:rPr>
      </w:pPr>
    </w:p>
    <w:p w:rsidR="00276AA0" w:rsidRPr="00BE2D5F" w:rsidRDefault="00276AA0">
      <w:pPr>
        <w:rPr>
          <w:lang w:val="de-DE"/>
        </w:rPr>
      </w:pPr>
    </w:p>
    <w:p w:rsidR="00276AA0" w:rsidRPr="00BE2D5F" w:rsidRDefault="00276AA0">
      <w:pPr>
        <w:rPr>
          <w:lang w:val="de-DE"/>
        </w:rPr>
      </w:pPr>
    </w:p>
    <w:p w:rsidR="00276AA0" w:rsidRPr="00BE2D5F" w:rsidRDefault="00276AA0">
      <w:pPr>
        <w:rPr>
          <w:lang w:val="de-DE"/>
        </w:rPr>
      </w:pPr>
    </w:p>
    <w:p w:rsidR="00276AA0" w:rsidRPr="00BE2D5F" w:rsidRDefault="00276AA0">
      <w:pPr>
        <w:rPr>
          <w:lang w:val="de-DE"/>
        </w:rPr>
      </w:pPr>
    </w:p>
    <w:p w:rsidR="00276AA0" w:rsidRPr="00BE2D5F" w:rsidRDefault="00276AA0">
      <w:pPr>
        <w:rPr>
          <w:lang w:val="de-DE"/>
        </w:rPr>
      </w:pPr>
    </w:p>
    <w:p w:rsidR="00276AA0" w:rsidRPr="00BE2D5F" w:rsidRDefault="00276AA0">
      <w:pPr>
        <w:rPr>
          <w:lang w:val="de-DE"/>
        </w:rPr>
      </w:pPr>
    </w:p>
    <w:p w:rsidR="00065C62" w:rsidRPr="00BE2D5F" w:rsidRDefault="00065C62" w:rsidP="00EF6EC8">
      <w:pPr>
        <w:rPr>
          <w:lang w:val="de-DE"/>
        </w:rPr>
      </w:pPr>
    </w:p>
    <w:p w:rsidR="005F31F6" w:rsidRPr="00BE2D5F" w:rsidRDefault="00DA415A">
      <w:pPr>
        <w:rPr>
          <w:lang w:val="de-DE"/>
        </w:rPr>
        <w:sectPr w:rsidR="005F31F6" w:rsidRPr="00BE2D5F" w:rsidSect="007A68E2">
          <w:headerReference w:type="even" r:id="rId83"/>
          <w:headerReference w:type="default" r:id="rId84"/>
          <w:type w:val="continuous"/>
          <w:pgSz w:w="11906" w:h="16838"/>
          <w:pgMar w:top="1418" w:right="1701" w:bottom="1134" w:left="1701" w:header="709" w:footer="709" w:gutter="0"/>
          <w:cols w:space="708"/>
          <w:docGrid w:linePitch="360"/>
        </w:sectPr>
      </w:pPr>
      <w:r w:rsidRPr="00BE2D5F">
        <w:rPr>
          <w:lang w:val="de-DE"/>
        </w:rPr>
        <w:br w:type="page"/>
      </w:r>
    </w:p>
    <w:p w:rsidR="00B24954" w:rsidRPr="00BE2D5F" w:rsidRDefault="00B24954">
      <w:pPr>
        <w:jc w:val="left"/>
        <w:rPr>
          <w:lang w:val="de-DE"/>
        </w:rPr>
      </w:pPr>
      <w:r w:rsidRPr="00BE2D5F">
        <w:rPr>
          <w:lang w:val="de-DE"/>
        </w:rPr>
        <w:lastRenderedPageBreak/>
        <w:br w:type="page"/>
      </w:r>
    </w:p>
    <w:p w:rsidR="005F31F6" w:rsidRPr="00BE2D5F" w:rsidRDefault="005F31F6" w:rsidP="005F31F6">
      <w:pPr>
        <w:spacing w:line="276" w:lineRule="auto"/>
        <w:jc w:val="center"/>
        <w:rPr>
          <w:lang w:val="de-DE"/>
        </w:rPr>
      </w:pPr>
    </w:p>
    <w:p w:rsidR="005F31F6" w:rsidRPr="00BE2D5F" w:rsidRDefault="005F31F6" w:rsidP="005F31F6">
      <w:pPr>
        <w:spacing w:line="276" w:lineRule="auto"/>
        <w:jc w:val="center"/>
        <w:rPr>
          <w:lang w:val="de-DE"/>
        </w:rPr>
      </w:pPr>
    </w:p>
    <w:p w:rsidR="005F31F6" w:rsidRPr="00BE2D5F" w:rsidRDefault="005F31F6" w:rsidP="005F31F6">
      <w:pPr>
        <w:spacing w:line="276" w:lineRule="auto"/>
        <w:jc w:val="center"/>
        <w:rPr>
          <w:lang w:val="de-DE"/>
        </w:rPr>
      </w:pPr>
    </w:p>
    <w:p w:rsidR="005F31F6" w:rsidRPr="00BE2D5F" w:rsidRDefault="005F31F6" w:rsidP="005F31F6">
      <w:pPr>
        <w:spacing w:line="276" w:lineRule="auto"/>
        <w:jc w:val="center"/>
        <w:rPr>
          <w:lang w:val="de-DE"/>
        </w:rPr>
      </w:pPr>
    </w:p>
    <w:p w:rsidR="005F31F6" w:rsidRPr="00BE2D5F" w:rsidRDefault="005F31F6" w:rsidP="005F31F6">
      <w:pPr>
        <w:spacing w:line="276" w:lineRule="auto"/>
        <w:jc w:val="center"/>
        <w:rPr>
          <w:lang w:val="de-DE"/>
        </w:rPr>
      </w:pPr>
    </w:p>
    <w:p w:rsidR="005F31F6" w:rsidRPr="00BE2D5F" w:rsidRDefault="005F31F6" w:rsidP="005F31F6">
      <w:pPr>
        <w:spacing w:line="276" w:lineRule="auto"/>
        <w:jc w:val="center"/>
        <w:rPr>
          <w:lang w:val="de-DE"/>
        </w:rPr>
      </w:pPr>
    </w:p>
    <w:p w:rsidR="005F31F6" w:rsidRPr="00BE2D5F" w:rsidRDefault="005F31F6" w:rsidP="005F31F6">
      <w:pPr>
        <w:spacing w:line="276" w:lineRule="auto"/>
        <w:jc w:val="center"/>
        <w:rPr>
          <w:lang w:val="de-DE"/>
        </w:rPr>
      </w:pPr>
    </w:p>
    <w:p w:rsidR="005F31F6" w:rsidRPr="00BE2D5F" w:rsidRDefault="005F31F6" w:rsidP="005F31F6">
      <w:pPr>
        <w:spacing w:line="276" w:lineRule="auto"/>
        <w:jc w:val="center"/>
        <w:rPr>
          <w:lang w:val="de-DE"/>
        </w:rPr>
      </w:pPr>
    </w:p>
    <w:p w:rsidR="005F31F6" w:rsidRPr="00BE2D5F" w:rsidRDefault="005F31F6" w:rsidP="005F31F6">
      <w:pPr>
        <w:spacing w:line="276" w:lineRule="auto"/>
        <w:jc w:val="center"/>
        <w:rPr>
          <w:lang w:val="de-DE"/>
        </w:rPr>
      </w:pPr>
    </w:p>
    <w:p w:rsidR="005F31F6" w:rsidRPr="00BE2D5F" w:rsidRDefault="005F31F6" w:rsidP="005F31F6">
      <w:pPr>
        <w:pStyle w:val="Titel"/>
        <w:jc w:val="center"/>
        <w:outlineLvl w:val="0"/>
        <w:rPr>
          <w:lang w:val="de-DE"/>
        </w:rPr>
      </w:pPr>
      <w:r w:rsidRPr="00BE2D5F">
        <w:rPr>
          <w:lang w:val="de-DE"/>
        </w:rPr>
        <w:br/>
      </w:r>
      <w:bookmarkStart w:id="906" w:name="_Toc350786248"/>
      <w:r w:rsidR="00BF1F64" w:rsidRPr="00BE2D5F">
        <w:rPr>
          <w:lang w:val="de-DE"/>
        </w:rPr>
        <w:t>Anhang</w:t>
      </w:r>
      <w:bookmarkEnd w:id="906"/>
    </w:p>
    <w:p w:rsidR="00EF6EC8" w:rsidRPr="00BE2D5F" w:rsidRDefault="005F31F6" w:rsidP="005F31F6">
      <w:pPr>
        <w:pStyle w:val="Listenabsatz"/>
        <w:spacing w:line="276" w:lineRule="auto"/>
        <w:ind w:left="360"/>
        <w:rPr>
          <w:lang w:val="de-DE"/>
        </w:rPr>
      </w:pPr>
      <w:r w:rsidRPr="00BE2D5F">
        <w:rPr>
          <w:lang w:val="de-DE"/>
        </w:rPr>
        <w:br w:type="page"/>
      </w:r>
    </w:p>
    <w:p w:rsidR="00E315A1" w:rsidRPr="00BE2D5F" w:rsidRDefault="00E315A1" w:rsidP="005F31F6">
      <w:pPr>
        <w:pStyle w:val="Listenabsatz"/>
        <w:spacing w:line="276" w:lineRule="auto"/>
        <w:ind w:left="360"/>
        <w:rPr>
          <w:lang w:val="de-DE"/>
        </w:rPr>
        <w:sectPr w:rsidR="00E315A1" w:rsidRPr="00BE2D5F" w:rsidSect="007A68E2">
          <w:headerReference w:type="even" r:id="rId85"/>
          <w:headerReference w:type="default" r:id="rId86"/>
          <w:pgSz w:w="11906" w:h="16838"/>
          <w:pgMar w:top="1418" w:right="1701" w:bottom="1134" w:left="1701" w:header="709" w:footer="709" w:gutter="0"/>
          <w:cols w:space="708"/>
          <w:docGrid w:linePitch="360"/>
        </w:sectPr>
      </w:pPr>
    </w:p>
    <w:p w:rsidR="00E315A1" w:rsidRPr="00BE2D5F" w:rsidRDefault="00E315A1" w:rsidP="00E315A1">
      <w:pPr>
        <w:rPr>
          <w:lang w:val="de-DE"/>
        </w:rPr>
      </w:pPr>
      <w:bookmarkStart w:id="907" w:name="_Ref240030397"/>
      <w:bookmarkStart w:id="908" w:name="OLE_LINK508"/>
    </w:p>
    <w:p w:rsidR="005F31F6" w:rsidRPr="00BE2D5F" w:rsidRDefault="004029DA" w:rsidP="007D0D50">
      <w:pPr>
        <w:pStyle w:val="berschrift1"/>
        <w:numPr>
          <w:ilvl w:val="0"/>
          <w:numId w:val="2"/>
        </w:numPr>
        <w:rPr>
          <w:lang w:val="de-DE"/>
        </w:rPr>
      </w:pPr>
      <w:bookmarkStart w:id="909" w:name="_Toc350786249"/>
      <w:bookmarkStart w:id="910" w:name="_Ref352678332"/>
      <w:r w:rsidRPr="00BE2D5F">
        <w:rPr>
          <w:lang w:val="de-DE"/>
        </w:rPr>
        <w:t>Entwicklungsumgebung</w:t>
      </w:r>
      <w:bookmarkEnd w:id="907"/>
      <w:bookmarkEnd w:id="909"/>
      <w:bookmarkEnd w:id="910"/>
    </w:p>
    <w:p w:rsidR="00A504B5" w:rsidRPr="00A504B5" w:rsidRDefault="00814C59" w:rsidP="00E44949">
      <w:pPr>
        <w:pStyle w:val="berschrift4"/>
        <w:rPr>
          <w:b w:val="0"/>
        </w:rPr>
      </w:pPr>
      <w:r w:rsidRPr="00A504B5">
        <w:t>Starting the Exquisite-Service proje</w:t>
      </w:r>
      <w:r w:rsidR="00A504B5">
        <w:t>ct from the Excel AddIn project</w:t>
      </w:r>
    </w:p>
    <w:p w:rsidR="00814C59" w:rsidRDefault="00814C59" w:rsidP="00814C59">
      <w:r>
        <w:t>For various reasons the implementation of the diagnosis solver had to be carried out in Java. This has led to a situation where there are two different development environments involved in the Exquisite project: The Java environment for the sol</w:t>
      </w:r>
      <w:r>
        <w:t>v</w:t>
      </w:r>
      <w:r>
        <w:t>er and the .Net environment for the Excel plugin.</w:t>
      </w:r>
    </w:p>
    <w:p w:rsidR="00814C59" w:rsidRDefault="00814C59" w:rsidP="00814C59">
      <w:r>
        <w:t>When performing some integration testing or running the system as a whole, it quickly becomes obvious that manually invoking both projects is laborious.</w:t>
      </w:r>
    </w:p>
    <w:p w:rsidR="00814C59" w:rsidRDefault="00814C59" w:rsidP="00814C59">
      <w:r>
        <w:t>To mitigate this issue, an ANT script was added to the Java project that will aut</w:t>
      </w:r>
      <w:r>
        <w:t>o</w:t>
      </w:r>
      <w:r>
        <w:t xml:space="preserve">matically compile, JAR and run the server instance. In turn, this ANT script can be called from the Visual Studio client via a batch file that is located in the </w:t>
      </w:r>
      <w:r w:rsidRPr="00814C59">
        <w:rPr>
          <w:rStyle w:val="CodeZchn"/>
        </w:rPr>
        <w:t>Files</w:t>
      </w:r>
      <w:r>
        <w:t xml:space="preserve"> fol</w:t>
      </w:r>
      <w:r>
        <w:t>d</w:t>
      </w:r>
      <w:r>
        <w:t>er of the ExquisiteAddIn project.</w:t>
      </w:r>
    </w:p>
    <w:p w:rsidR="00814C59" w:rsidRDefault="00814C59" w:rsidP="00814C59">
      <w:r>
        <w:t xml:space="preserve">This set up enables a programmer working on the ExquisiteAddIn to </w:t>
      </w:r>
      <w:r w:rsidR="00387836">
        <w:t>psuedo-</w:t>
      </w:r>
      <w:bookmarkStart w:id="911" w:name="_GoBack"/>
      <w:bookmarkEnd w:id="911"/>
      <w:r>
        <w:t>remotely launch the Java solver project.</w:t>
      </w:r>
    </w:p>
    <w:p w:rsidR="00814C59" w:rsidRDefault="00814C59" w:rsidP="00814C59">
      <w:r>
        <w:t>In order for the ExquisiteAddIn to find the ANT file to compile and run the Java project an additional configuration file must be present on the developers’ m</w:t>
      </w:r>
      <w:r>
        <w:t>a</w:t>
      </w:r>
      <w:r>
        <w:t>chine. We need this configuration file in order to ensure the remote startup of the Java project works on different developers’ machines, which may have project folders and other references structured differently to others.</w:t>
      </w:r>
    </w:p>
    <w:p w:rsidR="00814C59" w:rsidRDefault="00814C59" w:rsidP="00814C59">
      <w:r>
        <w:t xml:space="preserve">For convention, each developer working on Exquisite has a folder at the root of </w:t>
      </w:r>
      <w:r w:rsidRPr="00814C59">
        <w:rPr>
          <w:rStyle w:val="CodeZchn"/>
        </w:rPr>
        <w:t>C:\</w:t>
      </w:r>
      <w:r>
        <w:t xml:space="preserve"> called </w:t>
      </w:r>
      <w:r w:rsidRPr="00387836">
        <w:rPr>
          <w:rStyle w:val="CodeZchn"/>
        </w:rPr>
        <w:t>working</w:t>
      </w:r>
      <w:r>
        <w:t xml:space="preserve">. In this folder is contained the </w:t>
      </w:r>
      <w:r w:rsidRPr="00814C59">
        <w:rPr>
          <w:rStyle w:val="CodeZchn"/>
        </w:rPr>
        <w:t>config.bat</w:t>
      </w:r>
      <w:r>
        <w:t xml:space="preserve"> file</w:t>
      </w:r>
      <w:r>
        <w:t xml:space="preserve"> that will need to be u</w:t>
      </w:r>
      <w:r>
        <w:t>p</w:t>
      </w:r>
      <w:r>
        <w:t>dated to reflect the structural organization of the project files and folders on that particular developers PC.</w:t>
      </w:r>
      <w:r>
        <w:t xml:space="preserve"> Once this </w:t>
      </w:r>
      <w:r>
        <w:t>file has been updated the Visual St</w:t>
      </w:r>
      <w:r>
        <w:t>u</w:t>
      </w:r>
      <w:r>
        <w:t>dio ExquisiteAddIn project will be able to “remotely” invoke the Java diagnosis server.</w:t>
      </w:r>
    </w:p>
    <w:p w:rsidR="00814C59" w:rsidRDefault="00814C59" w:rsidP="00814C59">
      <w:pPr>
        <w:pStyle w:val="Listenabsatz"/>
        <w:numPr>
          <w:ilvl w:val="0"/>
          <w:numId w:val="42"/>
        </w:numPr>
      </w:pPr>
      <w:r>
        <w:t xml:space="preserve">Create a folder (if not already there) </w:t>
      </w:r>
      <w:r w:rsidRPr="00814C59">
        <w:rPr>
          <w:rStyle w:val="CodeZchn"/>
        </w:rPr>
        <w:t>C:\working</w:t>
      </w:r>
      <w:r>
        <w:rPr>
          <w:rStyle w:val="CodeZchn"/>
        </w:rPr>
        <w:t>\</w:t>
      </w:r>
    </w:p>
    <w:p w:rsidR="00814C59" w:rsidRDefault="00814C59" w:rsidP="00814C59">
      <w:pPr>
        <w:pStyle w:val="Listenabsatz"/>
        <w:numPr>
          <w:ilvl w:val="0"/>
          <w:numId w:val="42"/>
        </w:numPr>
      </w:pPr>
      <w:r>
        <w:t xml:space="preserve">Open the newly created working folder and create a file called </w:t>
      </w:r>
      <w:r w:rsidRPr="00814C59">
        <w:rPr>
          <w:rStyle w:val="CodeZchn"/>
        </w:rPr>
        <w:t>config.bat</w:t>
      </w:r>
      <w:r>
        <w:t>.</w:t>
      </w:r>
    </w:p>
    <w:p w:rsidR="00814C59" w:rsidRDefault="00814C59" w:rsidP="00814C59">
      <w:pPr>
        <w:pStyle w:val="Listenabsatz"/>
        <w:numPr>
          <w:ilvl w:val="0"/>
          <w:numId w:val="42"/>
        </w:numPr>
      </w:pPr>
      <w:r>
        <w:t xml:space="preserve">Open </w:t>
      </w:r>
      <w:r>
        <w:t>a</w:t>
      </w:r>
      <w:r>
        <w:t xml:space="preserve"> text editor and add the following entry to the </w:t>
      </w:r>
      <w:r w:rsidRPr="00814C59">
        <w:rPr>
          <w:rStyle w:val="CodeZchn"/>
        </w:rPr>
        <w:t>config.bat</w:t>
      </w:r>
      <w:r>
        <w:t xml:space="preserve"> file:</w:t>
      </w:r>
    </w:p>
    <w:p w:rsidR="00814C59" w:rsidRDefault="00814C59" w:rsidP="00814C59">
      <w:pPr>
        <w:pStyle w:val="Code0"/>
      </w:pPr>
      <w:r>
        <w:t>echo on</w:t>
      </w:r>
    </w:p>
    <w:p w:rsidR="00814C59" w:rsidRDefault="00814C59" w:rsidP="00814C59">
      <w:pPr>
        <w:pStyle w:val="Code0"/>
      </w:pPr>
      <w:r>
        <w:t>REM needed to explicitly set a path to ant home in order for the .bat file to work in .net</w:t>
      </w:r>
    </w:p>
    <w:p w:rsidR="00814C59" w:rsidRDefault="00814C59" w:rsidP="00814C59">
      <w:pPr>
        <w:pStyle w:val="Code0"/>
      </w:pPr>
      <w:r>
        <w:t>set ANT_HOME=%ANT_HOME%</w:t>
      </w:r>
    </w:p>
    <w:p w:rsidR="00814C59" w:rsidRDefault="00814C59" w:rsidP="00814C59">
      <w:pPr>
        <w:pStyle w:val="Code0"/>
      </w:pPr>
      <w:r>
        <w:t>set USER_HOME=%HOMEDRIVE%%HOMEPATH%</w:t>
      </w:r>
    </w:p>
    <w:p w:rsidR="00814C59" w:rsidRDefault="00814C59" w:rsidP="00814C59">
      <w:pPr>
        <w:pStyle w:val="Code0"/>
      </w:pPr>
      <w:r>
        <w:t>set ECLIPSE_WORKSPACE=%USER_HOME%\workspace</w:t>
      </w:r>
    </w:p>
    <w:p w:rsidR="00814C59" w:rsidRDefault="00814C59" w:rsidP="00814C59">
      <w:pPr>
        <w:pStyle w:val="Code0"/>
      </w:pPr>
      <w:r>
        <w:t>set VS2010_PROJECTS=%USER_HOME%\Documents\Visual Studio 2010\Projects</w:t>
      </w:r>
    </w:p>
    <w:p w:rsidR="00814C59" w:rsidRPr="00814C59" w:rsidRDefault="00814C59" w:rsidP="0058488F"/>
    <w:p w:rsidR="00814C59" w:rsidRPr="00814C59" w:rsidRDefault="00814C59" w:rsidP="0058488F"/>
    <w:p w:rsidR="0058488F" w:rsidRPr="00BE2D5F" w:rsidRDefault="0058488F" w:rsidP="00E44949">
      <w:pPr>
        <w:pStyle w:val="berschrift4"/>
        <w:rPr>
          <w:lang w:val="de-DE"/>
        </w:rPr>
      </w:pPr>
      <w:r w:rsidRPr="00BE2D5F">
        <w:rPr>
          <w:lang w:val="de-DE"/>
        </w:rPr>
        <w:t>Die Entwicklungsumgebung besteht aus folgenden Komponenten:</w:t>
      </w:r>
    </w:p>
    <w:p w:rsidR="00B01D05" w:rsidRPr="00BE2D5F" w:rsidRDefault="00B01D05" w:rsidP="00C82C1D">
      <w:pPr>
        <w:jc w:val="left"/>
        <w:rPr>
          <w:lang w:val="de-DE"/>
        </w:rPr>
      </w:pPr>
    </w:p>
    <w:p w:rsidR="00B01D05" w:rsidRPr="00BE2D5F" w:rsidRDefault="00B01D05" w:rsidP="00C82C1D">
      <w:pPr>
        <w:jc w:val="left"/>
        <w:rPr>
          <w:lang w:val="de-DE"/>
        </w:rPr>
      </w:pPr>
    </w:p>
    <w:p w:rsidR="00C82C1D" w:rsidRPr="00BE2D5F" w:rsidRDefault="00C82C1D" w:rsidP="00E44949">
      <w:pPr>
        <w:pStyle w:val="berschrift4"/>
        <w:rPr>
          <w:lang w:val="de-DE"/>
        </w:rPr>
      </w:pPr>
      <w:r w:rsidRPr="00BE2D5F">
        <w:rPr>
          <w:lang w:val="de-DE"/>
        </w:rPr>
        <w:t>Alle lizenzfreien Komponenten befinden sich auf de</w:t>
      </w:r>
      <w:r w:rsidR="00B01D05" w:rsidRPr="00BE2D5F">
        <w:rPr>
          <w:lang w:val="de-DE"/>
        </w:rPr>
        <w:t>m LS13-Server</w:t>
      </w:r>
      <w:r w:rsidRPr="00BE2D5F">
        <w:rPr>
          <w:lang w:val="de-DE"/>
        </w:rPr>
        <w:t>.</w:t>
      </w:r>
    </w:p>
    <w:p w:rsidR="0058488F" w:rsidRPr="00BE2D5F" w:rsidRDefault="0058488F" w:rsidP="0058488F">
      <w:pPr>
        <w:rPr>
          <w:lang w:val="de-DE"/>
        </w:rPr>
      </w:pPr>
    </w:p>
    <w:bookmarkEnd w:id="908"/>
    <w:p w:rsidR="00E315A1" w:rsidRPr="00BE2D5F" w:rsidRDefault="00E315A1">
      <w:pPr>
        <w:rPr>
          <w:lang w:val="de-DE"/>
        </w:rPr>
      </w:pPr>
      <w:r w:rsidRPr="00BE2D5F">
        <w:rPr>
          <w:lang w:val="de-DE"/>
        </w:rPr>
        <w:br w:type="page"/>
      </w:r>
    </w:p>
    <w:p w:rsidR="00E315A1" w:rsidRPr="00BE2D5F" w:rsidRDefault="00E315A1" w:rsidP="008E295C">
      <w:pPr>
        <w:rPr>
          <w:lang w:val="de-DE"/>
        </w:rPr>
      </w:pPr>
      <w:bookmarkStart w:id="912" w:name="OLE_LINK1054"/>
      <w:bookmarkStart w:id="913" w:name="OLE_LINK1055"/>
    </w:p>
    <w:p w:rsidR="004029DA" w:rsidRPr="00BE2D5F" w:rsidRDefault="004029DA" w:rsidP="00694458">
      <w:pPr>
        <w:pStyle w:val="berschrift1"/>
        <w:numPr>
          <w:ilvl w:val="0"/>
          <w:numId w:val="2"/>
        </w:numPr>
        <w:rPr>
          <w:lang w:val="de-DE"/>
        </w:rPr>
      </w:pPr>
      <w:bookmarkStart w:id="914" w:name="_Toc350786250"/>
      <w:bookmarkEnd w:id="912"/>
      <w:bookmarkEnd w:id="913"/>
      <w:r w:rsidRPr="00BE2D5F">
        <w:rPr>
          <w:lang w:val="de-DE"/>
        </w:rPr>
        <w:t>Verzeichnisstruktur</w:t>
      </w:r>
      <w:r w:rsidR="00B01D05" w:rsidRPr="00BE2D5F">
        <w:rPr>
          <w:lang w:val="de-DE"/>
        </w:rPr>
        <w:t xml:space="preserve"> des Servers</w:t>
      </w:r>
      <w:bookmarkEnd w:id="914"/>
    </w:p>
    <w:tbl>
      <w:tblPr>
        <w:tblStyle w:val="HelleListe-Akzent1"/>
        <w:tblW w:w="0" w:type="auto"/>
        <w:tblLayout w:type="fixed"/>
        <w:tblLook w:val="04A0" w:firstRow="1" w:lastRow="0" w:firstColumn="1" w:lastColumn="0" w:noHBand="0" w:noVBand="1"/>
      </w:tblPr>
      <w:tblGrid>
        <w:gridCol w:w="2802"/>
        <w:gridCol w:w="5918"/>
      </w:tblGrid>
      <w:tr w:rsidR="00E33C1A" w:rsidRPr="00BE2D5F" w:rsidTr="00472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000CEA" w:rsidRPr="00BE2D5F" w:rsidRDefault="00000CEA">
            <w:pPr>
              <w:spacing w:after="200" w:line="312" w:lineRule="auto"/>
              <w:rPr>
                <w:lang w:val="de-DE"/>
                <w:rPrChange w:id="915" w:author="Arash Baharloo" w:date="2013-03-19T13:05:00Z">
                  <w:rPr>
                    <w:b w:val="0"/>
                    <w:bCs w:val="0"/>
                    <w:color w:val="auto"/>
                    <w:sz w:val="24"/>
                    <w:lang w:val="de-DE"/>
                  </w:rPr>
                </w:rPrChange>
              </w:rPr>
            </w:pPr>
            <w:r w:rsidRPr="00BE2D5F">
              <w:rPr>
                <w:lang w:val="de-DE"/>
              </w:rPr>
              <w:t>Verzeichnis</w:t>
            </w:r>
          </w:p>
        </w:tc>
        <w:tc>
          <w:tcPr>
            <w:tcW w:w="5918" w:type="dxa"/>
          </w:tcPr>
          <w:p w:rsidR="00000CEA" w:rsidRPr="00BE2D5F" w:rsidRDefault="00000CEA">
            <w:pPr>
              <w:spacing w:after="200" w:line="312" w:lineRule="auto"/>
              <w:cnfStyle w:val="100000000000" w:firstRow="1" w:lastRow="0" w:firstColumn="0" w:lastColumn="0" w:oddVBand="0" w:evenVBand="0" w:oddHBand="0" w:evenHBand="0" w:firstRowFirstColumn="0" w:firstRowLastColumn="0" w:lastRowFirstColumn="0" w:lastRowLastColumn="0"/>
              <w:rPr>
                <w:lang w:val="de-DE"/>
                <w:rPrChange w:id="916" w:author="Arash Baharloo" w:date="2013-03-19T13:05:00Z">
                  <w:rPr>
                    <w:b w:val="0"/>
                    <w:bCs w:val="0"/>
                    <w:color w:val="auto"/>
                    <w:lang w:val="de-DE"/>
                  </w:rPr>
                </w:rPrChange>
              </w:rPr>
            </w:pPr>
            <w:r w:rsidRPr="00BE2D5F">
              <w:rPr>
                <w:lang w:val="de-DE"/>
              </w:rPr>
              <w:t>Beschreibung</w:t>
            </w:r>
          </w:p>
        </w:tc>
      </w:tr>
      <w:tr w:rsidR="00E33C1A" w:rsidRPr="00BE2D5F" w:rsidTr="00472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000CEA" w:rsidRPr="007432E4" w:rsidRDefault="00000CEA">
            <w:pPr>
              <w:rPr>
                <w:b w:val="0"/>
                <w:sz w:val="20"/>
                <w:lang w:val="de-DE"/>
              </w:rPr>
            </w:pPr>
          </w:p>
        </w:tc>
        <w:tc>
          <w:tcPr>
            <w:tcW w:w="5918" w:type="dxa"/>
          </w:tcPr>
          <w:p w:rsidR="00000CEA" w:rsidRPr="00BE2D5F" w:rsidRDefault="00000CEA" w:rsidP="005E0C73">
            <w:pPr>
              <w:spacing w:after="200" w:line="312" w:lineRule="auto"/>
              <w:jc w:val="left"/>
              <w:cnfStyle w:val="000000100000" w:firstRow="0" w:lastRow="0" w:firstColumn="0" w:lastColumn="0" w:oddVBand="0" w:evenVBand="0" w:oddHBand="1" w:evenHBand="0" w:firstRowFirstColumn="0" w:firstRowLastColumn="0" w:lastRowFirstColumn="0" w:lastRowLastColumn="0"/>
              <w:rPr>
                <w:lang w:val="de-DE"/>
              </w:rPr>
            </w:pPr>
          </w:p>
        </w:tc>
      </w:tr>
      <w:tr w:rsidR="00E33C1A" w:rsidRPr="00BE2D5F" w:rsidTr="0047268F">
        <w:tc>
          <w:tcPr>
            <w:cnfStyle w:val="001000000000" w:firstRow="0" w:lastRow="0" w:firstColumn="1" w:lastColumn="0" w:oddVBand="0" w:evenVBand="0" w:oddHBand="0" w:evenHBand="0" w:firstRowFirstColumn="0" w:firstRowLastColumn="0" w:lastRowFirstColumn="0" w:lastRowLastColumn="0"/>
            <w:tcW w:w="2802" w:type="dxa"/>
          </w:tcPr>
          <w:p w:rsidR="00000CEA" w:rsidRPr="007432E4" w:rsidRDefault="00000CEA" w:rsidP="006A1DCC">
            <w:pPr>
              <w:rPr>
                <w:b w:val="0"/>
                <w:sz w:val="20"/>
                <w:lang w:val="de-DE"/>
              </w:rPr>
            </w:pPr>
          </w:p>
        </w:tc>
        <w:tc>
          <w:tcPr>
            <w:tcW w:w="5918" w:type="dxa"/>
          </w:tcPr>
          <w:p w:rsidR="00000CEA" w:rsidRPr="00BE2D5F" w:rsidRDefault="00000CEA" w:rsidP="005E0C73">
            <w:pPr>
              <w:spacing w:after="200" w:line="312" w:lineRule="auto"/>
              <w:jc w:val="left"/>
              <w:cnfStyle w:val="000000000000" w:firstRow="0" w:lastRow="0" w:firstColumn="0" w:lastColumn="0" w:oddVBand="0" w:evenVBand="0" w:oddHBand="0" w:evenHBand="0" w:firstRowFirstColumn="0" w:firstRowLastColumn="0" w:lastRowFirstColumn="0" w:lastRowLastColumn="0"/>
              <w:rPr>
                <w:lang w:val="de-DE"/>
              </w:rPr>
            </w:pPr>
          </w:p>
        </w:tc>
      </w:tr>
      <w:tr w:rsidR="00E33C1A" w:rsidRPr="00BE2D5F" w:rsidTr="00472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000CEA" w:rsidRPr="007432E4" w:rsidRDefault="00000CEA">
            <w:pPr>
              <w:rPr>
                <w:b w:val="0"/>
                <w:sz w:val="20"/>
                <w:lang w:val="de-DE"/>
              </w:rPr>
            </w:pPr>
          </w:p>
        </w:tc>
        <w:tc>
          <w:tcPr>
            <w:tcW w:w="5918" w:type="dxa"/>
          </w:tcPr>
          <w:p w:rsidR="00000CEA" w:rsidRPr="00BE2D5F" w:rsidRDefault="00000CEA" w:rsidP="005E0C73">
            <w:pPr>
              <w:spacing w:after="200" w:line="312" w:lineRule="auto"/>
              <w:jc w:val="left"/>
              <w:cnfStyle w:val="000000100000" w:firstRow="0" w:lastRow="0" w:firstColumn="0" w:lastColumn="0" w:oddVBand="0" w:evenVBand="0" w:oddHBand="1" w:evenHBand="0" w:firstRowFirstColumn="0" w:firstRowLastColumn="0" w:lastRowFirstColumn="0" w:lastRowLastColumn="0"/>
              <w:rPr>
                <w:lang w:val="de-DE"/>
              </w:rPr>
            </w:pPr>
          </w:p>
        </w:tc>
      </w:tr>
      <w:tr w:rsidR="00E33C1A" w:rsidRPr="00BE2D5F" w:rsidTr="0047268F">
        <w:tc>
          <w:tcPr>
            <w:cnfStyle w:val="001000000000" w:firstRow="0" w:lastRow="0" w:firstColumn="1" w:lastColumn="0" w:oddVBand="0" w:evenVBand="0" w:oddHBand="0" w:evenHBand="0" w:firstRowFirstColumn="0" w:firstRowLastColumn="0" w:lastRowFirstColumn="0" w:lastRowLastColumn="0"/>
            <w:tcW w:w="2802" w:type="dxa"/>
          </w:tcPr>
          <w:p w:rsidR="00000CEA" w:rsidRPr="007432E4" w:rsidRDefault="00000CEA">
            <w:pPr>
              <w:rPr>
                <w:b w:val="0"/>
                <w:sz w:val="20"/>
                <w:lang w:val="de-DE"/>
              </w:rPr>
            </w:pPr>
          </w:p>
        </w:tc>
        <w:tc>
          <w:tcPr>
            <w:tcW w:w="5918" w:type="dxa"/>
          </w:tcPr>
          <w:p w:rsidR="00000CEA" w:rsidRPr="00BE2D5F" w:rsidRDefault="00000CEA" w:rsidP="005E0C73">
            <w:pPr>
              <w:spacing w:after="200" w:line="312" w:lineRule="auto"/>
              <w:jc w:val="left"/>
              <w:cnfStyle w:val="000000000000" w:firstRow="0" w:lastRow="0" w:firstColumn="0" w:lastColumn="0" w:oddVBand="0" w:evenVBand="0" w:oddHBand="0" w:evenHBand="0" w:firstRowFirstColumn="0" w:firstRowLastColumn="0" w:lastRowFirstColumn="0" w:lastRowLastColumn="0"/>
              <w:rPr>
                <w:lang w:val="de-DE"/>
              </w:rPr>
            </w:pPr>
          </w:p>
        </w:tc>
      </w:tr>
      <w:tr w:rsidR="00E33C1A" w:rsidRPr="00BE2D5F" w:rsidTr="00472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000CEA" w:rsidRPr="007432E4" w:rsidRDefault="00000CEA" w:rsidP="00905169">
            <w:pPr>
              <w:rPr>
                <w:b w:val="0"/>
                <w:sz w:val="20"/>
                <w:lang w:val="de-DE"/>
              </w:rPr>
            </w:pPr>
          </w:p>
        </w:tc>
        <w:tc>
          <w:tcPr>
            <w:tcW w:w="5918" w:type="dxa"/>
          </w:tcPr>
          <w:p w:rsidR="00000CEA" w:rsidRPr="00BE2D5F" w:rsidRDefault="00000CEA" w:rsidP="005E0C73">
            <w:pPr>
              <w:spacing w:after="200" w:line="312" w:lineRule="auto"/>
              <w:jc w:val="left"/>
              <w:cnfStyle w:val="000000100000" w:firstRow="0" w:lastRow="0" w:firstColumn="0" w:lastColumn="0" w:oddVBand="0" w:evenVBand="0" w:oddHBand="1" w:evenHBand="0" w:firstRowFirstColumn="0" w:firstRowLastColumn="0" w:lastRowFirstColumn="0" w:lastRowLastColumn="0"/>
              <w:rPr>
                <w:lang w:val="de-DE"/>
              </w:rPr>
            </w:pPr>
          </w:p>
        </w:tc>
      </w:tr>
      <w:tr w:rsidR="00E33C1A" w:rsidRPr="00BE2D5F" w:rsidTr="0047268F">
        <w:tc>
          <w:tcPr>
            <w:cnfStyle w:val="001000000000" w:firstRow="0" w:lastRow="0" w:firstColumn="1" w:lastColumn="0" w:oddVBand="0" w:evenVBand="0" w:oddHBand="0" w:evenHBand="0" w:firstRowFirstColumn="0" w:firstRowLastColumn="0" w:lastRowFirstColumn="0" w:lastRowLastColumn="0"/>
            <w:tcW w:w="2802" w:type="dxa"/>
          </w:tcPr>
          <w:p w:rsidR="00000CEA" w:rsidRPr="007432E4" w:rsidRDefault="00000CEA">
            <w:pPr>
              <w:rPr>
                <w:b w:val="0"/>
                <w:sz w:val="20"/>
                <w:lang w:val="de-DE"/>
              </w:rPr>
            </w:pPr>
          </w:p>
        </w:tc>
        <w:tc>
          <w:tcPr>
            <w:tcW w:w="5918" w:type="dxa"/>
          </w:tcPr>
          <w:p w:rsidR="00000CEA" w:rsidRPr="00BE2D5F" w:rsidRDefault="00000CEA" w:rsidP="005E0C73">
            <w:pPr>
              <w:spacing w:after="200" w:line="312" w:lineRule="auto"/>
              <w:jc w:val="left"/>
              <w:cnfStyle w:val="000000000000" w:firstRow="0" w:lastRow="0" w:firstColumn="0" w:lastColumn="0" w:oddVBand="0" w:evenVBand="0" w:oddHBand="0" w:evenHBand="0" w:firstRowFirstColumn="0" w:firstRowLastColumn="0" w:lastRowFirstColumn="0" w:lastRowLastColumn="0"/>
              <w:rPr>
                <w:lang w:val="de-DE"/>
              </w:rPr>
            </w:pPr>
          </w:p>
        </w:tc>
      </w:tr>
      <w:tr w:rsidR="00E33C1A" w:rsidRPr="00BE2D5F" w:rsidTr="00472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000CEA" w:rsidRPr="007432E4" w:rsidRDefault="00000CEA" w:rsidP="00A07587">
            <w:pPr>
              <w:rPr>
                <w:b w:val="0"/>
                <w:sz w:val="20"/>
                <w:lang w:val="de-DE"/>
              </w:rPr>
            </w:pPr>
          </w:p>
        </w:tc>
        <w:tc>
          <w:tcPr>
            <w:tcW w:w="5918" w:type="dxa"/>
          </w:tcPr>
          <w:p w:rsidR="00000CEA" w:rsidRPr="00BE2D5F" w:rsidRDefault="00000CEA" w:rsidP="006C4C24">
            <w:pPr>
              <w:spacing w:after="200" w:line="312" w:lineRule="auto"/>
              <w:jc w:val="left"/>
              <w:cnfStyle w:val="000000100000" w:firstRow="0" w:lastRow="0" w:firstColumn="0" w:lastColumn="0" w:oddVBand="0" w:evenVBand="0" w:oddHBand="1" w:evenHBand="0" w:firstRowFirstColumn="0" w:firstRowLastColumn="0" w:lastRowFirstColumn="0" w:lastRowLastColumn="0"/>
              <w:rPr>
                <w:lang w:val="de-DE"/>
              </w:rPr>
            </w:pPr>
          </w:p>
        </w:tc>
      </w:tr>
      <w:tr w:rsidR="00E33C1A" w:rsidRPr="00BE2D5F" w:rsidTr="0047268F">
        <w:tc>
          <w:tcPr>
            <w:cnfStyle w:val="001000000000" w:firstRow="0" w:lastRow="0" w:firstColumn="1" w:lastColumn="0" w:oddVBand="0" w:evenVBand="0" w:oddHBand="0" w:evenHBand="0" w:firstRowFirstColumn="0" w:firstRowLastColumn="0" w:lastRowFirstColumn="0" w:lastRowLastColumn="0"/>
            <w:tcW w:w="2802" w:type="dxa"/>
          </w:tcPr>
          <w:p w:rsidR="00D245FC" w:rsidRPr="007432E4" w:rsidRDefault="00D245FC" w:rsidP="00AD3772">
            <w:pPr>
              <w:rPr>
                <w:b w:val="0"/>
                <w:sz w:val="20"/>
                <w:lang w:val="de-DE"/>
              </w:rPr>
            </w:pPr>
          </w:p>
        </w:tc>
        <w:tc>
          <w:tcPr>
            <w:tcW w:w="5918" w:type="dxa"/>
          </w:tcPr>
          <w:p w:rsidR="00D245FC" w:rsidRPr="00BE2D5F" w:rsidRDefault="00D245FC" w:rsidP="005E0C73">
            <w:pPr>
              <w:spacing w:after="200" w:line="312" w:lineRule="auto"/>
              <w:jc w:val="left"/>
              <w:cnfStyle w:val="000000000000" w:firstRow="0" w:lastRow="0" w:firstColumn="0" w:lastColumn="0" w:oddVBand="0" w:evenVBand="0" w:oddHBand="0" w:evenHBand="0" w:firstRowFirstColumn="0" w:firstRowLastColumn="0" w:lastRowFirstColumn="0" w:lastRowLastColumn="0"/>
              <w:rPr>
                <w:lang w:val="de-DE"/>
              </w:rPr>
            </w:pPr>
          </w:p>
        </w:tc>
      </w:tr>
      <w:tr w:rsidR="00E33C1A" w:rsidRPr="00BE2D5F" w:rsidTr="00472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D245FC" w:rsidRPr="007432E4" w:rsidRDefault="00D245FC" w:rsidP="005F4B43">
            <w:pPr>
              <w:rPr>
                <w:b w:val="0"/>
                <w:sz w:val="20"/>
                <w:lang w:val="de-DE"/>
              </w:rPr>
            </w:pPr>
          </w:p>
        </w:tc>
        <w:tc>
          <w:tcPr>
            <w:tcW w:w="5918" w:type="dxa"/>
          </w:tcPr>
          <w:p w:rsidR="00D245FC" w:rsidRPr="00BE2D5F" w:rsidRDefault="00D245FC" w:rsidP="005E0C73">
            <w:pPr>
              <w:spacing w:after="200" w:line="312" w:lineRule="auto"/>
              <w:jc w:val="left"/>
              <w:cnfStyle w:val="000000100000" w:firstRow="0" w:lastRow="0" w:firstColumn="0" w:lastColumn="0" w:oddVBand="0" w:evenVBand="0" w:oddHBand="1" w:evenHBand="0" w:firstRowFirstColumn="0" w:firstRowLastColumn="0" w:lastRowFirstColumn="0" w:lastRowLastColumn="0"/>
              <w:rPr>
                <w:lang w:val="de-DE"/>
              </w:rPr>
            </w:pPr>
          </w:p>
        </w:tc>
      </w:tr>
      <w:tr w:rsidR="00E33C1A" w:rsidRPr="00BE2D5F" w:rsidTr="0047268F">
        <w:tc>
          <w:tcPr>
            <w:cnfStyle w:val="001000000000" w:firstRow="0" w:lastRow="0" w:firstColumn="1" w:lastColumn="0" w:oddVBand="0" w:evenVBand="0" w:oddHBand="0" w:evenHBand="0" w:firstRowFirstColumn="0" w:firstRowLastColumn="0" w:lastRowFirstColumn="0" w:lastRowLastColumn="0"/>
            <w:tcW w:w="2802" w:type="dxa"/>
          </w:tcPr>
          <w:p w:rsidR="00D245FC" w:rsidRPr="007432E4" w:rsidRDefault="00D245FC" w:rsidP="005F4B43">
            <w:pPr>
              <w:rPr>
                <w:b w:val="0"/>
                <w:sz w:val="20"/>
                <w:lang w:val="de-DE"/>
              </w:rPr>
            </w:pPr>
          </w:p>
        </w:tc>
        <w:tc>
          <w:tcPr>
            <w:tcW w:w="5918" w:type="dxa"/>
          </w:tcPr>
          <w:p w:rsidR="00D245FC" w:rsidRPr="00BE2D5F" w:rsidRDefault="00D245FC" w:rsidP="00A07587">
            <w:pPr>
              <w:spacing w:after="200" w:line="312" w:lineRule="auto"/>
              <w:jc w:val="left"/>
              <w:cnfStyle w:val="000000000000" w:firstRow="0" w:lastRow="0" w:firstColumn="0" w:lastColumn="0" w:oddVBand="0" w:evenVBand="0" w:oddHBand="0" w:evenHBand="0" w:firstRowFirstColumn="0" w:firstRowLastColumn="0" w:lastRowFirstColumn="0" w:lastRowLastColumn="0"/>
              <w:rPr>
                <w:lang w:val="de-DE"/>
              </w:rPr>
            </w:pPr>
          </w:p>
        </w:tc>
      </w:tr>
      <w:tr w:rsidR="00E33C1A" w:rsidRPr="00BE2D5F" w:rsidTr="00472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D245FC" w:rsidRPr="007432E4" w:rsidRDefault="00D245FC" w:rsidP="005F4B43">
            <w:pPr>
              <w:rPr>
                <w:b w:val="0"/>
                <w:sz w:val="20"/>
                <w:lang w:val="de-DE"/>
              </w:rPr>
            </w:pPr>
          </w:p>
        </w:tc>
        <w:tc>
          <w:tcPr>
            <w:tcW w:w="5918" w:type="dxa"/>
          </w:tcPr>
          <w:p w:rsidR="00D245FC" w:rsidRPr="00BE2D5F" w:rsidRDefault="00D245FC" w:rsidP="00A07587">
            <w:pPr>
              <w:spacing w:after="200" w:line="312" w:lineRule="auto"/>
              <w:jc w:val="left"/>
              <w:cnfStyle w:val="000000100000" w:firstRow="0" w:lastRow="0" w:firstColumn="0" w:lastColumn="0" w:oddVBand="0" w:evenVBand="0" w:oddHBand="1" w:evenHBand="0" w:firstRowFirstColumn="0" w:firstRowLastColumn="0" w:lastRowFirstColumn="0" w:lastRowLastColumn="0"/>
              <w:rPr>
                <w:lang w:val="de-DE"/>
              </w:rPr>
            </w:pPr>
          </w:p>
        </w:tc>
      </w:tr>
      <w:tr w:rsidR="00E33C1A" w:rsidRPr="00BE2D5F" w:rsidTr="0047268F">
        <w:tc>
          <w:tcPr>
            <w:cnfStyle w:val="001000000000" w:firstRow="0" w:lastRow="0" w:firstColumn="1" w:lastColumn="0" w:oddVBand="0" w:evenVBand="0" w:oddHBand="0" w:evenHBand="0" w:firstRowFirstColumn="0" w:firstRowLastColumn="0" w:lastRowFirstColumn="0" w:lastRowLastColumn="0"/>
            <w:tcW w:w="2802" w:type="dxa"/>
          </w:tcPr>
          <w:p w:rsidR="00D245FC" w:rsidRPr="007432E4" w:rsidRDefault="00D245FC" w:rsidP="005F4B43">
            <w:pPr>
              <w:rPr>
                <w:b w:val="0"/>
                <w:sz w:val="20"/>
                <w:lang w:val="de-DE"/>
              </w:rPr>
            </w:pPr>
            <w:bookmarkStart w:id="917" w:name="_Hlk240715091"/>
          </w:p>
        </w:tc>
        <w:tc>
          <w:tcPr>
            <w:tcW w:w="5918" w:type="dxa"/>
          </w:tcPr>
          <w:p w:rsidR="00D245FC" w:rsidRPr="00BE2D5F" w:rsidRDefault="00D245FC" w:rsidP="0076185A">
            <w:pPr>
              <w:spacing w:after="200" w:line="312" w:lineRule="auto"/>
              <w:jc w:val="left"/>
              <w:cnfStyle w:val="000000000000" w:firstRow="0" w:lastRow="0" w:firstColumn="0" w:lastColumn="0" w:oddVBand="0" w:evenVBand="0" w:oddHBand="0" w:evenHBand="0" w:firstRowFirstColumn="0" w:firstRowLastColumn="0" w:lastRowFirstColumn="0" w:lastRowLastColumn="0"/>
              <w:rPr>
                <w:lang w:val="de-DE"/>
              </w:rPr>
            </w:pPr>
          </w:p>
        </w:tc>
      </w:tr>
      <w:bookmarkEnd w:id="917"/>
      <w:tr w:rsidR="00E33C1A" w:rsidRPr="00BE2D5F" w:rsidTr="00472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D245FC" w:rsidRPr="007432E4" w:rsidRDefault="00D245FC" w:rsidP="005F4B43">
            <w:pPr>
              <w:rPr>
                <w:b w:val="0"/>
                <w:sz w:val="20"/>
                <w:lang w:val="de-DE"/>
              </w:rPr>
            </w:pPr>
          </w:p>
        </w:tc>
        <w:tc>
          <w:tcPr>
            <w:tcW w:w="5918" w:type="dxa"/>
          </w:tcPr>
          <w:p w:rsidR="00D245FC" w:rsidRPr="00BE2D5F" w:rsidRDefault="00D245FC" w:rsidP="005E0C73">
            <w:pPr>
              <w:spacing w:after="200" w:line="312" w:lineRule="auto"/>
              <w:jc w:val="left"/>
              <w:cnfStyle w:val="000000100000" w:firstRow="0" w:lastRow="0" w:firstColumn="0" w:lastColumn="0" w:oddVBand="0" w:evenVBand="0" w:oddHBand="1" w:evenHBand="0" w:firstRowFirstColumn="0" w:firstRowLastColumn="0" w:lastRowFirstColumn="0" w:lastRowLastColumn="0"/>
              <w:rPr>
                <w:lang w:val="de-DE"/>
              </w:rPr>
            </w:pPr>
          </w:p>
        </w:tc>
      </w:tr>
      <w:tr w:rsidR="005F4B43" w:rsidRPr="00BE2D5F" w:rsidTr="0047268F">
        <w:tc>
          <w:tcPr>
            <w:cnfStyle w:val="001000000000" w:firstRow="0" w:lastRow="0" w:firstColumn="1" w:lastColumn="0" w:oddVBand="0" w:evenVBand="0" w:oddHBand="0" w:evenHBand="0" w:firstRowFirstColumn="0" w:firstRowLastColumn="0" w:lastRowFirstColumn="0" w:lastRowLastColumn="0"/>
            <w:tcW w:w="2802" w:type="dxa"/>
          </w:tcPr>
          <w:p w:rsidR="005F4B43" w:rsidRPr="007432E4" w:rsidRDefault="005F4B43" w:rsidP="00E33C1A">
            <w:pPr>
              <w:rPr>
                <w:b w:val="0"/>
                <w:sz w:val="20"/>
                <w:lang w:val="de-DE"/>
              </w:rPr>
            </w:pPr>
          </w:p>
        </w:tc>
        <w:tc>
          <w:tcPr>
            <w:tcW w:w="5918" w:type="dxa"/>
          </w:tcPr>
          <w:p w:rsidR="005F4B43" w:rsidRPr="00BE2D5F" w:rsidRDefault="005F4B43" w:rsidP="00E33C1A">
            <w:pPr>
              <w:spacing w:after="200" w:line="312" w:lineRule="auto"/>
              <w:jc w:val="left"/>
              <w:cnfStyle w:val="000000000000" w:firstRow="0" w:lastRow="0" w:firstColumn="0" w:lastColumn="0" w:oddVBand="0" w:evenVBand="0" w:oddHBand="0" w:evenHBand="0" w:firstRowFirstColumn="0" w:firstRowLastColumn="0" w:lastRowFirstColumn="0" w:lastRowLastColumn="0"/>
              <w:rPr>
                <w:lang w:val="de-DE"/>
              </w:rPr>
            </w:pPr>
          </w:p>
        </w:tc>
      </w:tr>
    </w:tbl>
    <w:p w:rsidR="00E52908" w:rsidRPr="007432E4" w:rsidRDefault="00E52908">
      <w:pPr>
        <w:rPr>
          <w:lang w:val="de-DE"/>
        </w:rPr>
      </w:pPr>
    </w:p>
    <w:p w:rsidR="002B21C8" w:rsidRPr="00BE2D5F" w:rsidRDefault="002B21C8">
      <w:pPr>
        <w:rPr>
          <w:lang w:val="de-DE"/>
        </w:rPr>
      </w:pPr>
    </w:p>
    <w:p w:rsidR="002B21C8" w:rsidRPr="00BE2D5F" w:rsidRDefault="002B21C8">
      <w:pPr>
        <w:rPr>
          <w:lang w:val="de-DE"/>
        </w:rPr>
      </w:pPr>
    </w:p>
    <w:p w:rsidR="002B21C8" w:rsidRPr="00BE2D5F" w:rsidRDefault="002B21C8">
      <w:pPr>
        <w:rPr>
          <w:lang w:val="de-DE"/>
        </w:rPr>
      </w:pPr>
    </w:p>
    <w:p w:rsidR="002B21C8" w:rsidRPr="00BE2D5F" w:rsidRDefault="002B21C8">
      <w:pPr>
        <w:rPr>
          <w:lang w:val="de-DE"/>
        </w:rPr>
      </w:pPr>
    </w:p>
    <w:p w:rsidR="002B21C8" w:rsidRPr="00BE2D5F" w:rsidRDefault="002B21C8">
      <w:pPr>
        <w:rPr>
          <w:lang w:val="de-DE"/>
        </w:rPr>
      </w:pPr>
    </w:p>
    <w:p w:rsidR="002B21C8" w:rsidRPr="00BE2D5F" w:rsidRDefault="002B21C8">
      <w:pPr>
        <w:rPr>
          <w:lang w:val="de-DE"/>
        </w:rPr>
      </w:pPr>
      <w:r w:rsidRPr="00BE2D5F">
        <w:rPr>
          <w:lang w:val="de-DE"/>
        </w:rPr>
        <w:br w:type="page"/>
      </w:r>
    </w:p>
    <w:p w:rsidR="002B21C8" w:rsidRPr="00BE2D5F" w:rsidRDefault="002B21C8">
      <w:pPr>
        <w:rPr>
          <w:lang w:val="de-DE"/>
        </w:rPr>
      </w:pPr>
    </w:p>
    <w:p w:rsidR="00B01D05" w:rsidRPr="00BE2D5F" w:rsidRDefault="00B01D05" w:rsidP="002B21C8">
      <w:pPr>
        <w:pStyle w:val="berschrift1"/>
        <w:numPr>
          <w:ilvl w:val="0"/>
          <w:numId w:val="2"/>
        </w:numPr>
        <w:rPr>
          <w:lang w:val="de-DE"/>
        </w:rPr>
      </w:pPr>
      <w:bookmarkStart w:id="918" w:name="_Toc350786251"/>
      <w:r w:rsidRPr="00BE2D5F">
        <w:rPr>
          <w:lang w:val="de-DE"/>
        </w:rPr>
        <w:t>Verzeichnisstruktur des Clients</w:t>
      </w:r>
      <w:bookmarkEnd w:id="918"/>
    </w:p>
    <w:tbl>
      <w:tblPr>
        <w:tblStyle w:val="HelleListe-Akzent1"/>
        <w:tblW w:w="0" w:type="auto"/>
        <w:tblLayout w:type="fixed"/>
        <w:tblLook w:val="04A0" w:firstRow="1" w:lastRow="0" w:firstColumn="1" w:lastColumn="0" w:noHBand="0" w:noVBand="1"/>
      </w:tblPr>
      <w:tblGrid>
        <w:gridCol w:w="2660"/>
        <w:gridCol w:w="6060"/>
      </w:tblGrid>
      <w:tr w:rsidR="00E52908" w:rsidRPr="00BE2D5F" w:rsidTr="00472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E52908" w:rsidRPr="00BE2D5F" w:rsidRDefault="00E52908" w:rsidP="00E33C1A">
            <w:pPr>
              <w:spacing w:after="200" w:line="312" w:lineRule="auto"/>
              <w:rPr>
                <w:lang w:val="de-DE"/>
                <w:rPrChange w:id="919" w:author="Arash Baharloo" w:date="2013-03-19T13:05:00Z">
                  <w:rPr>
                    <w:b w:val="0"/>
                    <w:bCs w:val="0"/>
                    <w:color w:val="auto"/>
                    <w:sz w:val="24"/>
                    <w:lang w:val="de-DE"/>
                  </w:rPr>
                </w:rPrChange>
              </w:rPr>
            </w:pPr>
            <w:r w:rsidRPr="00BE2D5F">
              <w:rPr>
                <w:lang w:val="de-DE"/>
              </w:rPr>
              <w:t>Verzeichnis</w:t>
            </w:r>
          </w:p>
        </w:tc>
        <w:tc>
          <w:tcPr>
            <w:tcW w:w="6060" w:type="dxa"/>
          </w:tcPr>
          <w:p w:rsidR="00E52908" w:rsidRPr="00BE2D5F" w:rsidRDefault="00E52908" w:rsidP="00E33C1A">
            <w:pPr>
              <w:spacing w:after="200" w:line="312" w:lineRule="auto"/>
              <w:cnfStyle w:val="100000000000" w:firstRow="1" w:lastRow="0" w:firstColumn="0" w:lastColumn="0" w:oddVBand="0" w:evenVBand="0" w:oddHBand="0" w:evenHBand="0" w:firstRowFirstColumn="0" w:firstRowLastColumn="0" w:lastRowFirstColumn="0" w:lastRowLastColumn="0"/>
              <w:rPr>
                <w:lang w:val="de-DE"/>
                <w:rPrChange w:id="920" w:author="Arash Baharloo" w:date="2013-03-19T13:05:00Z">
                  <w:rPr>
                    <w:b w:val="0"/>
                    <w:bCs w:val="0"/>
                    <w:color w:val="auto"/>
                    <w:lang w:val="de-DE"/>
                  </w:rPr>
                </w:rPrChange>
              </w:rPr>
            </w:pPr>
            <w:r w:rsidRPr="00BE2D5F">
              <w:rPr>
                <w:lang w:val="de-DE"/>
              </w:rPr>
              <w:t>Beschreibung</w:t>
            </w:r>
          </w:p>
        </w:tc>
      </w:tr>
      <w:tr w:rsidR="00E52908" w:rsidRPr="00BE2D5F" w:rsidTr="00472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E52908" w:rsidRPr="007432E4" w:rsidRDefault="00E52908" w:rsidP="0016280D">
            <w:pPr>
              <w:rPr>
                <w:b w:val="0"/>
                <w:sz w:val="20"/>
                <w:lang w:val="de-DE"/>
              </w:rPr>
            </w:pPr>
          </w:p>
        </w:tc>
        <w:tc>
          <w:tcPr>
            <w:tcW w:w="6060" w:type="dxa"/>
          </w:tcPr>
          <w:p w:rsidR="00E52908" w:rsidRPr="00BE2D5F" w:rsidRDefault="00E52908" w:rsidP="00195676">
            <w:pPr>
              <w:spacing w:after="200" w:line="312" w:lineRule="auto"/>
              <w:jc w:val="left"/>
              <w:cnfStyle w:val="000000100000" w:firstRow="0" w:lastRow="0" w:firstColumn="0" w:lastColumn="0" w:oddVBand="0" w:evenVBand="0" w:oddHBand="1" w:evenHBand="0" w:firstRowFirstColumn="0" w:firstRowLastColumn="0" w:lastRowFirstColumn="0" w:lastRowLastColumn="0"/>
              <w:rPr>
                <w:lang w:val="de-DE"/>
              </w:rPr>
            </w:pPr>
          </w:p>
        </w:tc>
      </w:tr>
      <w:tr w:rsidR="00E52908" w:rsidRPr="00BE2D5F" w:rsidTr="0047268F">
        <w:tc>
          <w:tcPr>
            <w:cnfStyle w:val="001000000000" w:firstRow="0" w:lastRow="0" w:firstColumn="1" w:lastColumn="0" w:oddVBand="0" w:evenVBand="0" w:oddHBand="0" w:evenHBand="0" w:firstRowFirstColumn="0" w:firstRowLastColumn="0" w:lastRowFirstColumn="0" w:lastRowLastColumn="0"/>
            <w:tcW w:w="2660" w:type="dxa"/>
          </w:tcPr>
          <w:p w:rsidR="00E52908" w:rsidRPr="007432E4" w:rsidRDefault="00E52908" w:rsidP="00AD3772">
            <w:pPr>
              <w:rPr>
                <w:b w:val="0"/>
                <w:sz w:val="20"/>
                <w:lang w:val="de-DE"/>
              </w:rPr>
            </w:pPr>
          </w:p>
        </w:tc>
        <w:tc>
          <w:tcPr>
            <w:tcW w:w="6060" w:type="dxa"/>
          </w:tcPr>
          <w:p w:rsidR="00E52908" w:rsidRPr="00BE2D5F" w:rsidRDefault="00E52908" w:rsidP="006619DD">
            <w:pPr>
              <w:spacing w:after="200" w:line="312" w:lineRule="auto"/>
              <w:jc w:val="left"/>
              <w:cnfStyle w:val="000000000000" w:firstRow="0" w:lastRow="0" w:firstColumn="0" w:lastColumn="0" w:oddVBand="0" w:evenVBand="0" w:oddHBand="0" w:evenHBand="0" w:firstRowFirstColumn="0" w:firstRowLastColumn="0" w:lastRowFirstColumn="0" w:lastRowLastColumn="0"/>
              <w:rPr>
                <w:lang w:val="de-DE"/>
              </w:rPr>
            </w:pPr>
          </w:p>
        </w:tc>
      </w:tr>
      <w:tr w:rsidR="00E52908" w:rsidRPr="00BE2D5F" w:rsidTr="00472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E52908" w:rsidRPr="007432E4" w:rsidRDefault="00E52908" w:rsidP="00AD3772">
            <w:pPr>
              <w:rPr>
                <w:b w:val="0"/>
                <w:sz w:val="20"/>
                <w:lang w:val="de-DE"/>
              </w:rPr>
            </w:pPr>
          </w:p>
        </w:tc>
        <w:tc>
          <w:tcPr>
            <w:tcW w:w="6060" w:type="dxa"/>
          </w:tcPr>
          <w:p w:rsidR="00E52908" w:rsidRPr="00BE2D5F" w:rsidRDefault="00E52908" w:rsidP="006619DD">
            <w:pPr>
              <w:spacing w:after="200" w:line="312" w:lineRule="auto"/>
              <w:jc w:val="left"/>
              <w:cnfStyle w:val="000000100000" w:firstRow="0" w:lastRow="0" w:firstColumn="0" w:lastColumn="0" w:oddVBand="0" w:evenVBand="0" w:oddHBand="1" w:evenHBand="0" w:firstRowFirstColumn="0" w:firstRowLastColumn="0" w:lastRowFirstColumn="0" w:lastRowLastColumn="0"/>
              <w:rPr>
                <w:lang w:val="de-DE"/>
              </w:rPr>
            </w:pPr>
          </w:p>
        </w:tc>
      </w:tr>
      <w:tr w:rsidR="00E52908" w:rsidRPr="00BE2D5F" w:rsidTr="0047268F">
        <w:tc>
          <w:tcPr>
            <w:cnfStyle w:val="001000000000" w:firstRow="0" w:lastRow="0" w:firstColumn="1" w:lastColumn="0" w:oddVBand="0" w:evenVBand="0" w:oddHBand="0" w:evenHBand="0" w:firstRowFirstColumn="0" w:firstRowLastColumn="0" w:lastRowFirstColumn="0" w:lastRowLastColumn="0"/>
            <w:tcW w:w="2660" w:type="dxa"/>
          </w:tcPr>
          <w:p w:rsidR="00E52908" w:rsidRPr="007432E4" w:rsidRDefault="00E52908" w:rsidP="00134F26">
            <w:pPr>
              <w:rPr>
                <w:b w:val="0"/>
                <w:sz w:val="20"/>
                <w:lang w:val="de-DE"/>
              </w:rPr>
            </w:pPr>
          </w:p>
        </w:tc>
        <w:tc>
          <w:tcPr>
            <w:tcW w:w="6060" w:type="dxa"/>
          </w:tcPr>
          <w:p w:rsidR="00E52908" w:rsidRPr="00BE2D5F" w:rsidRDefault="00E52908" w:rsidP="006619DD">
            <w:pPr>
              <w:spacing w:after="200" w:line="312" w:lineRule="auto"/>
              <w:jc w:val="left"/>
              <w:cnfStyle w:val="000000000000" w:firstRow="0" w:lastRow="0" w:firstColumn="0" w:lastColumn="0" w:oddVBand="0" w:evenVBand="0" w:oddHBand="0" w:evenHBand="0" w:firstRowFirstColumn="0" w:firstRowLastColumn="0" w:lastRowFirstColumn="0" w:lastRowLastColumn="0"/>
              <w:rPr>
                <w:lang w:val="de-DE"/>
              </w:rPr>
            </w:pPr>
          </w:p>
        </w:tc>
      </w:tr>
      <w:tr w:rsidR="00E52908" w:rsidRPr="00BE2D5F" w:rsidTr="00472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E52908" w:rsidRPr="007432E4" w:rsidRDefault="00E52908" w:rsidP="00134F26">
            <w:pPr>
              <w:rPr>
                <w:b w:val="0"/>
                <w:sz w:val="20"/>
                <w:lang w:val="de-DE"/>
              </w:rPr>
            </w:pPr>
          </w:p>
        </w:tc>
        <w:tc>
          <w:tcPr>
            <w:tcW w:w="6060" w:type="dxa"/>
          </w:tcPr>
          <w:p w:rsidR="00E52908" w:rsidRPr="00BE2D5F" w:rsidRDefault="00E52908" w:rsidP="006619DD">
            <w:pPr>
              <w:spacing w:after="200" w:line="312" w:lineRule="auto"/>
              <w:jc w:val="left"/>
              <w:cnfStyle w:val="000000100000" w:firstRow="0" w:lastRow="0" w:firstColumn="0" w:lastColumn="0" w:oddVBand="0" w:evenVBand="0" w:oddHBand="1" w:evenHBand="0" w:firstRowFirstColumn="0" w:firstRowLastColumn="0" w:lastRowFirstColumn="0" w:lastRowLastColumn="0"/>
              <w:rPr>
                <w:lang w:val="de-DE"/>
              </w:rPr>
            </w:pPr>
          </w:p>
        </w:tc>
      </w:tr>
      <w:tr w:rsidR="00E52908" w:rsidRPr="00BE2D5F" w:rsidTr="0047268F">
        <w:tc>
          <w:tcPr>
            <w:cnfStyle w:val="001000000000" w:firstRow="0" w:lastRow="0" w:firstColumn="1" w:lastColumn="0" w:oddVBand="0" w:evenVBand="0" w:oddHBand="0" w:evenHBand="0" w:firstRowFirstColumn="0" w:firstRowLastColumn="0" w:lastRowFirstColumn="0" w:lastRowLastColumn="0"/>
            <w:tcW w:w="2660" w:type="dxa"/>
          </w:tcPr>
          <w:p w:rsidR="00E52908" w:rsidRPr="007432E4" w:rsidRDefault="00E52908" w:rsidP="00134F26">
            <w:pPr>
              <w:rPr>
                <w:b w:val="0"/>
                <w:sz w:val="20"/>
                <w:lang w:val="de-DE"/>
              </w:rPr>
            </w:pPr>
          </w:p>
        </w:tc>
        <w:tc>
          <w:tcPr>
            <w:tcW w:w="6060" w:type="dxa"/>
          </w:tcPr>
          <w:p w:rsidR="00E52908" w:rsidRPr="00BE2D5F" w:rsidRDefault="00E52908" w:rsidP="006619DD">
            <w:pPr>
              <w:spacing w:after="200" w:line="312" w:lineRule="auto"/>
              <w:jc w:val="left"/>
              <w:cnfStyle w:val="000000000000" w:firstRow="0" w:lastRow="0" w:firstColumn="0" w:lastColumn="0" w:oddVBand="0" w:evenVBand="0" w:oddHBand="0" w:evenHBand="0" w:firstRowFirstColumn="0" w:firstRowLastColumn="0" w:lastRowFirstColumn="0" w:lastRowLastColumn="0"/>
              <w:rPr>
                <w:lang w:val="de-DE"/>
              </w:rPr>
            </w:pPr>
          </w:p>
        </w:tc>
      </w:tr>
      <w:tr w:rsidR="00E52908" w:rsidRPr="00BE2D5F" w:rsidTr="00472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E52908" w:rsidRPr="007432E4" w:rsidRDefault="00E52908" w:rsidP="00760B19">
            <w:pPr>
              <w:rPr>
                <w:b w:val="0"/>
                <w:sz w:val="20"/>
                <w:lang w:val="de-DE"/>
              </w:rPr>
            </w:pPr>
          </w:p>
        </w:tc>
        <w:tc>
          <w:tcPr>
            <w:tcW w:w="6060" w:type="dxa"/>
          </w:tcPr>
          <w:p w:rsidR="00E52908" w:rsidRPr="00BE2D5F" w:rsidRDefault="00E52908" w:rsidP="00195676">
            <w:pPr>
              <w:spacing w:after="200" w:line="312" w:lineRule="auto"/>
              <w:jc w:val="left"/>
              <w:cnfStyle w:val="000000100000" w:firstRow="0" w:lastRow="0" w:firstColumn="0" w:lastColumn="0" w:oddVBand="0" w:evenVBand="0" w:oddHBand="1" w:evenHBand="0" w:firstRowFirstColumn="0" w:firstRowLastColumn="0" w:lastRowFirstColumn="0" w:lastRowLastColumn="0"/>
              <w:rPr>
                <w:lang w:val="de-DE"/>
              </w:rPr>
            </w:pPr>
          </w:p>
        </w:tc>
      </w:tr>
      <w:tr w:rsidR="00E52908" w:rsidRPr="00BE2D5F" w:rsidTr="0047268F">
        <w:tc>
          <w:tcPr>
            <w:cnfStyle w:val="001000000000" w:firstRow="0" w:lastRow="0" w:firstColumn="1" w:lastColumn="0" w:oddVBand="0" w:evenVBand="0" w:oddHBand="0" w:evenHBand="0" w:firstRowFirstColumn="0" w:firstRowLastColumn="0" w:lastRowFirstColumn="0" w:lastRowLastColumn="0"/>
            <w:tcW w:w="2660" w:type="dxa"/>
          </w:tcPr>
          <w:p w:rsidR="00E52908" w:rsidRPr="007432E4" w:rsidRDefault="00E52908" w:rsidP="00195676">
            <w:pPr>
              <w:rPr>
                <w:b w:val="0"/>
                <w:sz w:val="20"/>
                <w:lang w:val="de-DE"/>
              </w:rPr>
            </w:pPr>
          </w:p>
        </w:tc>
        <w:tc>
          <w:tcPr>
            <w:tcW w:w="6060" w:type="dxa"/>
          </w:tcPr>
          <w:p w:rsidR="00E52908" w:rsidRPr="00BE2D5F" w:rsidRDefault="00E52908" w:rsidP="00195676">
            <w:pPr>
              <w:spacing w:after="200" w:line="312" w:lineRule="auto"/>
              <w:jc w:val="left"/>
              <w:cnfStyle w:val="000000000000" w:firstRow="0" w:lastRow="0" w:firstColumn="0" w:lastColumn="0" w:oddVBand="0" w:evenVBand="0" w:oddHBand="0" w:evenHBand="0" w:firstRowFirstColumn="0" w:firstRowLastColumn="0" w:lastRowFirstColumn="0" w:lastRowLastColumn="0"/>
              <w:rPr>
                <w:lang w:val="de-DE"/>
              </w:rPr>
            </w:pPr>
          </w:p>
        </w:tc>
      </w:tr>
      <w:tr w:rsidR="00E52908" w:rsidRPr="00BE2D5F" w:rsidTr="00472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E52908" w:rsidRPr="007432E4" w:rsidRDefault="00E52908" w:rsidP="00195676">
            <w:pPr>
              <w:rPr>
                <w:b w:val="0"/>
                <w:sz w:val="20"/>
                <w:lang w:val="de-DE"/>
              </w:rPr>
            </w:pPr>
          </w:p>
        </w:tc>
        <w:tc>
          <w:tcPr>
            <w:tcW w:w="6060" w:type="dxa"/>
          </w:tcPr>
          <w:p w:rsidR="00E52908" w:rsidRPr="00BE2D5F" w:rsidRDefault="00E52908" w:rsidP="006619DD">
            <w:pPr>
              <w:spacing w:after="200" w:line="312" w:lineRule="auto"/>
              <w:jc w:val="left"/>
              <w:cnfStyle w:val="000000100000" w:firstRow="0" w:lastRow="0" w:firstColumn="0" w:lastColumn="0" w:oddVBand="0" w:evenVBand="0" w:oddHBand="1" w:evenHBand="0" w:firstRowFirstColumn="0" w:firstRowLastColumn="0" w:lastRowFirstColumn="0" w:lastRowLastColumn="0"/>
              <w:rPr>
                <w:lang w:val="de-DE"/>
              </w:rPr>
            </w:pPr>
          </w:p>
        </w:tc>
      </w:tr>
      <w:tr w:rsidR="00E52908" w:rsidRPr="00BE2D5F" w:rsidTr="0047268F">
        <w:tc>
          <w:tcPr>
            <w:cnfStyle w:val="001000000000" w:firstRow="0" w:lastRow="0" w:firstColumn="1" w:lastColumn="0" w:oddVBand="0" w:evenVBand="0" w:oddHBand="0" w:evenHBand="0" w:firstRowFirstColumn="0" w:firstRowLastColumn="0" w:lastRowFirstColumn="0" w:lastRowLastColumn="0"/>
            <w:tcW w:w="2660" w:type="dxa"/>
          </w:tcPr>
          <w:p w:rsidR="00E52908" w:rsidRPr="007432E4" w:rsidRDefault="00E52908" w:rsidP="00195676">
            <w:pPr>
              <w:rPr>
                <w:b w:val="0"/>
                <w:sz w:val="20"/>
                <w:lang w:val="de-DE"/>
              </w:rPr>
            </w:pPr>
          </w:p>
        </w:tc>
        <w:tc>
          <w:tcPr>
            <w:tcW w:w="6060" w:type="dxa"/>
          </w:tcPr>
          <w:p w:rsidR="00E52908" w:rsidRPr="00BE2D5F" w:rsidRDefault="00E52908" w:rsidP="006619DD">
            <w:pPr>
              <w:spacing w:after="200" w:line="312" w:lineRule="auto"/>
              <w:jc w:val="left"/>
              <w:cnfStyle w:val="000000000000" w:firstRow="0" w:lastRow="0" w:firstColumn="0" w:lastColumn="0" w:oddVBand="0" w:evenVBand="0" w:oddHBand="0" w:evenHBand="0" w:firstRowFirstColumn="0" w:firstRowLastColumn="0" w:lastRowFirstColumn="0" w:lastRowLastColumn="0"/>
              <w:rPr>
                <w:lang w:val="de-DE"/>
              </w:rPr>
            </w:pPr>
          </w:p>
        </w:tc>
      </w:tr>
      <w:tr w:rsidR="00E52908" w:rsidRPr="00BE2D5F" w:rsidTr="00472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E52908" w:rsidRPr="007432E4" w:rsidRDefault="00E52908" w:rsidP="00E33C1A">
            <w:pPr>
              <w:rPr>
                <w:b w:val="0"/>
                <w:sz w:val="20"/>
                <w:lang w:val="de-DE"/>
              </w:rPr>
            </w:pPr>
          </w:p>
        </w:tc>
        <w:tc>
          <w:tcPr>
            <w:tcW w:w="6060" w:type="dxa"/>
          </w:tcPr>
          <w:p w:rsidR="000A2EE9" w:rsidRPr="00BE2D5F" w:rsidRDefault="000A2EE9" w:rsidP="000A2EE9">
            <w:pPr>
              <w:spacing w:after="200" w:line="312" w:lineRule="auto"/>
              <w:jc w:val="left"/>
              <w:cnfStyle w:val="000000100000" w:firstRow="0" w:lastRow="0" w:firstColumn="0" w:lastColumn="0" w:oddVBand="0" w:evenVBand="0" w:oddHBand="1" w:evenHBand="0" w:firstRowFirstColumn="0" w:firstRowLastColumn="0" w:lastRowFirstColumn="0" w:lastRowLastColumn="0"/>
              <w:rPr>
                <w:lang w:val="de-DE"/>
              </w:rPr>
            </w:pPr>
          </w:p>
        </w:tc>
      </w:tr>
    </w:tbl>
    <w:p w:rsidR="00E52908" w:rsidRPr="007432E4" w:rsidRDefault="00E52908">
      <w:pPr>
        <w:rPr>
          <w:lang w:val="de-DE"/>
        </w:rPr>
      </w:pPr>
    </w:p>
    <w:p w:rsidR="002B21C8" w:rsidRPr="00BE2D5F" w:rsidRDefault="002B21C8">
      <w:pPr>
        <w:rPr>
          <w:lang w:val="de-DE"/>
        </w:rPr>
      </w:pPr>
    </w:p>
    <w:p w:rsidR="00E52908" w:rsidRPr="00BE2D5F" w:rsidRDefault="00E52908">
      <w:pPr>
        <w:rPr>
          <w:lang w:val="de-DE"/>
        </w:rPr>
      </w:pPr>
    </w:p>
    <w:p w:rsidR="002B21C8" w:rsidRPr="00BE2D5F" w:rsidRDefault="002B21C8" w:rsidP="005F31F6">
      <w:pPr>
        <w:pStyle w:val="Listenabsatz"/>
        <w:spacing w:line="276" w:lineRule="auto"/>
        <w:ind w:left="360"/>
        <w:rPr>
          <w:lang w:val="de-DE"/>
        </w:rPr>
      </w:pPr>
      <w:r w:rsidRPr="00BE2D5F">
        <w:rPr>
          <w:lang w:val="de-DE"/>
        </w:rPr>
        <w:br w:type="page"/>
      </w:r>
    </w:p>
    <w:p w:rsidR="000C1ED7" w:rsidRPr="00BE2D5F" w:rsidRDefault="000C1ED7" w:rsidP="002B21C8">
      <w:pPr>
        <w:spacing w:line="276" w:lineRule="auto"/>
        <w:rPr>
          <w:lang w:val="de-DE"/>
        </w:rPr>
        <w:sectPr w:rsidR="000C1ED7" w:rsidRPr="00BE2D5F" w:rsidSect="00241072">
          <w:headerReference w:type="even" r:id="rId87"/>
          <w:headerReference w:type="default" r:id="rId88"/>
          <w:pgSz w:w="11906" w:h="16838"/>
          <w:pgMar w:top="1418" w:right="1701" w:bottom="1134" w:left="1701" w:header="709" w:footer="709" w:gutter="0"/>
          <w:pgNumType w:fmt="upperRoman" w:start="1"/>
          <w:cols w:space="708"/>
          <w:docGrid w:linePitch="360"/>
        </w:sectPr>
      </w:pPr>
    </w:p>
    <w:p w:rsidR="002B21C8" w:rsidRPr="00BE2D5F" w:rsidRDefault="002B21C8" w:rsidP="002B21C8">
      <w:pPr>
        <w:rPr>
          <w:lang w:val="de-DE"/>
        </w:rPr>
      </w:pPr>
    </w:p>
    <w:p w:rsidR="00793DB8" w:rsidRPr="00BE2D5F" w:rsidRDefault="00793DB8" w:rsidP="007F1AA6">
      <w:pPr>
        <w:pStyle w:val="berschrift1"/>
        <w:numPr>
          <w:ilvl w:val="0"/>
          <w:numId w:val="0"/>
        </w:numPr>
        <w:rPr>
          <w:lang w:val="de-DE"/>
        </w:rPr>
      </w:pPr>
      <w:bookmarkStart w:id="921" w:name="_Toc350786252"/>
      <w:r w:rsidRPr="00BE2D5F">
        <w:rPr>
          <w:lang w:val="de-DE"/>
        </w:rPr>
        <w:t>Glossar</w:t>
      </w:r>
      <w:bookmarkEnd w:id="921"/>
    </w:p>
    <w:tbl>
      <w:tblPr>
        <w:tblStyle w:val="HelleListe-Akzent1"/>
        <w:tblW w:w="0" w:type="auto"/>
        <w:tblLook w:val="04A0" w:firstRow="1" w:lastRow="0" w:firstColumn="1" w:lastColumn="0" w:noHBand="0" w:noVBand="1"/>
      </w:tblPr>
      <w:tblGrid>
        <w:gridCol w:w="3465"/>
        <w:gridCol w:w="5255"/>
      </w:tblGrid>
      <w:tr w:rsidR="00984DA7" w:rsidRPr="00BE2D5F" w:rsidTr="00CB20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5" w:type="dxa"/>
          </w:tcPr>
          <w:p w:rsidR="00984DA7" w:rsidRPr="00BE2D5F" w:rsidRDefault="00984DA7" w:rsidP="00CE328D">
            <w:pPr>
              <w:spacing w:after="200" w:line="312" w:lineRule="auto"/>
              <w:rPr>
                <w:lang w:val="de-DE"/>
                <w:rPrChange w:id="922" w:author="Arash Baharloo" w:date="2013-03-19T13:05:00Z">
                  <w:rPr>
                    <w:b w:val="0"/>
                    <w:bCs w:val="0"/>
                    <w:color w:val="auto"/>
                    <w:sz w:val="24"/>
                    <w:lang w:val="de-DE"/>
                  </w:rPr>
                </w:rPrChange>
              </w:rPr>
            </w:pPr>
            <w:r w:rsidRPr="00BE2D5F">
              <w:rPr>
                <w:lang w:val="de-DE"/>
              </w:rPr>
              <w:t>Schlüsselwort</w:t>
            </w:r>
          </w:p>
        </w:tc>
        <w:tc>
          <w:tcPr>
            <w:tcW w:w="5255" w:type="dxa"/>
          </w:tcPr>
          <w:p w:rsidR="00984DA7" w:rsidRPr="00BE2D5F" w:rsidRDefault="00984DA7" w:rsidP="00CE328D">
            <w:pPr>
              <w:spacing w:after="200" w:line="312" w:lineRule="auto"/>
              <w:cnfStyle w:val="100000000000" w:firstRow="1" w:lastRow="0" w:firstColumn="0" w:lastColumn="0" w:oddVBand="0" w:evenVBand="0" w:oddHBand="0" w:evenHBand="0" w:firstRowFirstColumn="0" w:firstRowLastColumn="0" w:lastRowFirstColumn="0" w:lastRowLastColumn="0"/>
              <w:rPr>
                <w:lang w:val="de-DE"/>
                <w:rPrChange w:id="923" w:author="Arash Baharloo" w:date="2013-03-19T13:05:00Z">
                  <w:rPr>
                    <w:b w:val="0"/>
                    <w:bCs w:val="0"/>
                    <w:color w:val="auto"/>
                    <w:lang w:val="de-DE"/>
                  </w:rPr>
                </w:rPrChange>
              </w:rPr>
            </w:pPr>
            <w:r w:rsidRPr="00BE2D5F">
              <w:rPr>
                <w:lang w:val="de-DE"/>
              </w:rPr>
              <w:t>Bedeutung</w:t>
            </w:r>
          </w:p>
        </w:tc>
      </w:tr>
      <w:tr w:rsidR="00984DA7" w:rsidRPr="00BE2D5F" w:rsidTr="00CB2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5" w:type="dxa"/>
          </w:tcPr>
          <w:p w:rsidR="00984DA7" w:rsidRPr="007432E4" w:rsidRDefault="00984DA7" w:rsidP="00CE328D">
            <w:pPr>
              <w:rPr>
                <w:b w:val="0"/>
                <w:sz w:val="20"/>
                <w:lang w:val="de-DE"/>
              </w:rPr>
            </w:pPr>
          </w:p>
        </w:tc>
        <w:tc>
          <w:tcPr>
            <w:tcW w:w="5255" w:type="dxa"/>
          </w:tcPr>
          <w:p w:rsidR="00984DA7" w:rsidRPr="00BE2D5F" w:rsidRDefault="00984DA7" w:rsidP="00CE328D">
            <w:pPr>
              <w:spacing w:after="200" w:line="312" w:lineRule="auto"/>
              <w:cnfStyle w:val="000000100000" w:firstRow="0" w:lastRow="0" w:firstColumn="0" w:lastColumn="0" w:oddVBand="0" w:evenVBand="0" w:oddHBand="1" w:evenHBand="0" w:firstRowFirstColumn="0" w:firstRowLastColumn="0" w:lastRowFirstColumn="0" w:lastRowLastColumn="0"/>
              <w:rPr>
                <w:lang w:val="de-DE"/>
              </w:rPr>
            </w:pPr>
          </w:p>
        </w:tc>
      </w:tr>
      <w:tr w:rsidR="00984DA7" w:rsidRPr="00BE2D5F" w:rsidTr="00CB2097">
        <w:tc>
          <w:tcPr>
            <w:cnfStyle w:val="001000000000" w:firstRow="0" w:lastRow="0" w:firstColumn="1" w:lastColumn="0" w:oddVBand="0" w:evenVBand="0" w:oddHBand="0" w:evenHBand="0" w:firstRowFirstColumn="0" w:firstRowLastColumn="0" w:lastRowFirstColumn="0" w:lastRowLastColumn="0"/>
            <w:tcW w:w="3465" w:type="dxa"/>
          </w:tcPr>
          <w:p w:rsidR="00984DA7" w:rsidRPr="007432E4" w:rsidRDefault="00984DA7" w:rsidP="00CE328D">
            <w:pPr>
              <w:rPr>
                <w:b w:val="0"/>
                <w:sz w:val="20"/>
                <w:lang w:val="de-DE"/>
              </w:rPr>
            </w:pPr>
          </w:p>
        </w:tc>
        <w:tc>
          <w:tcPr>
            <w:tcW w:w="5255" w:type="dxa"/>
          </w:tcPr>
          <w:p w:rsidR="00984DA7" w:rsidRPr="00BE2D5F" w:rsidRDefault="00984DA7" w:rsidP="00696497">
            <w:pPr>
              <w:spacing w:after="200" w:line="312" w:lineRule="auto"/>
              <w:cnfStyle w:val="000000000000" w:firstRow="0" w:lastRow="0" w:firstColumn="0" w:lastColumn="0" w:oddVBand="0" w:evenVBand="0" w:oddHBand="0" w:evenHBand="0" w:firstRowFirstColumn="0" w:firstRowLastColumn="0" w:lastRowFirstColumn="0" w:lastRowLastColumn="0"/>
              <w:rPr>
                <w:lang w:val="de-DE"/>
              </w:rPr>
            </w:pPr>
          </w:p>
        </w:tc>
      </w:tr>
      <w:tr w:rsidR="00984DA7" w:rsidRPr="00BE2D5F" w:rsidTr="00CB2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5" w:type="dxa"/>
          </w:tcPr>
          <w:p w:rsidR="00984DA7" w:rsidRPr="007432E4" w:rsidRDefault="00984DA7" w:rsidP="00696497">
            <w:pPr>
              <w:rPr>
                <w:b w:val="0"/>
                <w:sz w:val="20"/>
                <w:lang w:val="de-DE"/>
              </w:rPr>
            </w:pPr>
          </w:p>
        </w:tc>
        <w:tc>
          <w:tcPr>
            <w:tcW w:w="5255" w:type="dxa"/>
          </w:tcPr>
          <w:p w:rsidR="00984DA7" w:rsidRPr="00BE2D5F" w:rsidRDefault="00984DA7" w:rsidP="00CE328D">
            <w:pPr>
              <w:spacing w:after="200" w:line="312" w:lineRule="auto"/>
              <w:cnfStyle w:val="000000100000" w:firstRow="0" w:lastRow="0" w:firstColumn="0" w:lastColumn="0" w:oddVBand="0" w:evenVBand="0" w:oddHBand="1" w:evenHBand="0" w:firstRowFirstColumn="0" w:firstRowLastColumn="0" w:lastRowFirstColumn="0" w:lastRowLastColumn="0"/>
              <w:rPr>
                <w:lang w:val="de-DE"/>
              </w:rPr>
            </w:pPr>
          </w:p>
        </w:tc>
      </w:tr>
      <w:tr w:rsidR="00984DA7" w:rsidRPr="00BE2D5F" w:rsidTr="00CB2097">
        <w:tc>
          <w:tcPr>
            <w:cnfStyle w:val="001000000000" w:firstRow="0" w:lastRow="0" w:firstColumn="1" w:lastColumn="0" w:oddVBand="0" w:evenVBand="0" w:oddHBand="0" w:evenHBand="0" w:firstRowFirstColumn="0" w:firstRowLastColumn="0" w:lastRowFirstColumn="0" w:lastRowLastColumn="0"/>
            <w:tcW w:w="3465" w:type="dxa"/>
          </w:tcPr>
          <w:p w:rsidR="00984DA7" w:rsidRPr="007432E4" w:rsidRDefault="00984DA7" w:rsidP="00D1278C">
            <w:pPr>
              <w:rPr>
                <w:b w:val="0"/>
                <w:sz w:val="20"/>
                <w:lang w:val="de-DE"/>
              </w:rPr>
            </w:pPr>
          </w:p>
        </w:tc>
        <w:tc>
          <w:tcPr>
            <w:tcW w:w="5255" w:type="dxa"/>
          </w:tcPr>
          <w:p w:rsidR="00984DA7" w:rsidRPr="00BE2D5F" w:rsidRDefault="00984DA7" w:rsidP="006339CF">
            <w:pPr>
              <w:spacing w:after="200" w:line="312" w:lineRule="auto"/>
              <w:cnfStyle w:val="000000000000" w:firstRow="0" w:lastRow="0" w:firstColumn="0" w:lastColumn="0" w:oddVBand="0" w:evenVBand="0" w:oddHBand="0" w:evenHBand="0" w:firstRowFirstColumn="0" w:firstRowLastColumn="0" w:lastRowFirstColumn="0" w:lastRowLastColumn="0"/>
              <w:rPr>
                <w:lang w:val="de-DE"/>
              </w:rPr>
            </w:pPr>
          </w:p>
        </w:tc>
      </w:tr>
      <w:tr w:rsidR="00984DA7" w:rsidRPr="00BE2D5F" w:rsidTr="00CB2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5" w:type="dxa"/>
          </w:tcPr>
          <w:p w:rsidR="00984DA7" w:rsidRPr="007432E4" w:rsidRDefault="00984DA7" w:rsidP="00CE328D">
            <w:pPr>
              <w:rPr>
                <w:b w:val="0"/>
                <w:sz w:val="20"/>
                <w:lang w:val="de-DE"/>
              </w:rPr>
            </w:pPr>
          </w:p>
        </w:tc>
        <w:tc>
          <w:tcPr>
            <w:tcW w:w="5255" w:type="dxa"/>
          </w:tcPr>
          <w:p w:rsidR="00984DA7" w:rsidRPr="00BE2D5F" w:rsidRDefault="00984DA7" w:rsidP="00083D6C">
            <w:pPr>
              <w:spacing w:after="200" w:line="312" w:lineRule="auto"/>
              <w:cnfStyle w:val="000000100000" w:firstRow="0" w:lastRow="0" w:firstColumn="0" w:lastColumn="0" w:oddVBand="0" w:evenVBand="0" w:oddHBand="1" w:evenHBand="0" w:firstRowFirstColumn="0" w:firstRowLastColumn="0" w:lastRowFirstColumn="0" w:lastRowLastColumn="0"/>
              <w:rPr>
                <w:lang w:val="de-DE"/>
              </w:rPr>
            </w:pPr>
          </w:p>
        </w:tc>
      </w:tr>
      <w:tr w:rsidR="00984DA7" w:rsidRPr="00BE2D5F" w:rsidTr="00CB2097">
        <w:tc>
          <w:tcPr>
            <w:cnfStyle w:val="001000000000" w:firstRow="0" w:lastRow="0" w:firstColumn="1" w:lastColumn="0" w:oddVBand="0" w:evenVBand="0" w:oddHBand="0" w:evenHBand="0" w:firstRowFirstColumn="0" w:firstRowLastColumn="0" w:lastRowFirstColumn="0" w:lastRowLastColumn="0"/>
            <w:tcW w:w="3465" w:type="dxa"/>
          </w:tcPr>
          <w:p w:rsidR="00984DA7" w:rsidRPr="007432E4" w:rsidRDefault="00984DA7" w:rsidP="00CE328D">
            <w:pPr>
              <w:rPr>
                <w:b w:val="0"/>
                <w:sz w:val="20"/>
                <w:lang w:val="de-DE"/>
              </w:rPr>
            </w:pPr>
          </w:p>
        </w:tc>
        <w:tc>
          <w:tcPr>
            <w:tcW w:w="5255" w:type="dxa"/>
          </w:tcPr>
          <w:p w:rsidR="00984DA7" w:rsidRPr="00BE2D5F" w:rsidRDefault="00984DA7" w:rsidP="00EA3C2F">
            <w:pPr>
              <w:spacing w:after="200" w:line="312" w:lineRule="auto"/>
              <w:cnfStyle w:val="000000000000" w:firstRow="0" w:lastRow="0" w:firstColumn="0" w:lastColumn="0" w:oddVBand="0" w:evenVBand="0" w:oddHBand="0" w:evenHBand="0" w:firstRowFirstColumn="0" w:firstRowLastColumn="0" w:lastRowFirstColumn="0" w:lastRowLastColumn="0"/>
              <w:rPr>
                <w:lang w:val="de-DE"/>
              </w:rPr>
            </w:pPr>
          </w:p>
        </w:tc>
      </w:tr>
      <w:tr w:rsidR="00984DA7" w:rsidRPr="00BE2D5F" w:rsidTr="00CB2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5" w:type="dxa"/>
          </w:tcPr>
          <w:p w:rsidR="00984DA7" w:rsidRPr="007432E4" w:rsidRDefault="00984DA7" w:rsidP="00CE328D">
            <w:pPr>
              <w:rPr>
                <w:b w:val="0"/>
                <w:sz w:val="20"/>
                <w:lang w:val="de-DE"/>
              </w:rPr>
            </w:pPr>
          </w:p>
        </w:tc>
        <w:tc>
          <w:tcPr>
            <w:tcW w:w="5255" w:type="dxa"/>
          </w:tcPr>
          <w:p w:rsidR="00984DA7" w:rsidRPr="00BE2D5F" w:rsidRDefault="00984DA7" w:rsidP="006A6EE9">
            <w:pPr>
              <w:spacing w:after="200" w:line="312" w:lineRule="auto"/>
              <w:cnfStyle w:val="000000100000" w:firstRow="0" w:lastRow="0" w:firstColumn="0" w:lastColumn="0" w:oddVBand="0" w:evenVBand="0" w:oddHBand="1" w:evenHBand="0" w:firstRowFirstColumn="0" w:firstRowLastColumn="0" w:lastRowFirstColumn="0" w:lastRowLastColumn="0"/>
              <w:rPr>
                <w:lang w:val="de-DE"/>
              </w:rPr>
            </w:pPr>
          </w:p>
        </w:tc>
      </w:tr>
      <w:tr w:rsidR="00984DA7" w:rsidRPr="00BE2D5F" w:rsidTr="00CB2097">
        <w:tc>
          <w:tcPr>
            <w:cnfStyle w:val="001000000000" w:firstRow="0" w:lastRow="0" w:firstColumn="1" w:lastColumn="0" w:oddVBand="0" w:evenVBand="0" w:oddHBand="0" w:evenHBand="0" w:firstRowFirstColumn="0" w:firstRowLastColumn="0" w:lastRowFirstColumn="0" w:lastRowLastColumn="0"/>
            <w:tcW w:w="3465" w:type="dxa"/>
          </w:tcPr>
          <w:p w:rsidR="00984DA7" w:rsidRPr="007432E4" w:rsidRDefault="00984DA7" w:rsidP="0029716D">
            <w:pPr>
              <w:rPr>
                <w:b w:val="0"/>
                <w:sz w:val="20"/>
                <w:lang w:val="de-DE"/>
              </w:rPr>
            </w:pPr>
          </w:p>
        </w:tc>
        <w:tc>
          <w:tcPr>
            <w:tcW w:w="5255" w:type="dxa"/>
          </w:tcPr>
          <w:p w:rsidR="00984DA7" w:rsidRPr="00BE2D5F" w:rsidRDefault="00984DA7" w:rsidP="009B4ACA">
            <w:pPr>
              <w:spacing w:after="200" w:line="312" w:lineRule="auto"/>
              <w:cnfStyle w:val="000000000000" w:firstRow="0" w:lastRow="0" w:firstColumn="0" w:lastColumn="0" w:oddVBand="0" w:evenVBand="0" w:oddHBand="0" w:evenHBand="0" w:firstRowFirstColumn="0" w:firstRowLastColumn="0" w:lastRowFirstColumn="0" w:lastRowLastColumn="0"/>
              <w:rPr>
                <w:lang w:val="de-DE"/>
              </w:rPr>
            </w:pPr>
          </w:p>
        </w:tc>
      </w:tr>
      <w:tr w:rsidR="00984DA7" w:rsidRPr="00BE2D5F" w:rsidTr="00CB2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5" w:type="dxa"/>
          </w:tcPr>
          <w:p w:rsidR="00984DA7" w:rsidRPr="007432E4" w:rsidRDefault="00984DA7" w:rsidP="00CE328D">
            <w:pPr>
              <w:rPr>
                <w:b w:val="0"/>
                <w:sz w:val="20"/>
                <w:lang w:val="de-DE"/>
              </w:rPr>
            </w:pPr>
          </w:p>
        </w:tc>
        <w:tc>
          <w:tcPr>
            <w:tcW w:w="5255" w:type="dxa"/>
          </w:tcPr>
          <w:p w:rsidR="00984DA7" w:rsidRPr="00BE2D5F" w:rsidRDefault="00984DA7" w:rsidP="00AA5AE5">
            <w:pPr>
              <w:spacing w:after="200" w:line="312" w:lineRule="auto"/>
              <w:cnfStyle w:val="000000100000" w:firstRow="0" w:lastRow="0" w:firstColumn="0" w:lastColumn="0" w:oddVBand="0" w:evenVBand="0" w:oddHBand="1" w:evenHBand="0" w:firstRowFirstColumn="0" w:firstRowLastColumn="0" w:lastRowFirstColumn="0" w:lastRowLastColumn="0"/>
              <w:rPr>
                <w:lang w:val="de-DE"/>
              </w:rPr>
            </w:pPr>
          </w:p>
        </w:tc>
      </w:tr>
      <w:tr w:rsidR="00984DA7" w:rsidRPr="00BE2D5F" w:rsidTr="00CB2097">
        <w:tc>
          <w:tcPr>
            <w:cnfStyle w:val="001000000000" w:firstRow="0" w:lastRow="0" w:firstColumn="1" w:lastColumn="0" w:oddVBand="0" w:evenVBand="0" w:oddHBand="0" w:evenHBand="0" w:firstRowFirstColumn="0" w:firstRowLastColumn="0" w:lastRowFirstColumn="0" w:lastRowLastColumn="0"/>
            <w:tcW w:w="3465" w:type="dxa"/>
          </w:tcPr>
          <w:p w:rsidR="00984DA7" w:rsidRPr="007432E4" w:rsidRDefault="00984DA7" w:rsidP="00CE328D">
            <w:pPr>
              <w:rPr>
                <w:b w:val="0"/>
                <w:sz w:val="20"/>
                <w:lang w:val="de-DE"/>
              </w:rPr>
            </w:pPr>
          </w:p>
        </w:tc>
        <w:tc>
          <w:tcPr>
            <w:tcW w:w="5255" w:type="dxa"/>
          </w:tcPr>
          <w:p w:rsidR="00984DA7" w:rsidRPr="00BE2D5F" w:rsidRDefault="00984DA7" w:rsidP="00CE328D">
            <w:pPr>
              <w:spacing w:after="200" w:line="312" w:lineRule="auto"/>
              <w:cnfStyle w:val="000000000000" w:firstRow="0" w:lastRow="0" w:firstColumn="0" w:lastColumn="0" w:oddVBand="0" w:evenVBand="0" w:oddHBand="0" w:evenHBand="0" w:firstRowFirstColumn="0" w:firstRowLastColumn="0" w:lastRowFirstColumn="0" w:lastRowLastColumn="0"/>
              <w:rPr>
                <w:lang w:val="de-DE"/>
              </w:rPr>
            </w:pPr>
          </w:p>
        </w:tc>
      </w:tr>
      <w:tr w:rsidR="00984DA7" w:rsidRPr="00BE2D5F" w:rsidTr="00CB2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5" w:type="dxa"/>
          </w:tcPr>
          <w:p w:rsidR="00984DA7" w:rsidRPr="007432E4" w:rsidRDefault="00984DA7" w:rsidP="00CE328D">
            <w:pPr>
              <w:rPr>
                <w:b w:val="0"/>
                <w:sz w:val="20"/>
                <w:lang w:val="de-DE"/>
              </w:rPr>
            </w:pPr>
          </w:p>
        </w:tc>
        <w:tc>
          <w:tcPr>
            <w:tcW w:w="5255" w:type="dxa"/>
          </w:tcPr>
          <w:p w:rsidR="00984DA7" w:rsidRPr="00BE2D5F" w:rsidRDefault="00984DA7" w:rsidP="00CD78AB">
            <w:pPr>
              <w:spacing w:after="200" w:line="312" w:lineRule="auto"/>
              <w:cnfStyle w:val="000000100000" w:firstRow="0" w:lastRow="0" w:firstColumn="0" w:lastColumn="0" w:oddVBand="0" w:evenVBand="0" w:oddHBand="1" w:evenHBand="0" w:firstRowFirstColumn="0" w:firstRowLastColumn="0" w:lastRowFirstColumn="0" w:lastRowLastColumn="0"/>
              <w:rPr>
                <w:lang w:val="de-DE"/>
              </w:rPr>
            </w:pPr>
          </w:p>
        </w:tc>
      </w:tr>
      <w:tr w:rsidR="00984DA7" w:rsidRPr="00BE2D5F" w:rsidTr="00CB2097">
        <w:tc>
          <w:tcPr>
            <w:cnfStyle w:val="001000000000" w:firstRow="0" w:lastRow="0" w:firstColumn="1" w:lastColumn="0" w:oddVBand="0" w:evenVBand="0" w:oddHBand="0" w:evenHBand="0" w:firstRowFirstColumn="0" w:firstRowLastColumn="0" w:lastRowFirstColumn="0" w:lastRowLastColumn="0"/>
            <w:tcW w:w="3465" w:type="dxa"/>
          </w:tcPr>
          <w:p w:rsidR="00984DA7" w:rsidRPr="007432E4" w:rsidRDefault="00984DA7" w:rsidP="00CE328D">
            <w:pPr>
              <w:rPr>
                <w:b w:val="0"/>
                <w:sz w:val="20"/>
                <w:lang w:val="de-DE"/>
              </w:rPr>
            </w:pPr>
          </w:p>
        </w:tc>
        <w:tc>
          <w:tcPr>
            <w:tcW w:w="5255" w:type="dxa"/>
          </w:tcPr>
          <w:p w:rsidR="00984DA7" w:rsidRPr="00BE2D5F" w:rsidRDefault="00984DA7" w:rsidP="00CE328D">
            <w:pPr>
              <w:spacing w:after="200" w:line="312" w:lineRule="auto"/>
              <w:cnfStyle w:val="000000000000" w:firstRow="0" w:lastRow="0" w:firstColumn="0" w:lastColumn="0" w:oddVBand="0" w:evenVBand="0" w:oddHBand="0" w:evenHBand="0" w:firstRowFirstColumn="0" w:firstRowLastColumn="0" w:lastRowFirstColumn="0" w:lastRowLastColumn="0"/>
              <w:rPr>
                <w:lang w:val="de-DE"/>
              </w:rPr>
            </w:pPr>
          </w:p>
        </w:tc>
      </w:tr>
      <w:tr w:rsidR="00984DA7" w:rsidRPr="00BE2D5F" w:rsidTr="00CB2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5" w:type="dxa"/>
          </w:tcPr>
          <w:p w:rsidR="00984DA7" w:rsidRPr="007432E4" w:rsidRDefault="00984DA7" w:rsidP="00CE328D">
            <w:pPr>
              <w:rPr>
                <w:b w:val="0"/>
                <w:sz w:val="20"/>
                <w:lang w:val="de-DE"/>
              </w:rPr>
            </w:pPr>
          </w:p>
        </w:tc>
        <w:tc>
          <w:tcPr>
            <w:tcW w:w="5255" w:type="dxa"/>
          </w:tcPr>
          <w:p w:rsidR="00984DA7" w:rsidRPr="00BE2D5F" w:rsidRDefault="00984DA7" w:rsidP="00CE328D">
            <w:pPr>
              <w:spacing w:after="200" w:line="312" w:lineRule="auto"/>
              <w:cnfStyle w:val="000000100000" w:firstRow="0" w:lastRow="0" w:firstColumn="0" w:lastColumn="0" w:oddVBand="0" w:evenVBand="0" w:oddHBand="1" w:evenHBand="0" w:firstRowFirstColumn="0" w:firstRowLastColumn="0" w:lastRowFirstColumn="0" w:lastRowLastColumn="0"/>
              <w:rPr>
                <w:lang w:val="de-DE"/>
              </w:rPr>
            </w:pPr>
          </w:p>
        </w:tc>
      </w:tr>
      <w:tr w:rsidR="00984DA7" w:rsidRPr="00BE2D5F" w:rsidTr="00CB2097">
        <w:tc>
          <w:tcPr>
            <w:cnfStyle w:val="001000000000" w:firstRow="0" w:lastRow="0" w:firstColumn="1" w:lastColumn="0" w:oddVBand="0" w:evenVBand="0" w:oddHBand="0" w:evenHBand="0" w:firstRowFirstColumn="0" w:firstRowLastColumn="0" w:lastRowFirstColumn="0" w:lastRowLastColumn="0"/>
            <w:tcW w:w="3465" w:type="dxa"/>
          </w:tcPr>
          <w:p w:rsidR="00984DA7" w:rsidRPr="007432E4" w:rsidRDefault="00984DA7" w:rsidP="00CE328D">
            <w:pPr>
              <w:rPr>
                <w:b w:val="0"/>
                <w:sz w:val="20"/>
                <w:lang w:val="de-DE"/>
              </w:rPr>
            </w:pPr>
          </w:p>
        </w:tc>
        <w:tc>
          <w:tcPr>
            <w:tcW w:w="5255" w:type="dxa"/>
          </w:tcPr>
          <w:p w:rsidR="00984DA7" w:rsidRPr="00BE2D5F" w:rsidRDefault="00984DA7" w:rsidP="004035DF">
            <w:pPr>
              <w:spacing w:after="200" w:line="312" w:lineRule="auto"/>
              <w:cnfStyle w:val="000000000000" w:firstRow="0" w:lastRow="0" w:firstColumn="0" w:lastColumn="0" w:oddVBand="0" w:evenVBand="0" w:oddHBand="0" w:evenHBand="0" w:firstRowFirstColumn="0" w:firstRowLastColumn="0" w:lastRowFirstColumn="0" w:lastRowLastColumn="0"/>
              <w:rPr>
                <w:lang w:val="de-DE"/>
              </w:rPr>
            </w:pPr>
          </w:p>
        </w:tc>
      </w:tr>
      <w:tr w:rsidR="00984DA7" w:rsidRPr="00BE2D5F" w:rsidTr="00CB2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5" w:type="dxa"/>
          </w:tcPr>
          <w:p w:rsidR="00984DA7" w:rsidRPr="007432E4" w:rsidRDefault="00984DA7" w:rsidP="00CE328D">
            <w:pPr>
              <w:rPr>
                <w:b w:val="0"/>
                <w:sz w:val="20"/>
                <w:lang w:val="de-DE"/>
              </w:rPr>
            </w:pPr>
          </w:p>
        </w:tc>
        <w:tc>
          <w:tcPr>
            <w:tcW w:w="5255" w:type="dxa"/>
          </w:tcPr>
          <w:p w:rsidR="00984DA7" w:rsidRPr="00BE2D5F" w:rsidRDefault="00984DA7" w:rsidP="004035DF">
            <w:pPr>
              <w:spacing w:after="200" w:line="312" w:lineRule="auto"/>
              <w:cnfStyle w:val="000000100000" w:firstRow="0" w:lastRow="0" w:firstColumn="0" w:lastColumn="0" w:oddVBand="0" w:evenVBand="0" w:oddHBand="1" w:evenHBand="0" w:firstRowFirstColumn="0" w:firstRowLastColumn="0" w:lastRowFirstColumn="0" w:lastRowLastColumn="0"/>
              <w:rPr>
                <w:lang w:val="de-DE"/>
              </w:rPr>
            </w:pPr>
          </w:p>
        </w:tc>
      </w:tr>
      <w:tr w:rsidR="00984DA7" w:rsidRPr="00BE2D5F" w:rsidTr="00CB2097">
        <w:tc>
          <w:tcPr>
            <w:cnfStyle w:val="001000000000" w:firstRow="0" w:lastRow="0" w:firstColumn="1" w:lastColumn="0" w:oddVBand="0" w:evenVBand="0" w:oddHBand="0" w:evenHBand="0" w:firstRowFirstColumn="0" w:firstRowLastColumn="0" w:lastRowFirstColumn="0" w:lastRowLastColumn="0"/>
            <w:tcW w:w="3465" w:type="dxa"/>
          </w:tcPr>
          <w:p w:rsidR="00984DA7" w:rsidRPr="007432E4" w:rsidRDefault="00984DA7" w:rsidP="00CE328D">
            <w:pPr>
              <w:rPr>
                <w:b w:val="0"/>
                <w:sz w:val="20"/>
                <w:lang w:val="de-DE"/>
              </w:rPr>
            </w:pPr>
          </w:p>
        </w:tc>
        <w:tc>
          <w:tcPr>
            <w:tcW w:w="5255" w:type="dxa"/>
          </w:tcPr>
          <w:p w:rsidR="00984DA7" w:rsidRPr="00BE2D5F" w:rsidRDefault="00984DA7" w:rsidP="00CD78AB">
            <w:pPr>
              <w:spacing w:after="200" w:line="312" w:lineRule="auto"/>
              <w:cnfStyle w:val="000000000000" w:firstRow="0" w:lastRow="0" w:firstColumn="0" w:lastColumn="0" w:oddVBand="0" w:evenVBand="0" w:oddHBand="0" w:evenHBand="0" w:firstRowFirstColumn="0" w:firstRowLastColumn="0" w:lastRowFirstColumn="0" w:lastRowLastColumn="0"/>
              <w:rPr>
                <w:lang w:val="de-DE"/>
              </w:rPr>
            </w:pPr>
          </w:p>
        </w:tc>
      </w:tr>
    </w:tbl>
    <w:p w:rsidR="001F312B" w:rsidRPr="007432E4" w:rsidRDefault="001F312B" w:rsidP="00793DB8">
      <w:pPr>
        <w:rPr>
          <w:lang w:val="de-DE"/>
        </w:rPr>
      </w:pPr>
    </w:p>
    <w:p w:rsidR="001F312B" w:rsidRPr="00BE2D5F" w:rsidRDefault="001F312B" w:rsidP="00793DB8">
      <w:pPr>
        <w:rPr>
          <w:lang w:val="de-DE"/>
        </w:rPr>
      </w:pPr>
    </w:p>
    <w:p w:rsidR="000C1ED7" w:rsidRPr="00BE2D5F" w:rsidRDefault="00793DB8" w:rsidP="00793DB8">
      <w:pPr>
        <w:rPr>
          <w:lang w:val="de-DE"/>
        </w:rPr>
      </w:pPr>
      <w:r w:rsidRPr="00BE2D5F">
        <w:rPr>
          <w:lang w:val="de-DE"/>
        </w:rPr>
        <w:br w:type="page"/>
      </w:r>
    </w:p>
    <w:sdt>
      <w:sdtPr>
        <w:rPr>
          <w:rFonts w:ascii="Times New Roman" w:eastAsia="Times New Roman" w:hAnsi="Times New Roman" w:cs="Times New Roman"/>
          <w:b/>
          <w:bCs/>
          <w:sz w:val="22"/>
          <w:szCs w:val="24"/>
          <w:lang w:val="de-DE" w:eastAsia="de-DE" w:bidi="ar-SA"/>
        </w:rPr>
        <w:id w:val="12541257"/>
        <w:docPartObj>
          <w:docPartGallery w:val="Bibliographies"/>
          <w:docPartUnique/>
        </w:docPartObj>
      </w:sdtPr>
      <w:sdtEndPr>
        <w:rPr>
          <w:b w:val="0"/>
          <w:bCs w:val="0"/>
          <w:sz w:val="24"/>
        </w:rPr>
      </w:sdtEndPr>
      <w:sdtContent>
        <w:p w:rsidR="00793DB8" w:rsidRPr="007432E4" w:rsidRDefault="00793DB8" w:rsidP="00786D12">
          <w:pPr>
            <w:tabs>
              <w:tab w:val="left" w:pos="765"/>
            </w:tabs>
            <w:rPr>
              <w:rFonts w:asciiTheme="majorHAnsi" w:eastAsiaTheme="majorEastAsia" w:hAnsiTheme="majorHAnsi" w:cstheme="majorBidi"/>
              <w:color w:val="000000" w:themeColor="text1"/>
              <w:sz w:val="32"/>
              <w:szCs w:val="28"/>
              <w:lang w:val="de-DE"/>
              <w:rPrChange w:id="924" w:author="Arash Baharloo" w:date="2013-03-19T13:05:00Z">
                <w:rPr/>
              </w:rPrChange>
            </w:rPr>
          </w:pPr>
        </w:p>
        <w:p w:rsidR="004B6B92" w:rsidRPr="00BE2D5F" w:rsidRDefault="004B6B92" w:rsidP="007F1AA6">
          <w:pPr>
            <w:pStyle w:val="berschrift1"/>
            <w:numPr>
              <w:ilvl w:val="0"/>
              <w:numId w:val="0"/>
            </w:numPr>
            <w:rPr>
              <w:lang w:val="de-DE"/>
            </w:rPr>
          </w:pPr>
          <w:bookmarkStart w:id="925" w:name="_Toc350786253"/>
          <w:r w:rsidRPr="00BE2D5F">
            <w:rPr>
              <w:lang w:val="de-DE"/>
            </w:rPr>
            <w:t>Literaturverzeichnis</w:t>
          </w:r>
          <w:bookmarkEnd w:id="925"/>
        </w:p>
        <w:sdt>
          <w:sdtPr>
            <w:rPr>
              <w:rFonts w:asciiTheme="majorHAnsi" w:eastAsiaTheme="majorEastAsia" w:hAnsiTheme="majorHAnsi" w:cstheme="majorBidi"/>
              <w:b/>
              <w:bCs/>
              <w:color w:val="000000" w:themeColor="text1"/>
              <w:sz w:val="32"/>
              <w:szCs w:val="28"/>
            </w:rPr>
            <w:id w:val="111145805"/>
            <w:bibliography/>
          </w:sdtPr>
          <w:sdtEndPr>
            <w:rPr>
              <w:rFonts w:ascii="Times New Roman" w:eastAsia="Times New Roman" w:hAnsi="Times New Roman" w:cs="Times New Roman"/>
              <w:b w:val="0"/>
              <w:bCs w:val="0"/>
              <w:color w:val="auto"/>
              <w:sz w:val="24"/>
              <w:szCs w:val="24"/>
            </w:rPr>
          </w:sdtEndPr>
          <w:sdtContent>
            <w:p w:rsidR="00ED1883" w:rsidRPr="00BE2D5F" w:rsidRDefault="00430CAD" w:rsidP="003E7074">
              <w:pPr>
                <w:pStyle w:val="StandardWeb"/>
                <w:rPr>
                  <w:rFonts w:asciiTheme="minorHAnsi" w:eastAsiaTheme="minorEastAsia" w:hAnsiTheme="minorHAnsi" w:cstheme="minorBidi"/>
                  <w:noProof/>
                  <w:sz w:val="22"/>
                  <w:szCs w:val="22"/>
                  <w:lang w:eastAsia="en-US" w:bidi="en-US"/>
                  <w:rPrChange w:id="926" w:author="Arash Baharloo" w:date="2013-03-19T13:05:00Z">
                    <w:rPr>
                      <w:rFonts w:asciiTheme="minorHAnsi" w:eastAsiaTheme="minorEastAsia" w:hAnsiTheme="minorHAnsi" w:cstheme="minorBidi"/>
                      <w:noProof/>
                      <w:sz w:val="22"/>
                      <w:szCs w:val="22"/>
                      <w:lang w:val="en-US" w:eastAsia="en-US" w:bidi="en-US"/>
                    </w:rPr>
                  </w:rPrChange>
                </w:rPr>
              </w:pPr>
              <w:r w:rsidRPr="00BE2D5F">
                <w:rPr>
                  <w:rFonts w:asciiTheme="minorHAnsi" w:eastAsiaTheme="minorEastAsia" w:hAnsiTheme="minorHAnsi" w:cstheme="minorBidi"/>
                  <w:szCs w:val="22"/>
                  <w:lang w:eastAsia="en-US" w:bidi="en-US"/>
                  <w:rPrChange w:id="927" w:author="Arash Baharloo" w:date="2013-03-19T13:05:00Z">
                    <w:rPr/>
                  </w:rPrChange>
                </w:rPr>
                <w:fldChar w:fldCharType="begin"/>
              </w:r>
              <w:r w:rsidR="004B6B92" w:rsidRPr="00BE2D5F">
                <w:instrText xml:space="preserve"> BIBLIOGRAPHY </w:instrText>
              </w:r>
              <w:r w:rsidRPr="00BE2D5F">
                <w:rPr>
                  <w:rFonts w:asciiTheme="minorHAnsi" w:eastAsiaTheme="minorEastAsia" w:hAnsiTheme="minorHAnsi" w:cstheme="minorBidi"/>
                  <w:szCs w:val="22"/>
                  <w:lang w:eastAsia="en-US" w:bidi="en-US"/>
                  <w:rPrChange w:id="928" w:author="Arash Baharloo" w:date="2013-03-19T13:05:00Z">
                    <w:rPr/>
                  </w:rPrChange>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6"/>
                <w:gridCol w:w="8218"/>
              </w:tblGrid>
              <w:tr w:rsidR="00ED1883" w:rsidRPr="00BE2D5F">
                <w:trPr>
                  <w:tblCellSpacing w:w="15" w:type="dxa"/>
                </w:trPr>
                <w:tc>
                  <w:tcPr>
                    <w:tcW w:w="50" w:type="pct"/>
                    <w:hideMark/>
                  </w:tcPr>
                  <w:p w:rsidR="00ED1883" w:rsidRPr="00BE2D5F" w:rsidRDefault="00ED1883">
                    <w:pPr>
                      <w:pStyle w:val="Literaturverzeichnis"/>
                      <w:rPr>
                        <w:noProof/>
                        <w:sz w:val="22"/>
                        <w:lang w:val="de-DE"/>
                        <w:rPrChange w:id="929" w:author="Arash Baharloo" w:date="2013-03-19T13:05:00Z">
                          <w:rPr>
                            <w:noProof/>
                          </w:rPr>
                        </w:rPrChange>
                      </w:rPr>
                    </w:pPr>
                    <w:r w:rsidRPr="00BE2D5F">
                      <w:rPr>
                        <w:noProof/>
                        <w:lang w:val="de-DE"/>
                        <w:rPrChange w:id="930" w:author="Arash Baharloo" w:date="2013-03-19T13:05:00Z">
                          <w:rPr>
                            <w:noProof/>
                          </w:rPr>
                        </w:rPrChange>
                      </w:rPr>
                      <w:t xml:space="preserve">[1] </w:t>
                    </w:r>
                  </w:p>
                </w:tc>
                <w:tc>
                  <w:tcPr>
                    <w:tcW w:w="0" w:type="auto"/>
                    <w:hideMark/>
                  </w:tcPr>
                  <w:p w:rsidR="00ED1883" w:rsidRPr="00BE2D5F" w:rsidRDefault="00ED1883">
                    <w:pPr>
                      <w:pStyle w:val="Literaturverzeichnis"/>
                      <w:rPr>
                        <w:noProof/>
                        <w:lang w:val="de-DE"/>
                        <w:rPrChange w:id="931" w:author="Arash Baharloo" w:date="2013-03-19T13:05:00Z">
                          <w:rPr>
                            <w:noProof/>
                          </w:rPr>
                        </w:rPrChange>
                      </w:rPr>
                    </w:pPr>
                    <w:r w:rsidRPr="00103CB0">
                      <w:rPr>
                        <w:noProof/>
                      </w:rPr>
                      <w:t xml:space="preserve">Microsoft Corporation, „Office für Entwickler,“ Microsoft Corporation, 03 2013. </w:t>
                    </w:r>
                    <w:r w:rsidRPr="00BE2D5F">
                      <w:rPr>
                        <w:noProof/>
                        <w:lang w:val="de-DE"/>
                        <w:rPrChange w:id="932" w:author="Arash Baharloo" w:date="2013-03-19T13:05:00Z">
                          <w:rPr>
                            <w:noProof/>
                          </w:rPr>
                        </w:rPrChange>
                      </w:rPr>
                      <w:t>[Online]. Available: http://msdn.microsoft.com/de-DE/office. [Zugriff am 19 03 2013].</w:t>
                    </w:r>
                  </w:p>
                </w:tc>
              </w:tr>
              <w:tr w:rsidR="00ED1883" w:rsidRPr="00BE2D5F">
                <w:trPr>
                  <w:tblCellSpacing w:w="15" w:type="dxa"/>
                </w:trPr>
                <w:tc>
                  <w:tcPr>
                    <w:tcW w:w="50" w:type="pct"/>
                    <w:hideMark/>
                  </w:tcPr>
                  <w:p w:rsidR="00ED1883" w:rsidRPr="00BE2D5F" w:rsidRDefault="00ED1883">
                    <w:pPr>
                      <w:pStyle w:val="Literaturverzeichnis"/>
                      <w:rPr>
                        <w:noProof/>
                        <w:lang w:val="de-DE"/>
                        <w:rPrChange w:id="933" w:author="Arash Baharloo" w:date="2013-03-19T13:05:00Z">
                          <w:rPr>
                            <w:noProof/>
                          </w:rPr>
                        </w:rPrChange>
                      </w:rPr>
                    </w:pPr>
                    <w:r w:rsidRPr="00BE2D5F">
                      <w:rPr>
                        <w:noProof/>
                        <w:lang w:val="de-DE"/>
                        <w:rPrChange w:id="934" w:author="Arash Baharloo" w:date="2013-03-19T13:05:00Z">
                          <w:rPr>
                            <w:noProof/>
                          </w:rPr>
                        </w:rPrChange>
                      </w:rPr>
                      <w:t xml:space="preserve">[2] </w:t>
                    </w:r>
                  </w:p>
                </w:tc>
                <w:tc>
                  <w:tcPr>
                    <w:tcW w:w="0" w:type="auto"/>
                    <w:hideMark/>
                  </w:tcPr>
                  <w:p w:rsidR="00ED1883" w:rsidRPr="00BE2D5F" w:rsidRDefault="00ED1883">
                    <w:pPr>
                      <w:pStyle w:val="Literaturverzeichnis"/>
                      <w:rPr>
                        <w:noProof/>
                        <w:sz w:val="22"/>
                        <w:lang w:val="de-DE"/>
                        <w:rPrChange w:id="935" w:author="Arash Baharloo" w:date="2013-03-19T13:05:00Z">
                          <w:rPr>
                            <w:noProof/>
                          </w:rPr>
                        </w:rPrChange>
                      </w:rPr>
                    </w:pPr>
                    <w:r w:rsidRPr="00103CB0">
                      <w:rPr>
                        <w:noProof/>
                      </w:rPr>
                      <w:t xml:space="preserve">Microsoft, „Excel Object Model Reference,“ 2011. </w:t>
                    </w:r>
                    <w:r w:rsidRPr="00BE2D5F">
                      <w:rPr>
                        <w:noProof/>
                        <w:lang w:val="de-DE"/>
                        <w:rPrChange w:id="936" w:author="Arash Baharloo" w:date="2013-03-19T13:05:00Z">
                          <w:rPr>
                            <w:noProof/>
                          </w:rPr>
                        </w:rPrChange>
                      </w:rPr>
                      <w:t>[Online]. Available: http://msdn.microsoft.com/en-us/library/ff846392.aspx. [Zugriff am 06 03 2013].</w:t>
                    </w:r>
                  </w:p>
                </w:tc>
              </w:tr>
            </w:tbl>
            <w:p w:rsidR="00ED1883" w:rsidRPr="00BE2D5F" w:rsidRDefault="00ED1883">
              <w:pPr>
                <w:rPr>
                  <w:rFonts w:eastAsia="Times New Roman"/>
                  <w:noProof/>
                  <w:lang w:val="de-DE"/>
                  <w:rPrChange w:id="937" w:author="Arash Baharloo" w:date="2013-03-19T13:05:00Z">
                    <w:rPr>
                      <w:rFonts w:eastAsia="Times New Roman"/>
                      <w:noProof/>
                    </w:rPr>
                  </w:rPrChange>
                </w:rPr>
              </w:pPr>
            </w:p>
            <w:p w:rsidR="00DF686F" w:rsidRPr="00BE2D5F" w:rsidRDefault="00430CAD" w:rsidP="003E7074">
              <w:pPr>
                <w:pStyle w:val="StandardWeb"/>
                <w:rPr>
                  <w:rFonts w:ascii="Cambria" w:hAnsi="Cambria"/>
                  <w:noProof/>
                </w:rPr>
              </w:pPr>
              <w:r w:rsidRPr="00BE2D5F">
                <w:rPr>
                  <w:rPrChange w:id="938" w:author="Arash Baharloo" w:date="2013-03-19T13:05:00Z">
                    <w:rPr/>
                  </w:rPrChange>
                </w:rPr>
                <w:fldChar w:fldCharType="end"/>
              </w:r>
            </w:p>
          </w:sdtContent>
        </w:sdt>
      </w:sdtContent>
    </w:sdt>
    <w:bookmarkStart w:id="939" w:name="OLE_LINK91" w:displacedByCustomXml="prev"/>
    <w:bookmarkStart w:id="940" w:name="_Toc217461246" w:displacedByCustomXml="prev"/>
    <w:p w:rsidR="007E263B" w:rsidRPr="00BE2D5F" w:rsidRDefault="007E263B">
      <w:pPr>
        <w:rPr>
          <w:lang w:val="de-DE"/>
        </w:rPr>
      </w:pPr>
      <w:r w:rsidRPr="00BE2D5F">
        <w:rPr>
          <w:lang w:val="de-DE"/>
        </w:rPr>
        <w:br w:type="page"/>
      </w:r>
    </w:p>
    <w:p w:rsidR="00DF686F" w:rsidRPr="00BE2D5F" w:rsidRDefault="00DF686F" w:rsidP="00DF686F">
      <w:pPr>
        <w:rPr>
          <w:rFonts w:asciiTheme="majorHAnsi" w:eastAsiaTheme="majorEastAsia" w:hAnsiTheme="majorHAnsi" w:cstheme="majorBidi"/>
          <w:color w:val="000000" w:themeColor="text1"/>
          <w:sz w:val="32"/>
          <w:szCs w:val="28"/>
          <w:lang w:val="de-DE"/>
        </w:rPr>
      </w:pPr>
    </w:p>
    <w:p w:rsidR="00E64D1A" w:rsidRPr="00BE2D5F" w:rsidRDefault="00E64D1A" w:rsidP="007F1AA6">
      <w:pPr>
        <w:pStyle w:val="berschrift1"/>
        <w:numPr>
          <w:ilvl w:val="0"/>
          <w:numId w:val="0"/>
        </w:numPr>
        <w:rPr>
          <w:lang w:val="de-DE"/>
        </w:rPr>
      </w:pPr>
      <w:bookmarkStart w:id="941" w:name="_Toc350786254"/>
      <w:r w:rsidRPr="00BE2D5F">
        <w:rPr>
          <w:lang w:val="de-DE"/>
        </w:rPr>
        <w:t>Abbildungsverzeichnis</w:t>
      </w:r>
      <w:bookmarkEnd w:id="940"/>
      <w:bookmarkEnd w:id="939"/>
      <w:bookmarkEnd w:id="941"/>
    </w:p>
    <w:p w:rsidR="00651D38" w:rsidRPr="00BE2D5F" w:rsidRDefault="00430CAD">
      <w:pPr>
        <w:pStyle w:val="Abbildungsverzeichnis"/>
        <w:tabs>
          <w:tab w:val="right" w:leader="dot" w:pos="8494"/>
        </w:tabs>
        <w:rPr>
          <w:noProof/>
          <w:sz w:val="22"/>
          <w:lang w:val="de-DE" w:eastAsia="de-DE" w:bidi="ar-SA"/>
        </w:rPr>
      </w:pPr>
      <w:r w:rsidRPr="008A76E2">
        <w:rPr>
          <w:lang w:val="de-DE"/>
        </w:rPr>
        <w:fldChar w:fldCharType="begin"/>
      </w:r>
      <w:r w:rsidR="00E64D1A" w:rsidRPr="00BE2D5F">
        <w:rPr>
          <w:lang w:val="de-DE"/>
        </w:rPr>
        <w:instrText xml:space="preserve"> TOC \h \z \c "Abbildung" </w:instrText>
      </w:r>
      <w:r w:rsidRPr="008A76E2">
        <w:rPr>
          <w:lang w:val="de-DE"/>
          <w:rPrChange w:id="942" w:author="Arash Baharloo" w:date="2013-03-19T13:05:00Z">
            <w:rPr>
              <w:lang w:val="de-DE"/>
            </w:rPr>
          </w:rPrChange>
        </w:rPr>
        <w:fldChar w:fldCharType="separate"/>
      </w:r>
      <w:r w:rsidR="00237DC3" w:rsidRPr="00BE2D5F">
        <w:rPr>
          <w:lang w:val="de-DE"/>
          <w:rPrChange w:id="943" w:author="Arash Baharloo" w:date="2013-03-19T13:05:00Z">
            <w:rPr>
              <w:noProof/>
              <w:lang w:val="de-DE"/>
            </w:rPr>
          </w:rPrChange>
        </w:rPr>
        <w:fldChar w:fldCharType="begin"/>
      </w:r>
      <w:r w:rsidR="00237DC3" w:rsidRPr="00BE2D5F">
        <w:rPr>
          <w:lang w:val="de-DE"/>
          <w:rPrChange w:id="944" w:author="Arash Baharloo" w:date="2013-03-19T13:05:00Z">
            <w:rPr/>
          </w:rPrChange>
        </w:rPr>
        <w:instrText xml:space="preserve"> HYPERLINK \l "_Toc350777469" </w:instrText>
      </w:r>
      <w:r w:rsidR="00237DC3" w:rsidRPr="00BE2D5F">
        <w:rPr>
          <w:lang w:val="de-DE"/>
          <w:rPrChange w:id="945" w:author="Arash Baharloo" w:date="2013-03-19T13:05:00Z">
            <w:rPr>
              <w:noProof/>
              <w:lang w:val="de-DE"/>
            </w:rPr>
          </w:rPrChange>
        </w:rPr>
        <w:fldChar w:fldCharType="separate"/>
      </w:r>
      <w:r w:rsidR="00651D38" w:rsidRPr="00BE2D5F">
        <w:rPr>
          <w:rStyle w:val="Hyperlink"/>
          <w:noProof/>
          <w:lang w:val="de-DE"/>
        </w:rPr>
        <w:t>Abbildung 3</w:t>
      </w:r>
      <w:r w:rsidR="00651D38" w:rsidRPr="00BE2D5F">
        <w:rPr>
          <w:rStyle w:val="Hyperlink"/>
          <w:noProof/>
          <w:lang w:val="de-DE"/>
        </w:rPr>
        <w:noBreakHyphen/>
        <w:t>1: Ausschnitt aus dem Excel-Objektmodell</w:t>
      </w:r>
      <w:r w:rsidR="00651D38" w:rsidRPr="00BE2D5F">
        <w:rPr>
          <w:noProof/>
          <w:webHidden/>
          <w:lang w:val="de-DE"/>
        </w:rPr>
        <w:tab/>
      </w:r>
      <w:r w:rsidR="00651D38" w:rsidRPr="00BE2D5F">
        <w:rPr>
          <w:noProof/>
          <w:webHidden/>
          <w:lang w:val="de-DE"/>
          <w:rPrChange w:id="946" w:author="Arash Baharloo" w:date="2013-03-19T13:05:00Z">
            <w:rPr>
              <w:noProof/>
              <w:webHidden/>
              <w:lang w:val="de-DE"/>
            </w:rPr>
          </w:rPrChange>
        </w:rPr>
        <w:fldChar w:fldCharType="begin"/>
      </w:r>
      <w:r w:rsidR="00651D38" w:rsidRPr="00BE2D5F">
        <w:rPr>
          <w:noProof/>
          <w:webHidden/>
          <w:lang w:val="de-DE"/>
        </w:rPr>
        <w:instrText xml:space="preserve"> PAGEREF _Toc350777469 \h </w:instrText>
      </w:r>
      <w:r w:rsidR="00651D38" w:rsidRPr="00BE2D5F">
        <w:rPr>
          <w:noProof/>
          <w:webHidden/>
          <w:lang w:val="de-DE"/>
          <w:rPrChange w:id="947" w:author="Arash Baharloo" w:date="2013-03-19T13:05:00Z">
            <w:rPr>
              <w:noProof/>
              <w:webHidden/>
              <w:lang w:val="de-DE"/>
            </w:rPr>
          </w:rPrChange>
        </w:rPr>
      </w:r>
      <w:r w:rsidR="00651D38" w:rsidRPr="00BE2D5F">
        <w:rPr>
          <w:noProof/>
          <w:webHidden/>
          <w:lang w:val="de-DE"/>
          <w:rPrChange w:id="948" w:author="Arash Baharloo" w:date="2013-03-19T13:05:00Z">
            <w:rPr>
              <w:noProof/>
              <w:webHidden/>
              <w:lang w:val="de-DE"/>
            </w:rPr>
          </w:rPrChange>
        </w:rPr>
        <w:fldChar w:fldCharType="separate"/>
      </w:r>
      <w:r w:rsidR="003B4BEB" w:rsidRPr="00BE2D5F">
        <w:rPr>
          <w:noProof/>
          <w:webHidden/>
          <w:lang w:val="de-DE"/>
        </w:rPr>
        <w:t>8</w:t>
      </w:r>
      <w:r w:rsidR="00651D38" w:rsidRPr="00BE2D5F">
        <w:rPr>
          <w:noProof/>
          <w:webHidden/>
          <w:lang w:val="de-DE"/>
          <w:rPrChange w:id="949" w:author="Arash Baharloo" w:date="2013-03-19T13:05:00Z">
            <w:rPr>
              <w:noProof/>
              <w:webHidden/>
              <w:lang w:val="de-DE"/>
            </w:rPr>
          </w:rPrChange>
        </w:rPr>
        <w:fldChar w:fldCharType="end"/>
      </w:r>
      <w:r w:rsidR="00237DC3" w:rsidRPr="00BE2D5F">
        <w:rPr>
          <w:noProof/>
          <w:lang w:val="de-DE"/>
          <w:rPrChange w:id="950" w:author="Arash Baharloo" w:date="2013-03-19T13:05:00Z">
            <w:rPr>
              <w:noProof/>
              <w:lang w:val="de-DE"/>
            </w:rPr>
          </w:rPrChange>
        </w:rPr>
        <w:fldChar w:fldCharType="end"/>
      </w:r>
    </w:p>
    <w:p w:rsidR="00651D38" w:rsidRPr="00BE2D5F" w:rsidRDefault="00237DC3">
      <w:pPr>
        <w:pStyle w:val="Abbildungsverzeichnis"/>
        <w:tabs>
          <w:tab w:val="right" w:leader="dot" w:pos="8494"/>
        </w:tabs>
        <w:rPr>
          <w:noProof/>
          <w:sz w:val="22"/>
          <w:lang w:val="de-DE" w:eastAsia="de-DE" w:bidi="ar-SA"/>
        </w:rPr>
      </w:pPr>
      <w:r w:rsidRPr="00BE2D5F">
        <w:rPr>
          <w:lang w:val="de-DE"/>
          <w:rPrChange w:id="951" w:author="Arash Baharloo" w:date="2013-03-19T13:05:00Z">
            <w:rPr>
              <w:noProof/>
              <w:lang w:val="de-DE"/>
            </w:rPr>
          </w:rPrChange>
        </w:rPr>
        <w:fldChar w:fldCharType="begin"/>
      </w:r>
      <w:r w:rsidRPr="00BE2D5F">
        <w:rPr>
          <w:lang w:val="de-DE"/>
          <w:rPrChange w:id="952" w:author="Arash Baharloo" w:date="2013-03-19T13:05:00Z">
            <w:rPr/>
          </w:rPrChange>
        </w:rPr>
        <w:instrText xml:space="preserve"> HYPERLINK \l "_Toc350777470" </w:instrText>
      </w:r>
      <w:r w:rsidRPr="00BE2D5F">
        <w:rPr>
          <w:lang w:val="de-DE"/>
          <w:rPrChange w:id="953" w:author="Arash Baharloo" w:date="2013-03-19T13:05:00Z">
            <w:rPr>
              <w:noProof/>
              <w:lang w:val="de-DE"/>
            </w:rPr>
          </w:rPrChange>
        </w:rPr>
        <w:fldChar w:fldCharType="separate"/>
      </w:r>
      <w:r w:rsidR="00651D38" w:rsidRPr="00BE2D5F">
        <w:rPr>
          <w:rStyle w:val="Hyperlink"/>
          <w:noProof/>
          <w:lang w:val="de-DE"/>
        </w:rPr>
        <w:t>Abbildung 6</w:t>
      </w:r>
      <w:r w:rsidR="00651D38" w:rsidRPr="00BE2D5F">
        <w:rPr>
          <w:rStyle w:val="Hyperlink"/>
          <w:noProof/>
          <w:lang w:val="de-DE"/>
        </w:rPr>
        <w:noBreakHyphen/>
        <w:t>1: Repository Explorer aufrufen</w:t>
      </w:r>
      <w:r w:rsidR="00651D38" w:rsidRPr="00BE2D5F">
        <w:rPr>
          <w:noProof/>
          <w:webHidden/>
          <w:lang w:val="de-DE"/>
        </w:rPr>
        <w:tab/>
      </w:r>
      <w:r w:rsidR="00651D38" w:rsidRPr="00BE2D5F">
        <w:rPr>
          <w:noProof/>
          <w:webHidden/>
          <w:lang w:val="de-DE"/>
          <w:rPrChange w:id="954" w:author="Arash Baharloo" w:date="2013-03-19T13:05:00Z">
            <w:rPr>
              <w:noProof/>
              <w:webHidden/>
              <w:lang w:val="de-DE"/>
            </w:rPr>
          </w:rPrChange>
        </w:rPr>
        <w:fldChar w:fldCharType="begin"/>
      </w:r>
      <w:r w:rsidR="00651D38" w:rsidRPr="00BE2D5F">
        <w:rPr>
          <w:noProof/>
          <w:webHidden/>
          <w:lang w:val="de-DE"/>
        </w:rPr>
        <w:instrText xml:space="preserve"> PAGEREF _Toc350777470 \h </w:instrText>
      </w:r>
      <w:r w:rsidR="00651D38" w:rsidRPr="00BE2D5F">
        <w:rPr>
          <w:noProof/>
          <w:webHidden/>
          <w:lang w:val="de-DE"/>
          <w:rPrChange w:id="955" w:author="Arash Baharloo" w:date="2013-03-19T13:05:00Z">
            <w:rPr>
              <w:noProof/>
              <w:webHidden/>
              <w:lang w:val="de-DE"/>
            </w:rPr>
          </w:rPrChange>
        </w:rPr>
      </w:r>
      <w:r w:rsidR="00651D38" w:rsidRPr="00BE2D5F">
        <w:rPr>
          <w:noProof/>
          <w:webHidden/>
          <w:lang w:val="de-DE"/>
          <w:rPrChange w:id="956" w:author="Arash Baharloo" w:date="2013-03-19T13:05:00Z">
            <w:rPr>
              <w:noProof/>
              <w:webHidden/>
              <w:lang w:val="de-DE"/>
            </w:rPr>
          </w:rPrChange>
        </w:rPr>
        <w:fldChar w:fldCharType="separate"/>
      </w:r>
      <w:r w:rsidR="003B4BEB" w:rsidRPr="00BE2D5F">
        <w:rPr>
          <w:noProof/>
          <w:webHidden/>
          <w:lang w:val="de-DE"/>
        </w:rPr>
        <w:t>18</w:t>
      </w:r>
      <w:r w:rsidR="00651D38" w:rsidRPr="00BE2D5F">
        <w:rPr>
          <w:noProof/>
          <w:webHidden/>
          <w:lang w:val="de-DE"/>
          <w:rPrChange w:id="957" w:author="Arash Baharloo" w:date="2013-03-19T13:05:00Z">
            <w:rPr>
              <w:noProof/>
              <w:webHidden/>
              <w:lang w:val="de-DE"/>
            </w:rPr>
          </w:rPrChange>
        </w:rPr>
        <w:fldChar w:fldCharType="end"/>
      </w:r>
      <w:r w:rsidRPr="00BE2D5F">
        <w:rPr>
          <w:noProof/>
          <w:lang w:val="de-DE"/>
          <w:rPrChange w:id="958" w:author="Arash Baharloo" w:date="2013-03-19T13:05:00Z">
            <w:rPr>
              <w:noProof/>
              <w:lang w:val="de-DE"/>
            </w:rPr>
          </w:rPrChange>
        </w:rPr>
        <w:fldChar w:fldCharType="end"/>
      </w:r>
    </w:p>
    <w:p w:rsidR="00651D38" w:rsidRPr="00BE2D5F" w:rsidRDefault="00237DC3">
      <w:pPr>
        <w:pStyle w:val="Abbildungsverzeichnis"/>
        <w:tabs>
          <w:tab w:val="right" w:leader="dot" w:pos="8494"/>
        </w:tabs>
        <w:rPr>
          <w:noProof/>
          <w:sz w:val="22"/>
          <w:lang w:val="de-DE" w:eastAsia="de-DE" w:bidi="ar-SA"/>
        </w:rPr>
      </w:pPr>
      <w:r w:rsidRPr="00BE2D5F">
        <w:rPr>
          <w:lang w:val="de-DE"/>
          <w:rPrChange w:id="959" w:author="Arash Baharloo" w:date="2013-03-19T13:05:00Z">
            <w:rPr>
              <w:noProof/>
              <w:lang w:val="de-DE"/>
            </w:rPr>
          </w:rPrChange>
        </w:rPr>
        <w:fldChar w:fldCharType="begin"/>
      </w:r>
      <w:r w:rsidRPr="00BE2D5F">
        <w:rPr>
          <w:lang w:val="de-DE"/>
          <w:rPrChange w:id="960" w:author="Arash Baharloo" w:date="2013-03-19T13:05:00Z">
            <w:rPr/>
          </w:rPrChange>
        </w:rPr>
        <w:instrText xml:space="preserve"> HYPERLINK \l "_Toc350777471" </w:instrText>
      </w:r>
      <w:r w:rsidRPr="00BE2D5F">
        <w:rPr>
          <w:lang w:val="de-DE"/>
          <w:rPrChange w:id="961" w:author="Arash Baharloo" w:date="2013-03-19T13:05:00Z">
            <w:rPr>
              <w:noProof/>
              <w:lang w:val="de-DE"/>
            </w:rPr>
          </w:rPrChange>
        </w:rPr>
        <w:fldChar w:fldCharType="separate"/>
      </w:r>
      <w:r w:rsidR="00651D38" w:rsidRPr="00BE2D5F">
        <w:rPr>
          <w:rStyle w:val="Hyperlink"/>
          <w:noProof/>
          <w:lang w:val="de-DE"/>
        </w:rPr>
        <w:t>Abbildung 6</w:t>
      </w:r>
      <w:r w:rsidR="00651D38" w:rsidRPr="00BE2D5F">
        <w:rPr>
          <w:rStyle w:val="Hyperlink"/>
          <w:noProof/>
          <w:lang w:val="de-DE"/>
        </w:rPr>
        <w:noBreakHyphen/>
        <w:t>2: Eine neue URL hinzufügen</w:t>
      </w:r>
      <w:r w:rsidR="00651D38" w:rsidRPr="00BE2D5F">
        <w:rPr>
          <w:noProof/>
          <w:webHidden/>
          <w:lang w:val="de-DE"/>
        </w:rPr>
        <w:tab/>
      </w:r>
      <w:r w:rsidR="00651D38" w:rsidRPr="00BE2D5F">
        <w:rPr>
          <w:noProof/>
          <w:webHidden/>
          <w:lang w:val="de-DE"/>
          <w:rPrChange w:id="962" w:author="Arash Baharloo" w:date="2013-03-19T13:05:00Z">
            <w:rPr>
              <w:noProof/>
              <w:webHidden/>
              <w:lang w:val="de-DE"/>
            </w:rPr>
          </w:rPrChange>
        </w:rPr>
        <w:fldChar w:fldCharType="begin"/>
      </w:r>
      <w:r w:rsidR="00651D38" w:rsidRPr="00BE2D5F">
        <w:rPr>
          <w:noProof/>
          <w:webHidden/>
          <w:lang w:val="de-DE"/>
        </w:rPr>
        <w:instrText xml:space="preserve"> PAGEREF _Toc350777471 \h </w:instrText>
      </w:r>
      <w:r w:rsidR="00651D38" w:rsidRPr="00BE2D5F">
        <w:rPr>
          <w:noProof/>
          <w:webHidden/>
          <w:lang w:val="de-DE"/>
          <w:rPrChange w:id="963" w:author="Arash Baharloo" w:date="2013-03-19T13:05:00Z">
            <w:rPr>
              <w:noProof/>
              <w:webHidden/>
              <w:lang w:val="de-DE"/>
            </w:rPr>
          </w:rPrChange>
        </w:rPr>
      </w:r>
      <w:r w:rsidR="00651D38" w:rsidRPr="00BE2D5F">
        <w:rPr>
          <w:noProof/>
          <w:webHidden/>
          <w:lang w:val="de-DE"/>
          <w:rPrChange w:id="964" w:author="Arash Baharloo" w:date="2013-03-19T13:05:00Z">
            <w:rPr>
              <w:noProof/>
              <w:webHidden/>
              <w:lang w:val="de-DE"/>
            </w:rPr>
          </w:rPrChange>
        </w:rPr>
        <w:fldChar w:fldCharType="separate"/>
      </w:r>
      <w:r w:rsidR="003B4BEB" w:rsidRPr="00BE2D5F">
        <w:rPr>
          <w:noProof/>
          <w:webHidden/>
          <w:lang w:val="de-DE"/>
        </w:rPr>
        <w:t>19</w:t>
      </w:r>
      <w:r w:rsidR="00651D38" w:rsidRPr="00BE2D5F">
        <w:rPr>
          <w:noProof/>
          <w:webHidden/>
          <w:lang w:val="de-DE"/>
          <w:rPrChange w:id="965" w:author="Arash Baharloo" w:date="2013-03-19T13:05:00Z">
            <w:rPr>
              <w:noProof/>
              <w:webHidden/>
              <w:lang w:val="de-DE"/>
            </w:rPr>
          </w:rPrChange>
        </w:rPr>
        <w:fldChar w:fldCharType="end"/>
      </w:r>
      <w:r w:rsidRPr="00BE2D5F">
        <w:rPr>
          <w:noProof/>
          <w:lang w:val="de-DE"/>
          <w:rPrChange w:id="966" w:author="Arash Baharloo" w:date="2013-03-19T13:05:00Z">
            <w:rPr>
              <w:noProof/>
              <w:lang w:val="de-DE"/>
            </w:rPr>
          </w:rPrChange>
        </w:rPr>
        <w:fldChar w:fldCharType="end"/>
      </w:r>
    </w:p>
    <w:p w:rsidR="00651D38" w:rsidRPr="00BE2D5F" w:rsidRDefault="00237DC3">
      <w:pPr>
        <w:pStyle w:val="Abbildungsverzeichnis"/>
        <w:tabs>
          <w:tab w:val="right" w:leader="dot" w:pos="8494"/>
        </w:tabs>
        <w:rPr>
          <w:noProof/>
          <w:sz w:val="22"/>
          <w:lang w:val="de-DE" w:eastAsia="de-DE" w:bidi="ar-SA"/>
        </w:rPr>
      </w:pPr>
      <w:r w:rsidRPr="00BE2D5F">
        <w:rPr>
          <w:lang w:val="de-DE"/>
          <w:rPrChange w:id="967" w:author="Arash Baharloo" w:date="2013-03-19T13:05:00Z">
            <w:rPr>
              <w:noProof/>
              <w:lang w:val="de-DE"/>
            </w:rPr>
          </w:rPrChange>
        </w:rPr>
        <w:fldChar w:fldCharType="begin"/>
      </w:r>
      <w:r w:rsidRPr="00BE2D5F">
        <w:rPr>
          <w:lang w:val="de-DE"/>
          <w:rPrChange w:id="968" w:author="Arash Baharloo" w:date="2013-03-19T13:05:00Z">
            <w:rPr/>
          </w:rPrChange>
        </w:rPr>
        <w:instrText xml:space="preserve"> HYPERLINK \l "_Toc350777472" </w:instrText>
      </w:r>
      <w:r w:rsidRPr="00BE2D5F">
        <w:rPr>
          <w:lang w:val="de-DE"/>
          <w:rPrChange w:id="969" w:author="Arash Baharloo" w:date="2013-03-19T13:05:00Z">
            <w:rPr>
              <w:noProof/>
              <w:lang w:val="de-DE"/>
            </w:rPr>
          </w:rPrChange>
        </w:rPr>
        <w:fldChar w:fldCharType="separate"/>
      </w:r>
      <w:r w:rsidR="00651D38" w:rsidRPr="00BE2D5F">
        <w:rPr>
          <w:rStyle w:val="Hyperlink"/>
          <w:noProof/>
          <w:lang w:val="de-DE"/>
        </w:rPr>
        <w:t>Abbildung 6</w:t>
      </w:r>
      <w:r w:rsidR="00651D38" w:rsidRPr="00BE2D5F">
        <w:rPr>
          <w:rStyle w:val="Hyperlink"/>
          <w:noProof/>
          <w:lang w:val="de-DE"/>
        </w:rPr>
        <w:noBreakHyphen/>
        <w:t>3: Projektmappe auswählen</w:t>
      </w:r>
      <w:r w:rsidR="00651D38" w:rsidRPr="00BE2D5F">
        <w:rPr>
          <w:noProof/>
          <w:webHidden/>
          <w:lang w:val="de-DE"/>
        </w:rPr>
        <w:tab/>
      </w:r>
      <w:r w:rsidR="00651D38" w:rsidRPr="00BE2D5F">
        <w:rPr>
          <w:noProof/>
          <w:webHidden/>
          <w:lang w:val="de-DE"/>
          <w:rPrChange w:id="970" w:author="Arash Baharloo" w:date="2013-03-19T13:05:00Z">
            <w:rPr>
              <w:noProof/>
              <w:webHidden/>
              <w:lang w:val="de-DE"/>
            </w:rPr>
          </w:rPrChange>
        </w:rPr>
        <w:fldChar w:fldCharType="begin"/>
      </w:r>
      <w:r w:rsidR="00651D38" w:rsidRPr="00BE2D5F">
        <w:rPr>
          <w:noProof/>
          <w:webHidden/>
          <w:lang w:val="de-DE"/>
        </w:rPr>
        <w:instrText xml:space="preserve"> PAGEREF _Toc350777472 \h </w:instrText>
      </w:r>
      <w:r w:rsidR="00651D38" w:rsidRPr="00BE2D5F">
        <w:rPr>
          <w:noProof/>
          <w:webHidden/>
          <w:lang w:val="de-DE"/>
          <w:rPrChange w:id="971" w:author="Arash Baharloo" w:date="2013-03-19T13:05:00Z">
            <w:rPr>
              <w:noProof/>
              <w:webHidden/>
              <w:lang w:val="de-DE"/>
            </w:rPr>
          </w:rPrChange>
        </w:rPr>
      </w:r>
      <w:r w:rsidR="00651D38" w:rsidRPr="00BE2D5F">
        <w:rPr>
          <w:noProof/>
          <w:webHidden/>
          <w:lang w:val="de-DE"/>
          <w:rPrChange w:id="972" w:author="Arash Baharloo" w:date="2013-03-19T13:05:00Z">
            <w:rPr>
              <w:noProof/>
              <w:webHidden/>
              <w:lang w:val="de-DE"/>
            </w:rPr>
          </w:rPrChange>
        </w:rPr>
        <w:fldChar w:fldCharType="separate"/>
      </w:r>
      <w:r w:rsidR="003B4BEB" w:rsidRPr="00BE2D5F">
        <w:rPr>
          <w:noProof/>
          <w:webHidden/>
          <w:lang w:val="de-DE"/>
        </w:rPr>
        <w:t>19</w:t>
      </w:r>
      <w:r w:rsidR="00651D38" w:rsidRPr="00BE2D5F">
        <w:rPr>
          <w:noProof/>
          <w:webHidden/>
          <w:lang w:val="de-DE"/>
          <w:rPrChange w:id="973" w:author="Arash Baharloo" w:date="2013-03-19T13:05:00Z">
            <w:rPr>
              <w:noProof/>
              <w:webHidden/>
              <w:lang w:val="de-DE"/>
            </w:rPr>
          </w:rPrChange>
        </w:rPr>
        <w:fldChar w:fldCharType="end"/>
      </w:r>
      <w:r w:rsidRPr="00BE2D5F">
        <w:rPr>
          <w:noProof/>
          <w:lang w:val="de-DE"/>
          <w:rPrChange w:id="974" w:author="Arash Baharloo" w:date="2013-03-19T13:05:00Z">
            <w:rPr>
              <w:noProof/>
              <w:lang w:val="de-DE"/>
            </w:rPr>
          </w:rPrChange>
        </w:rPr>
        <w:fldChar w:fldCharType="end"/>
      </w:r>
    </w:p>
    <w:p w:rsidR="00651D38" w:rsidRPr="00BE2D5F" w:rsidRDefault="00237DC3">
      <w:pPr>
        <w:pStyle w:val="Abbildungsverzeichnis"/>
        <w:tabs>
          <w:tab w:val="right" w:leader="dot" w:pos="8494"/>
        </w:tabs>
        <w:rPr>
          <w:noProof/>
          <w:sz w:val="22"/>
          <w:lang w:val="de-DE" w:eastAsia="de-DE" w:bidi="ar-SA"/>
        </w:rPr>
      </w:pPr>
      <w:r w:rsidRPr="00BE2D5F">
        <w:rPr>
          <w:lang w:val="de-DE"/>
          <w:rPrChange w:id="975" w:author="Arash Baharloo" w:date="2013-03-19T13:05:00Z">
            <w:rPr>
              <w:noProof/>
              <w:lang w:val="de-DE"/>
            </w:rPr>
          </w:rPrChange>
        </w:rPr>
        <w:fldChar w:fldCharType="begin"/>
      </w:r>
      <w:r w:rsidRPr="00BE2D5F">
        <w:rPr>
          <w:lang w:val="de-DE"/>
          <w:rPrChange w:id="976" w:author="Arash Baharloo" w:date="2013-03-19T13:05:00Z">
            <w:rPr/>
          </w:rPrChange>
        </w:rPr>
        <w:instrText xml:space="preserve"> HYPERLINK \l "_Toc350777473" </w:instrText>
      </w:r>
      <w:r w:rsidRPr="00BE2D5F">
        <w:rPr>
          <w:lang w:val="de-DE"/>
          <w:rPrChange w:id="977" w:author="Arash Baharloo" w:date="2013-03-19T13:05:00Z">
            <w:rPr>
              <w:noProof/>
              <w:lang w:val="de-DE"/>
            </w:rPr>
          </w:rPrChange>
        </w:rPr>
        <w:fldChar w:fldCharType="separate"/>
      </w:r>
      <w:r w:rsidR="00651D38" w:rsidRPr="00BE2D5F">
        <w:rPr>
          <w:rStyle w:val="Hyperlink"/>
          <w:noProof/>
          <w:lang w:val="de-DE"/>
        </w:rPr>
        <w:t>Abbildung 6</w:t>
      </w:r>
      <w:r w:rsidR="00651D38" w:rsidRPr="00BE2D5F">
        <w:rPr>
          <w:rStyle w:val="Hyperlink"/>
          <w:noProof/>
          <w:lang w:val="de-DE"/>
        </w:rPr>
        <w:noBreakHyphen/>
        <w:t>4: Startprojekt festlegen</w:t>
      </w:r>
      <w:r w:rsidR="00651D38" w:rsidRPr="00BE2D5F">
        <w:rPr>
          <w:noProof/>
          <w:webHidden/>
          <w:lang w:val="de-DE"/>
        </w:rPr>
        <w:tab/>
      </w:r>
      <w:r w:rsidR="00651D38" w:rsidRPr="00BE2D5F">
        <w:rPr>
          <w:noProof/>
          <w:webHidden/>
          <w:lang w:val="de-DE"/>
          <w:rPrChange w:id="978" w:author="Arash Baharloo" w:date="2013-03-19T13:05:00Z">
            <w:rPr>
              <w:noProof/>
              <w:webHidden/>
              <w:lang w:val="de-DE"/>
            </w:rPr>
          </w:rPrChange>
        </w:rPr>
        <w:fldChar w:fldCharType="begin"/>
      </w:r>
      <w:r w:rsidR="00651D38" w:rsidRPr="00BE2D5F">
        <w:rPr>
          <w:noProof/>
          <w:webHidden/>
          <w:lang w:val="de-DE"/>
        </w:rPr>
        <w:instrText xml:space="preserve"> PAGEREF _Toc350777473 \h </w:instrText>
      </w:r>
      <w:r w:rsidR="00651D38" w:rsidRPr="00BE2D5F">
        <w:rPr>
          <w:noProof/>
          <w:webHidden/>
          <w:lang w:val="de-DE"/>
          <w:rPrChange w:id="979" w:author="Arash Baharloo" w:date="2013-03-19T13:05:00Z">
            <w:rPr>
              <w:noProof/>
              <w:webHidden/>
              <w:lang w:val="de-DE"/>
            </w:rPr>
          </w:rPrChange>
        </w:rPr>
      </w:r>
      <w:r w:rsidR="00651D38" w:rsidRPr="00BE2D5F">
        <w:rPr>
          <w:noProof/>
          <w:webHidden/>
          <w:lang w:val="de-DE"/>
          <w:rPrChange w:id="980" w:author="Arash Baharloo" w:date="2013-03-19T13:05:00Z">
            <w:rPr>
              <w:noProof/>
              <w:webHidden/>
              <w:lang w:val="de-DE"/>
            </w:rPr>
          </w:rPrChange>
        </w:rPr>
        <w:fldChar w:fldCharType="separate"/>
      </w:r>
      <w:r w:rsidR="003B4BEB" w:rsidRPr="00BE2D5F">
        <w:rPr>
          <w:noProof/>
          <w:webHidden/>
          <w:lang w:val="de-DE"/>
        </w:rPr>
        <w:t>20</w:t>
      </w:r>
      <w:r w:rsidR="00651D38" w:rsidRPr="00BE2D5F">
        <w:rPr>
          <w:noProof/>
          <w:webHidden/>
          <w:lang w:val="de-DE"/>
          <w:rPrChange w:id="981" w:author="Arash Baharloo" w:date="2013-03-19T13:05:00Z">
            <w:rPr>
              <w:noProof/>
              <w:webHidden/>
              <w:lang w:val="de-DE"/>
            </w:rPr>
          </w:rPrChange>
        </w:rPr>
        <w:fldChar w:fldCharType="end"/>
      </w:r>
      <w:r w:rsidRPr="00BE2D5F">
        <w:rPr>
          <w:noProof/>
          <w:lang w:val="de-DE"/>
          <w:rPrChange w:id="982" w:author="Arash Baharloo" w:date="2013-03-19T13:05:00Z">
            <w:rPr>
              <w:noProof/>
              <w:lang w:val="de-DE"/>
            </w:rPr>
          </w:rPrChange>
        </w:rPr>
        <w:fldChar w:fldCharType="end"/>
      </w:r>
    </w:p>
    <w:p w:rsidR="00E64D1A" w:rsidRPr="007432E4" w:rsidRDefault="00430CAD" w:rsidP="00E57988">
      <w:pPr>
        <w:rPr>
          <w:rFonts w:asciiTheme="majorHAnsi" w:eastAsiaTheme="majorEastAsia" w:hAnsiTheme="majorHAnsi" w:cstheme="majorBidi"/>
          <w:b/>
          <w:bCs/>
          <w:color w:val="000000" w:themeColor="text1"/>
          <w:sz w:val="32"/>
          <w:szCs w:val="28"/>
          <w:lang w:val="de-DE"/>
        </w:rPr>
      </w:pPr>
      <w:r w:rsidRPr="008A76E2">
        <w:rPr>
          <w:lang w:val="de-DE"/>
        </w:rPr>
        <w:fldChar w:fldCharType="end"/>
      </w:r>
    </w:p>
    <w:p w:rsidR="00C00919" w:rsidRPr="00BE2D5F" w:rsidRDefault="00DF686F">
      <w:pPr>
        <w:rPr>
          <w:lang w:val="de-DE"/>
        </w:rPr>
      </w:pPr>
      <w:r w:rsidRPr="00BE2D5F">
        <w:rPr>
          <w:lang w:val="de-DE"/>
        </w:rPr>
        <w:br w:type="page"/>
      </w:r>
    </w:p>
    <w:p w:rsidR="005F00BA" w:rsidRPr="00BE2D5F" w:rsidRDefault="005F00BA" w:rsidP="005F00BA">
      <w:pPr>
        <w:rPr>
          <w:lang w:val="de-DE"/>
        </w:rPr>
      </w:pPr>
    </w:p>
    <w:p w:rsidR="00D16370" w:rsidRPr="00BE2D5F" w:rsidRDefault="00D16370" w:rsidP="007F1AA6">
      <w:pPr>
        <w:pStyle w:val="berschrift1"/>
        <w:numPr>
          <w:ilvl w:val="0"/>
          <w:numId w:val="0"/>
        </w:numPr>
        <w:rPr>
          <w:lang w:val="de-DE"/>
        </w:rPr>
      </w:pPr>
      <w:bookmarkStart w:id="983" w:name="_Toc350786255"/>
      <w:r w:rsidRPr="00BE2D5F">
        <w:rPr>
          <w:lang w:val="de-DE"/>
        </w:rPr>
        <w:t>Index</w:t>
      </w:r>
      <w:bookmarkEnd w:id="983"/>
    </w:p>
    <w:p w:rsidR="00651D38" w:rsidRPr="00BE2D5F" w:rsidRDefault="00430CAD" w:rsidP="00205A1A">
      <w:pPr>
        <w:rPr>
          <w:noProof/>
          <w:lang w:val="de-DE"/>
        </w:rPr>
        <w:sectPr w:rsidR="00651D38" w:rsidRPr="00BE2D5F" w:rsidSect="00651D38">
          <w:headerReference w:type="even" r:id="rId89"/>
          <w:headerReference w:type="default" r:id="rId90"/>
          <w:footerReference w:type="even" r:id="rId91"/>
          <w:headerReference w:type="first" r:id="rId92"/>
          <w:type w:val="continuous"/>
          <w:pgSz w:w="11906" w:h="16838"/>
          <w:pgMar w:top="1418" w:right="1701" w:bottom="1134" w:left="1701" w:header="709" w:footer="709" w:gutter="0"/>
          <w:pgNumType w:fmt="upperRoman"/>
          <w:cols w:space="708"/>
          <w:docGrid w:linePitch="360"/>
        </w:sectPr>
      </w:pPr>
      <w:r w:rsidRPr="00103CB0">
        <w:rPr>
          <w:lang w:val="de-DE"/>
        </w:rPr>
        <w:fldChar w:fldCharType="begin"/>
      </w:r>
      <w:r w:rsidR="0072544A" w:rsidRPr="00BE2D5F">
        <w:rPr>
          <w:lang w:val="de-DE"/>
        </w:rPr>
        <w:instrText xml:space="preserve"> INDEX \e "</w:instrText>
      </w:r>
      <w:r w:rsidR="0072544A" w:rsidRPr="00BE2D5F">
        <w:rPr>
          <w:lang w:val="de-DE"/>
        </w:rPr>
        <w:tab/>
        <w:instrText xml:space="preserve">" \h "A" \c "1" \z "1031" </w:instrText>
      </w:r>
      <w:r w:rsidRPr="00103CB0">
        <w:rPr>
          <w:lang w:val="de-DE"/>
          <w:rPrChange w:id="984" w:author="Arash Baharloo" w:date="2013-03-19T13:05:00Z">
            <w:rPr>
              <w:lang w:val="de-DE"/>
            </w:rPr>
          </w:rPrChange>
        </w:rPr>
        <w:fldChar w:fldCharType="separate"/>
      </w:r>
    </w:p>
    <w:p w:rsidR="00651D38" w:rsidRPr="00BE2D5F" w:rsidRDefault="00651D38">
      <w:pPr>
        <w:pStyle w:val="Indexberschrift"/>
        <w:keepNext/>
        <w:tabs>
          <w:tab w:val="right" w:leader="dot" w:pos="8494"/>
        </w:tabs>
        <w:rPr>
          <w:b w:val="0"/>
          <w:bCs w:val="0"/>
          <w:noProof/>
          <w:lang w:val="de-DE"/>
        </w:rPr>
      </w:pPr>
      <w:r w:rsidRPr="00BE2D5F">
        <w:rPr>
          <w:noProof/>
          <w:lang w:val="de-DE"/>
        </w:rPr>
        <w:lastRenderedPageBreak/>
        <w:t>V</w:t>
      </w:r>
    </w:p>
    <w:p w:rsidR="00651D38" w:rsidRPr="00BE2D5F" w:rsidRDefault="00651D38">
      <w:pPr>
        <w:pStyle w:val="Index1"/>
        <w:tabs>
          <w:tab w:val="right" w:leader="dot" w:pos="8494"/>
        </w:tabs>
        <w:rPr>
          <w:noProof/>
          <w:lang w:val="de-DE"/>
        </w:rPr>
      </w:pPr>
      <w:r w:rsidRPr="00BE2D5F">
        <w:rPr>
          <w:noProof/>
          <w:lang w:val="de-DE"/>
        </w:rPr>
        <w:t>VSTO</w:t>
      </w:r>
      <w:r w:rsidRPr="00BE2D5F">
        <w:rPr>
          <w:noProof/>
          <w:lang w:val="de-DE"/>
        </w:rPr>
        <w:tab/>
        <w:t>7</w:t>
      </w:r>
    </w:p>
    <w:p w:rsidR="00651D38" w:rsidRPr="00BE2D5F" w:rsidRDefault="00651D38" w:rsidP="00205A1A">
      <w:pPr>
        <w:rPr>
          <w:noProof/>
          <w:lang w:val="de-DE"/>
        </w:rPr>
        <w:sectPr w:rsidR="00651D38" w:rsidRPr="00BE2D5F" w:rsidSect="00651D38">
          <w:type w:val="continuous"/>
          <w:pgSz w:w="11906" w:h="16838"/>
          <w:pgMar w:top="1418" w:right="1701" w:bottom="1134" w:left="1701" w:header="709" w:footer="709" w:gutter="0"/>
          <w:pgNumType w:fmt="upperRoman"/>
          <w:cols w:space="720"/>
          <w:docGrid w:linePitch="360"/>
        </w:sectPr>
      </w:pPr>
    </w:p>
    <w:p w:rsidR="00D16370" w:rsidRPr="007432E4" w:rsidRDefault="00430CAD" w:rsidP="00205A1A">
      <w:pPr>
        <w:rPr>
          <w:lang w:val="de-DE"/>
        </w:rPr>
      </w:pPr>
      <w:r w:rsidRPr="00103CB0">
        <w:rPr>
          <w:lang w:val="de-DE"/>
        </w:rPr>
        <w:lastRenderedPageBreak/>
        <w:fldChar w:fldCharType="end"/>
      </w:r>
    </w:p>
    <w:sectPr w:rsidR="00D16370" w:rsidRPr="007432E4" w:rsidSect="00651D38">
      <w:type w:val="continuous"/>
      <w:pgSz w:w="11906" w:h="16838"/>
      <w:pgMar w:top="1418" w:right="1701" w:bottom="1134" w:left="1701" w:header="709" w:footer="709" w:gutter="0"/>
      <w:pgNumType w:fmt="upperRoman"/>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18" w:author="dietmar" w:date="2013-03-11T19:12:00Z" w:initials="d">
    <w:p w:rsidR="00364B1D" w:rsidRDefault="00364B1D">
      <w:pPr>
        <w:pStyle w:val="Kommentartext"/>
        <w:rPr>
          <w:lang w:val="de-DE"/>
        </w:rPr>
      </w:pPr>
      <w:r>
        <w:rPr>
          <w:rStyle w:val="Kommentarzeichen"/>
        </w:rPr>
        <w:annotationRef/>
      </w:r>
      <w:r w:rsidRPr="007425F2">
        <w:rPr>
          <w:lang w:val="de-DE"/>
        </w:rPr>
        <w:t>Da sind ganz schön viele Behauptungen drinnen ;-) An sich sollte man vielliecht damit einsteigen, dass es verschiedene Varianten gibt, Office-Anwendungen zu erweitern…</w:t>
      </w:r>
    </w:p>
    <w:p w:rsidR="00364B1D" w:rsidRDefault="00364B1D">
      <w:pPr>
        <w:pStyle w:val="Kommentartext"/>
        <w:rPr>
          <w:lang w:val="de-DE"/>
        </w:rPr>
      </w:pPr>
    </w:p>
    <w:p w:rsidR="00364B1D" w:rsidRPr="007425F2" w:rsidRDefault="00364B1D">
      <w:pPr>
        <w:pStyle w:val="Kommentartext"/>
        <w:rPr>
          <w:lang w:val="de-DE"/>
        </w:rPr>
      </w:pPr>
      <w:r>
        <w:rPr>
          <w:lang w:val="de-DE"/>
        </w:rPr>
        <w:t>Überhaupt sollte man sogar mal sagen, was eine Office-Anwendung eigentlich ist..</w:t>
      </w:r>
    </w:p>
  </w:comment>
  <w:comment w:id="629" w:author="dietmar" w:date="2013-03-11T19:13:00Z" w:initials="d">
    <w:p w:rsidR="00364B1D" w:rsidRPr="002E0EC3" w:rsidRDefault="00364B1D">
      <w:pPr>
        <w:pStyle w:val="Kommentartext"/>
        <w:rPr>
          <w:lang w:val="de-DE"/>
        </w:rPr>
      </w:pPr>
      <w:r>
        <w:rPr>
          <w:rStyle w:val="Kommentarzeichen"/>
        </w:rPr>
        <w:annotationRef/>
      </w:r>
      <w:r w:rsidRPr="002E0EC3">
        <w:rPr>
          <w:lang w:val="de-DE"/>
        </w:rPr>
        <w:t>Was sind Objek</w:t>
      </w:r>
      <w:r w:rsidRPr="002E0EC3">
        <w:rPr>
          <w:lang w:val="de-DE"/>
        </w:rPr>
        <w:t>t</w:t>
      </w:r>
      <w:r w:rsidRPr="002E0EC3">
        <w:rPr>
          <w:lang w:val="de-DE"/>
        </w:rPr>
        <w:t>modell</w:t>
      </w:r>
    </w:p>
  </w:comment>
  <w:comment w:id="631" w:author="dietmar" w:date="2013-03-11T19:13:00Z" w:initials="d">
    <w:p w:rsidR="00364B1D" w:rsidRPr="000C5515" w:rsidRDefault="00364B1D">
      <w:pPr>
        <w:pStyle w:val="Kommentartext"/>
        <w:rPr>
          <w:lang w:val="de-DE"/>
        </w:rPr>
      </w:pPr>
      <w:r>
        <w:rPr>
          <w:rStyle w:val="Kommentarzeichen"/>
        </w:rPr>
        <w:annotationRef/>
      </w:r>
      <w:r w:rsidRPr="000C5515">
        <w:rPr>
          <w:lang w:val="de-DE"/>
        </w:rPr>
        <w:t>Ganz schön spez</w:t>
      </w:r>
      <w:r w:rsidRPr="000C5515">
        <w:rPr>
          <w:lang w:val="de-DE"/>
        </w:rPr>
        <w:t>i</w:t>
      </w:r>
      <w:r w:rsidRPr="000C5515">
        <w:rPr>
          <w:lang w:val="de-DE"/>
        </w:rPr>
        <w:t>fisch für den Einstieg.</w:t>
      </w:r>
    </w:p>
  </w:comment>
  <w:comment w:id="633" w:author="dietmar" w:date="2013-03-11T19:13:00Z" w:initials="d">
    <w:p w:rsidR="00364B1D" w:rsidRPr="000C5515" w:rsidRDefault="00364B1D">
      <w:pPr>
        <w:pStyle w:val="Kommentartext"/>
        <w:rPr>
          <w:lang w:val="de-DE"/>
        </w:rPr>
      </w:pPr>
      <w:r>
        <w:rPr>
          <w:rStyle w:val="Kommentarzeichen"/>
        </w:rPr>
        <w:annotationRef/>
      </w:r>
      <w:r w:rsidRPr="000C5515">
        <w:rPr>
          <w:lang w:val="de-DE"/>
        </w:rPr>
        <w:t>Wird das wirklich so übersetzt?</w:t>
      </w:r>
    </w:p>
  </w:comment>
  <w:comment w:id="646" w:author="dietmar" w:date="2013-03-11T19:14:00Z" w:initials="d">
    <w:p w:rsidR="00364B1D" w:rsidRPr="008C0F33" w:rsidRDefault="00364B1D">
      <w:pPr>
        <w:pStyle w:val="Kommentartext"/>
        <w:rPr>
          <w:lang w:val="de-DE"/>
        </w:rPr>
      </w:pPr>
      <w:r>
        <w:rPr>
          <w:rStyle w:val="Kommentarzeichen"/>
        </w:rPr>
        <w:annotationRef/>
      </w:r>
      <w:r w:rsidRPr="008C0F33">
        <w:rPr>
          <w:lang w:val="de-DE"/>
        </w:rPr>
        <w:t>Sollte man hier ein Beispiel bringen, wie man das Objektm</w:t>
      </w:r>
      <w:r w:rsidRPr="008C0F33">
        <w:rPr>
          <w:lang w:val="de-DE"/>
        </w:rPr>
        <w:t>o</w:t>
      </w:r>
      <w:r w:rsidRPr="008C0F33">
        <w:rPr>
          <w:lang w:val="de-DE"/>
        </w:rPr>
        <w:t>dell programmatisch verwendet?</w:t>
      </w:r>
    </w:p>
  </w:comment>
  <w:comment w:id="788" w:author="dietmar" w:date="2013-03-11T19:15:00Z" w:initials="d">
    <w:p w:rsidR="00364B1D" w:rsidRPr="007600D1" w:rsidRDefault="00364B1D">
      <w:pPr>
        <w:pStyle w:val="Kommentartext"/>
        <w:rPr>
          <w:lang w:val="de-DE"/>
        </w:rPr>
      </w:pPr>
      <w:r>
        <w:rPr>
          <w:rStyle w:val="Kommentarzeichen"/>
        </w:rPr>
        <w:annotationRef/>
      </w:r>
      <w:r w:rsidRPr="007600D1">
        <w:rPr>
          <w:lang w:val="de-DE"/>
        </w:rPr>
        <w:t>Ist hier die GUI-Komponente gemeint?</w:t>
      </w:r>
      <w:r>
        <w:rPr>
          <w:lang w:val="de-DE"/>
        </w:rPr>
        <w:t xml:space="preserve"> Oder nur die Komponente, die mit dem Server inter</w:t>
      </w:r>
      <w:r>
        <w:rPr>
          <w:lang w:val="de-DE"/>
        </w:rPr>
        <w:t>a</w:t>
      </w:r>
      <w:r>
        <w:rPr>
          <w:lang w:val="de-DE"/>
        </w:rPr>
        <w:t>giert?</w:t>
      </w:r>
    </w:p>
  </w:comment>
  <w:comment w:id="803" w:author="dietmar" w:date="2013-03-11T19:17:00Z" w:initials="d">
    <w:p w:rsidR="00364B1D" w:rsidRPr="00233063" w:rsidRDefault="00364B1D">
      <w:pPr>
        <w:pStyle w:val="Kommentartext"/>
        <w:rPr>
          <w:lang w:val="de-DE"/>
        </w:rPr>
      </w:pPr>
      <w:r>
        <w:rPr>
          <w:rStyle w:val="Kommentarzeichen"/>
        </w:rPr>
        <w:annotationRef/>
      </w:r>
      <w:r w:rsidRPr="00233063">
        <w:rPr>
          <w:lang w:val="de-DE"/>
        </w:rPr>
        <w:t>Kann man so lassen, liest sich aber irgendwie ungewöhnlich</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5505" w:rsidRDefault="00F25505" w:rsidP="00CA54B7">
      <w:pPr>
        <w:spacing w:after="0" w:line="240" w:lineRule="auto"/>
      </w:pPr>
      <w:r>
        <w:separator/>
      </w:r>
    </w:p>
  </w:endnote>
  <w:endnote w:type="continuationSeparator" w:id="0">
    <w:p w:rsidR="00F25505" w:rsidRDefault="00F25505" w:rsidP="00CA5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Pr="005A2808" w:rsidRDefault="00364B1D" w:rsidP="005A2808">
    <w:pPr>
      <w:pStyle w:val="Fuzeile"/>
      <w:tabs>
        <w:tab w:val="clear" w:pos="4536"/>
        <w:tab w:val="clear" w:pos="9072"/>
        <w:tab w:val="left" w:pos="2897"/>
      </w:tabs>
      <w:rPr>
        <w:lang w:val="de-D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Default="00364B1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5505" w:rsidRDefault="00F25505" w:rsidP="00CA54B7">
      <w:pPr>
        <w:spacing w:after="0" w:line="240" w:lineRule="auto"/>
      </w:pPr>
      <w:r>
        <w:separator/>
      </w:r>
    </w:p>
  </w:footnote>
  <w:footnote w:type="continuationSeparator" w:id="0">
    <w:p w:rsidR="00F25505" w:rsidRDefault="00F25505" w:rsidP="00CA54B7">
      <w:pPr>
        <w:spacing w:after="0" w:line="240" w:lineRule="auto"/>
      </w:pPr>
      <w:r>
        <w:continuationSeparator/>
      </w:r>
    </w:p>
  </w:footnote>
  <w:footnote w:id="1">
    <w:p w:rsidR="00364B1D" w:rsidRPr="0084007B" w:rsidRDefault="00364B1D" w:rsidP="000D5684">
      <w:pPr>
        <w:pStyle w:val="Funotentext"/>
        <w:rPr>
          <w:lang w:val="de-DE"/>
        </w:rPr>
      </w:pPr>
      <w:r>
        <w:rPr>
          <w:rStyle w:val="Funotenzeichen"/>
        </w:rPr>
        <w:footnoteRef/>
      </w:r>
      <w:r w:rsidRPr="0084007B">
        <w:rPr>
          <w:lang w:val="de-DE"/>
        </w:rPr>
        <w:t xml:space="preserve"> Zusätzliche Ressourcen für das Entwickeln von Office-Lösungen</w:t>
      </w:r>
      <w:r>
        <w:rPr>
          <w:lang w:val="de-DE"/>
        </w:rPr>
        <w:t xml:space="preserve">: </w:t>
      </w:r>
      <w:r w:rsidRPr="0084007B">
        <w:rPr>
          <w:lang w:val="de-DE"/>
        </w:rPr>
        <w:t>http://msdn.microsoft.com/de-de/library/vstudio/bb772068%28v=vs.100%29.aspx</w:t>
      </w:r>
    </w:p>
  </w:footnote>
  <w:footnote w:id="2">
    <w:p w:rsidR="00364B1D" w:rsidRPr="002F5C87" w:rsidRDefault="00364B1D">
      <w:pPr>
        <w:pStyle w:val="Funotentext"/>
        <w:rPr>
          <w:lang w:val="de-DE"/>
        </w:rPr>
      </w:pPr>
      <w:r>
        <w:rPr>
          <w:rStyle w:val="Funotenzeichen"/>
        </w:rPr>
        <w:footnoteRef/>
      </w:r>
      <w:r w:rsidRPr="002F5C87">
        <w:rPr>
          <w:lang w:val="de-DE"/>
        </w:rPr>
        <w:t xml:space="preserve"> Mehr zu PIA: http://msdn.microsoft.com/de-de/library/15s06t57%28v=vs.100%29.aspx</w:t>
      </w:r>
    </w:p>
  </w:footnote>
  <w:footnote w:id="3">
    <w:p w:rsidR="00364B1D" w:rsidRPr="00183395" w:rsidRDefault="00364B1D">
      <w:pPr>
        <w:pStyle w:val="Funotentext"/>
        <w:jc w:val="left"/>
        <w:rPr>
          <w:lang w:val="de-DE"/>
          <w:rPrChange w:id="699" w:author="Arash Baharloo" w:date="2013-03-19T12:32:00Z">
            <w:rPr/>
          </w:rPrChange>
        </w:rPr>
        <w:pPrChange w:id="700" w:author="Arash Baharloo" w:date="2013-03-19T12:33:00Z">
          <w:pPr>
            <w:pStyle w:val="Funotentext"/>
          </w:pPr>
        </w:pPrChange>
      </w:pPr>
      <w:ins w:id="701" w:author="Arash Baharloo" w:date="2013-03-19T12:32:00Z">
        <w:r>
          <w:rPr>
            <w:rStyle w:val="Funotenzeichen"/>
          </w:rPr>
          <w:footnoteRef/>
        </w:r>
        <w:r w:rsidRPr="00183395">
          <w:rPr>
            <w:lang w:val="de-DE"/>
            <w:rPrChange w:id="702" w:author="Arash Baharloo" w:date="2013-03-19T12:32:00Z">
              <w:rPr/>
            </w:rPrChange>
          </w:rPr>
          <w:t xml:space="preserve"> </w:t>
        </w:r>
      </w:ins>
      <w:ins w:id="703" w:author="Arash Baharloo" w:date="2013-03-19T12:33:00Z">
        <w:r w:rsidRPr="00657550">
          <w:rPr>
            <w:lang w:val="de-DE"/>
          </w:rPr>
          <w:t>http://blogs.msdn.com/b/andreww/archive/2007/01/15/vsto-add-ins-comaddins-and-requestcomaddinautomationservice.aspx</w:t>
        </w:r>
      </w:ins>
    </w:p>
  </w:footnote>
  <w:footnote w:id="4">
    <w:p w:rsidR="00364B1D" w:rsidRPr="00A842A6" w:rsidRDefault="00364B1D">
      <w:pPr>
        <w:pStyle w:val="Funotentext"/>
        <w:rPr>
          <w:lang w:val="de-DE"/>
          <w:rPrChange w:id="735" w:author="Arash Baharloo" w:date="2013-03-19T13:55:00Z">
            <w:rPr/>
          </w:rPrChange>
        </w:rPr>
      </w:pPr>
      <w:ins w:id="736" w:author="Arash Baharloo" w:date="2013-03-19T13:55:00Z">
        <w:r>
          <w:rPr>
            <w:rStyle w:val="Funotenzeichen"/>
          </w:rPr>
          <w:footnoteRef/>
        </w:r>
        <w:r w:rsidRPr="00A842A6">
          <w:rPr>
            <w:lang w:val="de-DE"/>
            <w:rPrChange w:id="737" w:author="Arash Baharloo" w:date="2013-03-19T13:55:00Z">
              <w:rPr/>
            </w:rPrChange>
          </w:rPr>
          <w:t xml:space="preserve"> </w:t>
        </w:r>
        <w:r>
          <w:rPr>
            <w:lang w:val="de-DE"/>
          </w:rPr>
          <w:t xml:space="preserve">Die </w:t>
        </w:r>
      </w:ins>
      <w:ins w:id="738" w:author="Arash Baharloo" w:date="2013-03-19T13:57:00Z">
        <w:r>
          <w:rPr>
            <w:lang w:val="de-DE"/>
          </w:rPr>
          <w:t xml:space="preserve">offizielle </w:t>
        </w:r>
      </w:ins>
      <w:ins w:id="739" w:author="Arash Baharloo" w:date="2013-03-19T13:55:00Z">
        <w:r w:rsidRPr="00A842A6">
          <w:rPr>
            <w:lang w:val="de-DE"/>
          </w:rPr>
          <w:t xml:space="preserve">Spezifikation </w:t>
        </w:r>
      </w:ins>
      <w:ins w:id="740" w:author="Arash Baharloo" w:date="2013-03-19T13:56:00Z">
        <w:r>
          <w:rPr>
            <w:lang w:val="de-DE"/>
          </w:rPr>
          <w:t xml:space="preserve">von </w:t>
        </w:r>
        <w:r w:rsidRPr="00256386">
          <w:rPr>
            <w:lang w:val="de-DE"/>
          </w:rPr>
          <w:t xml:space="preserve">Office Open XML </w:t>
        </w:r>
      </w:ins>
      <w:ins w:id="741" w:author="Arash Baharloo" w:date="2013-03-19T13:55:00Z">
        <w:r>
          <w:rPr>
            <w:lang w:val="de-DE"/>
          </w:rPr>
          <w:t xml:space="preserve">hat einen Umfang von </w:t>
        </w:r>
        <w:r w:rsidRPr="00A842A6">
          <w:rPr>
            <w:lang w:val="de-DE"/>
          </w:rPr>
          <w:t>über 6000 Seiten</w:t>
        </w:r>
      </w:ins>
      <w:ins w:id="742" w:author="Arash Baharloo" w:date="2013-03-19T13:56:00Z">
        <w:r>
          <w:rPr>
            <w:lang w:val="de-DE"/>
          </w:rPr>
          <w:t>.</w:t>
        </w:r>
      </w:ins>
    </w:p>
  </w:footnote>
  <w:footnote w:id="5">
    <w:p w:rsidR="00364B1D" w:rsidRPr="00882929" w:rsidRDefault="00364B1D">
      <w:pPr>
        <w:pStyle w:val="Funotentext"/>
        <w:rPr>
          <w:lang w:val="de-DE"/>
        </w:rPr>
      </w:pPr>
      <w:r>
        <w:rPr>
          <w:rStyle w:val="Funotenzeichen"/>
        </w:rPr>
        <w:footnoteRef/>
      </w:r>
      <w:r w:rsidRPr="00882929">
        <w:rPr>
          <w:lang w:val="de-DE"/>
        </w:rPr>
        <w:t xml:space="preserve"> http://ankhsvn.open.collab.net/</w:t>
      </w:r>
    </w:p>
  </w:footnote>
  <w:footnote w:id="6">
    <w:p w:rsidR="00364B1D" w:rsidRPr="00662458" w:rsidRDefault="00364B1D" w:rsidP="00BC5B1D">
      <w:pPr>
        <w:pStyle w:val="Funotentext"/>
        <w:rPr>
          <w:lang w:val="de-DE"/>
        </w:rPr>
      </w:pPr>
      <w:r>
        <w:rPr>
          <w:rStyle w:val="Funotenzeichen"/>
        </w:rPr>
        <w:footnoteRef/>
      </w:r>
      <w:r w:rsidRPr="00662458">
        <w:rPr>
          <w:lang w:val="de-DE"/>
        </w:rPr>
        <w:t xml:space="preserve"> http://www.jetbrains.com/resharper/</w:t>
      </w:r>
    </w:p>
  </w:footnote>
  <w:footnote w:id="7">
    <w:p w:rsidR="00364B1D" w:rsidRPr="008A76E2" w:rsidRDefault="00364B1D" w:rsidP="00CF6C87">
      <w:pPr>
        <w:pStyle w:val="Funotentext"/>
        <w:rPr>
          <w:lang w:val="de-DE"/>
        </w:rPr>
      </w:pPr>
      <w:r>
        <w:rPr>
          <w:rStyle w:val="Funotenzeichen"/>
        </w:rPr>
        <w:footnoteRef/>
      </w:r>
      <w:r w:rsidRPr="008A76E2">
        <w:rPr>
          <w:lang w:val="de-DE"/>
        </w:rPr>
        <w:t xml:space="preserve"> http://www.oracle.com/technetwork/java/javase/downloads/index.html</w:t>
      </w:r>
    </w:p>
  </w:footnote>
  <w:footnote w:id="8">
    <w:p w:rsidR="00364B1D" w:rsidRPr="008A76E2" w:rsidRDefault="00364B1D">
      <w:pPr>
        <w:pStyle w:val="Funotentext"/>
        <w:rPr>
          <w:lang w:val="de-DE"/>
        </w:rPr>
      </w:pPr>
      <w:r>
        <w:rPr>
          <w:rStyle w:val="Funotenzeichen"/>
        </w:rPr>
        <w:footnoteRef/>
      </w:r>
      <w:r w:rsidRPr="008A76E2">
        <w:rPr>
          <w:lang w:val="de-DE"/>
        </w:rPr>
        <w:t xml:space="preserve"> http://www.eclipse.org/downloads/</w:t>
      </w:r>
    </w:p>
  </w:footnote>
  <w:footnote w:id="9">
    <w:p w:rsidR="00364B1D" w:rsidRPr="008A76E2" w:rsidRDefault="00364B1D">
      <w:pPr>
        <w:pStyle w:val="Funotentext"/>
        <w:rPr>
          <w:lang w:val="de-DE"/>
        </w:rPr>
      </w:pPr>
      <w:r>
        <w:rPr>
          <w:rStyle w:val="Funotenzeichen"/>
        </w:rPr>
        <w:footnoteRef/>
      </w:r>
      <w:r w:rsidRPr="008A76E2">
        <w:rPr>
          <w:lang w:val="de-DE"/>
        </w:rPr>
        <w:t xml:space="preserve"> http://www.eclipse.org/subversive/</w:t>
      </w:r>
    </w:p>
  </w:footnote>
  <w:footnote w:id="10">
    <w:p w:rsidR="00364B1D" w:rsidRPr="008A76E2" w:rsidRDefault="00364B1D">
      <w:pPr>
        <w:pStyle w:val="Funotentext"/>
        <w:rPr>
          <w:lang w:val="de-DE"/>
        </w:rPr>
      </w:pPr>
      <w:r>
        <w:rPr>
          <w:rStyle w:val="Funotenzeichen"/>
        </w:rPr>
        <w:footnoteRef/>
      </w:r>
      <w:r>
        <w:t xml:space="preserve"> </w:t>
      </w:r>
      <w:r w:rsidRPr="008A76E2">
        <w:t>http://ant.apache.org/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Pr="00276288" w:rsidRDefault="00364B1D" w:rsidP="00276288">
    <w:pPr>
      <w:spacing w:after="0" w:line="240" w:lineRule="auto"/>
      <w:jc w:val="right"/>
      <w:rPr>
        <w:lang w:val="de-DE"/>
      </w:rPr>
    </w:pPr>
    <w:r>
      <w:rPr>
        <w:noProof/>
        <w:lang w:eastAsia="zh-TW"/>
      </w:rPr>
      <w:pict>
        <v:shapetype id="_x0000_t202" coordsize="21600,21600" o:spt="202" path="m,l,21600r21600,l21600,xe">
          <v:stroke joinstyle="miter"/>
          <v:path gradientshapeok="t" o:connecttype="rect"/>
        </v:shapetype>
        <v:shape id="_x0000_s2753" type="#_x0000_t202" style="position:absolute;left:0;text-align:left;margin-left:511pt;margin-top:28.25pt;width:84.85pt;height:14.05pt;z-index:251964416;mso-width-percent:1000;mso-position-horizontal-relative:page;mso-position-vertical-relative:top-margin-area;mso-width-percent:1000;mso-width-relative:right-margin-area;v-text-anchor:middle" o:allowincell="f" fillcolor="#80bc00" stroked="f">
          <v:textbox style="mso-next-textbox:#_x0000_s2753;mso-fit-shape-to-text:t" inset=",0,,0">
            <w:txbxContent>
              <w:p w:rsidR="00364B1D" w:rsidRPr="0087439E" w:rsidRDefault="00364B1D" w:rsidP="0087439E">
                <w:pPr>
                  <w:spacing w:after="0" w:line="240" w:lineRule="auto"/>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Pr="00C905C3">
                  <w:rPr>
                    <w:noProof/>
                    <w:color w:val="FFFFFF" w:themeColor="background1"/>
                  </w:rPr>
                  <w:t>6</w:t>
                </w:r>
                <w:r>
                  <w:rPr>
                    <w:lang w:val="de-DE"/>
                  </w:rPr>
                  <w:fldChar w:fldCharType="end"/>
                </w:r>
              </w:p>
            </w:txbxContent>
          </v:textbox>
          <w10:wrap anchorx="page"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Pr="00043D3B" w:rsidRDefault="00364B1D" w:rsidP="00043D3B">
    <w:pPr>
      <w:pStyle w:val="Kopfzeile"/>
    </w:pPr>
    <w:r>
      <w:rPr>
        <w:noProof/>
        <w:lang w:val="de-DE" w:eastAsia="de-DE" w:bidi="ar-SA"/>
      </w:rPr>
      <w:pict>
        <v:shapetype id="_x0000_t202" coordsize="21600,21600" o:spt="202" path="m,l,21600r21600,l21600,xe">
          <v:stroke joinstyle="miter"/>
          <v:path gradientshapeok="t" o:connecttype="rect"/>
        </v:shapetype>
        <v:shape id="_x0000_s2612" type="#_x0000_t202" style="position:absolute;left:0;text-align:left;margin-left:1259.2pt;margin-top:0;width:1in;height:13.45pt;z-index:251942912;mso-width-percent:1000;mso-position-horizontal:right;mso-position-horizontal-relative:page;mso-position-vertical:center;mso-position-vertical-relative:top-margin-area;mso-width-percent:1000;mso-width-relative:right-margin-area;v-text-anchor:middle" o:allowincell="f" fillcolor="#80bc00" stroked="f">
          <v:textbox style="mso-next-textbox:#_x0000_s2612;mso-fit-shape-to-text:t" inset=",0,,0">
            <w:txbxContent>
              <w:p w:rsidR="00364B1D" w:rsidRDefault="00364B1D" w:rsidP="002E2426">
                <w:pPr>
                  <w:spacing w:after="0" w:line="240" w:lineRule="auto"/>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Pr="00A05E40">
                  <w:rPr>
                    <w:noProof/>
                    <w:color w:val="FFFFFF" w:themeColor="background1"/>
                  </w:rPr>
                  <w:t>75</w:t>
                </w:r>
                <w:r>
                  <w:rPr>
                    <w:lang w:val="de-DE"/>
                  </w:rPr>
                  <w:fldChar w:fldCharType="end"/>
                </w:r>
              </w:p>
            </w:txbxContent>
          </v:textbox>
          <w10:wrap anchorx="page"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Pr="00276288" w:rsidRDefault="00364B1D" w:rsidP="00276288">
    <w:pPr>
      <w:spacing w:after="0" w:line="240" w:lineRule="auto"/>
      <w:jc w:val="right"/>
      <w:rPr>
        <w:lang w:val="de-DE"/>
      </w:rPr>
    </w:pPr>
    <w:r>
      <w:rPr>
        <w:noProof/>
        <w:lang w:eastAsia="zh-TW"/>
      </w:rPr>
      <w:pict>
        <v:shapetype id="_x0000_t202" coordsize="21600,21600" o:spt="202" path="m,l,21600r21600,l21600,xe">
          <v:stroke joinstyle="miter"/>
          <v:path gradientshapeok="t" o:connecttype="rect"/>
        </v:shapetype>
        <v:shape id="_x0000_s2616" type="#_x0000_t202" style="position:absolute;left:0;text-align:left;margin-left:511pt;margin-top:28.25pt;width:84.85pt;height:14.05pt;z-index:251945984;mso-width-percent:1000;mso-position-horizontal-relative:page;mso-position-vertical-relative:top-margin-area;mso-width-percent:1000;mso-width-relative:right-margin-area;v-text-anchor:middle" o:allowincell="f" fillcolor="#e8641b" stroked="f">
          <v:textbox style="mso-next-textbox:#_x0000_s2616;mso-fit-shape-to-text:t" inset=",0,,0">
            <w:txbxContent>
              <w:p w:rsidR="00364B1D" w:rsidRPr="0087439E" w:rsidRDefault="00364B1D" w:rsidP="0087439E">
                <w:pPr>
                  <w:spacing w:after="0" w:line="240" w:lineRule="auto"/>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Pr="00B43EC5">
                  <w:rPr>
                    <w:noProof/>
                    <w:color w:val="FFFFFF" w:themeColor="background1"/>
                  </w:rPr>
                  <w:t>6</w:t>
                </w:r>
                <w:r>
                  <w:rPr>
                    <w:lang w:val="de-DE"/>
                  </w:rPr>
                  <w:fldChar w:fldCharType="end"/>
                </w:r>
              </w:p>
            </w:txbxContent>
          </v:textbox>
          <w10:wrap anchorx="page" anchory="margin"/>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Default="00364B1D">
    <w:pPr>
      <w:pStyle w:val="Kopfzeile"/>
    </w:pPr>
    <w:r>
      <w:rPr>
        <w:noProof/>
        <w:lang w:val="de-DE" w:eastAsia="de-DE" w:bidi="ar-SA"/>
      </w:rPr>
      <w:pict>
        <v:shapetype id="_x0000_t202" coordsize="21600,21600" o:spt="202" path="m,l,21600r21600,l21600,xe">
          <v:stroke joinstyle="miter"/>
          <v:path gradientshapeok="t" o:connecttype="rect"/>
        </v:shapetype>
        <v:shape id="_x0000_s2615" type="#_x0000_t202" style="position:absolute;left:0;text-align:left;margin-left:0;margin-top:0;width:1in;height:13.45pt;z-index:251944960;mso-width-percent:1000;mso-position-horizontal:left;mso-position-horizontal-relative:page;mso-position-vertical:center;mso-position-vertical-relative:top-margin-area;mso-width-percent:1000;mso-width-relative:left-margin-area;v-text-anchor:middle" o:allowincell="f" fillcolor="#e8641b" stroked="f">
          <v:textbox style="mso-next-textbox:#_x0000_s2615;mso-fit-shape-to-text:t" inset=",0,,0">
            <w:txbxContent>
              <w:p w:rsidR="00364B1D" w:rsidRDefault="00364B1D" w:rsidP="00007CA0">
                <w:pPr>
                  <w:spacing w:after="0" w:line="240" w:lineRule="auto"/>
                  <w:jc w:val="right"/>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00143169" w:rsidRPr="00143169">
                  <w:rPr>
                    <w:noProof/>
                    <w:color w:val="FFFFFF" w:themeColor="background1"/>
                  </w:rPr>
                  <w:t>7</w:t>
                </w:r>
                <w:r>
                  <w:rPr>
                    <w:lang w:val="de-DE"/>
                  </w:rPr>
                  <w:fldChar w:fldCharType="end"/>
                </w:r>
              </w:p>
            </w:txbxContent>
          </v:textbox>
          <w10:wrap anchorx="page"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Pr="00276288" w:rsidRDefault="00364B1D" w:rsidP="00276288">
    <w:pPr>
      <w:spacing w:after="0" w:line="240" w:lineRule="auto"/>
      <w:jc w:val="right"/>
      <w:rPr>
        <w:lang w:val="de-DE"/>
      </w:rPr>
    </w:pPr>
    <w:r>
      <w:rPr>
        <w:noProof/>
        <w:lang w:eastAsia="zh-TW"/>
      </w:rPr>
      <w:pict>
        <v:shapetype id="_x0000_t202" coordsize="21600,21600" o:spt="202" path="m,l,21600r21600,l21600,xe">
          <v:stroke joinstyle="miter"/>
          <v:path gradientshapeok="t" o:connecttype="rect"/>
        </v:shapetype>
        <v:shape id="_x0000_s2702" type="#_x0000_t202" style="position:absolute;left:0;text-align:left;margin-left:511pt;margin-top:28.25pt;width:84.85pt;height:14.05pt;z-index:251955200;mso-width-percent:1000;mso-position-horizontal-relative:page;mso-position-vertical-relative:top-margin-area;mso-width-percent:1000;mso-width-relative:right-margin-area;v-text-anchor:middle" o:allowincell="f" fillcolor="#e8641b" stroked="f">
          <v:textbox style="mso-next-textbox:#_x0000_s2702;mso-fit-shape-to-text:t" inset=",0,,0">
            <w:txbxContent>
              <w:p w:rsidR="00364B1D" w:rsidRDefault="00364B1D">
                <w:pPr>
                  <w:spacing w:after="0" w:line="240" w:lineRule="auto"/>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00143169" w:rsidRPr="00143169">
                  <w:rPr>
                    <w:noProof/>
                    <w:color w:val="FFFFFF" w:themeColor="background1"/>
                  </w:rPr>
                  <w:t>8</w:t>
                </w:r>
                <w:r>
                  <w:rPr>
                    <w:lang w:val="de-DE"/>
                  </w:rPr>
                  <w:fldChar w:fldCharType="end"/>
                </w:r>
              </w:p>
            </w:txbxContent>
          </v:textbox>
          <w10:wrap anchorx="page" anchory="margin"/>
        </v:shape>
      </w:pict>
    </w:r>
    <w:r>
      <w:rPr>
        <w:noProof/>
        <w:lang w:val="de-DE" w:eastAsia="de-DE" w:bidi="ar-SA"/>
      </w:rPr>
      <w:pict>
        <v:shape id="_x0000_s2703" type="#_x0000_t202" style="position:absolute;left:0;text-align:left;margin-left:0;margin-top:0;width:468pt;height:13.45pt;z-index:251956224;mso-width-percent:1000;mso-position-horizontal:left;mso-position-horizontal-relative:margin;mso-position-vertical:center;mso-position-vertical-relative:top-margin-area;mso-width-percent:1000;mso-width-relative:margin;v-text-anchor:middle" o:allowincell="f" filled="f" stroked="f">
          <v:textbox style="mso-next-textbox:#_x0000_s2703;mso-fit-shape-to-text:t" inset=",0,,0">
            <w:txbxContent>
              <w:p w:rsidR="00364B1D" w:rsidRDefault="00364B1D" w:rsidP="00276288">
                <w:pPr>
                  <w:spacing w:after="0" w:line="240" w:lineRule="auto"/>
                  <w:jc w:val="right"/>
                  <w:rPr>
                    <w:lang w:val="de-DE"/>
                  </w:rPr>
                </w:pPr>
                <w:fldSimple w:instr=" STYLEREF  &quot;Überschrift 2&quot; \n  \* MERGEFORMAT ">
                  <w:r w:rsidR="00143169" w:rsidRPr="00143169">
                    <w:rPr>
                      <w:noProof/>
                      <w:lang w:val="de-DE"/>
                    </w:rPr>
                    <w:t>3.2</w:t>
                  </w:r>
                </w:fldSimple>
                <w:r>
                  <w:rPr>
                    <w:lang w:val="de-DE"/>
                  </w:rPr>
                  <w:t xml:space="preserve"> </w:t>
                </w:r>
                <w:fldSimple w:instr=" STYLEREF  &quot;Überschrift 2&quot;  \* MERGEFORMAT ">
                  <w:r w:rsidR="00143169" w:rsidRPr="00143169">
                    <w:rPr>
                      <w:noProof/>
                      <w:lang w:val="de-DE"/>
                    </w:rPr>
                    <w:t>Das</w:t>
                  </w:r>
                  <w:r w:rsidR="00143169">
                    <w:rPr>
                      <w:noProof/>
                    </w:rPr>
                    <w:t xml:space="preserve"> Objektmodell von Excel</w:t>
                  </w:r>
                </w:fldSimple>
              </w:p>
            </w:txbxContent>
          </v:textbox>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Default="00364B1D">
    <w:pPr>
      <w:pStyle w:val="Kopfzeile"/>
    </w:pPr>
    <w:r>
      <w:rPr>
        <w:noProof/>
        <w:lang w:eastAsia="zh-TW"/>
      </w:rPr>
      <w:pict>
        <v:shapetype id="_x0000_t202" coordsize="21600,21600" o:spt="202" path="m,l,21600r21600,l21600,xe">
          <v:stroke joinstyle="miter"/>
          <v:path gradientshapeok="t" o:connecttype="rect"/>
        </v:shapetype>
        <v:shape id="_x0000_s2705" type="#_x0000_t202" style="position:absolute;left:0;text-align:left;margin-left:0;margin-top:0;width:468pt;height:13.45pt;z-index:251958272;mso-width-percent:1000;mso-position-horizontal:left;mso-position-horizontal-relative:margin;mso-position-vertical:center;mso-position-vertical-relative:top-margin-area;mso-width-percent:1000;mso-width-relative:margin;v-text-anchor:middle" o:allowincell="f" filled="f" stroked="f">
          <v:textbox style="mso-next-textbox:#_x0000_s2705;mso-fit-shape-to-text:t" inset=",0,,0">
            <w:txbxContent>
              <w:p w:rsidR="00364B1D" w:rsidRPr="00276288" w:rsidRDefault="00364B1D" w:rsidP="00276288">
                <w:pPr>
                  <w:spacing w:after="0" w:line="240" w:lineRule="auto"/>
                  <w:rPr>
                    <w:lang w:val="de-DE"/>
                  </w:rPr>
                </w:pPr>
                <w:r>
                  <w:fldChar w:fldCharType="begin"/>
                </w:r>
                <w:r w:rsidRPr="002310F4">
                  <w:rPr>
                    <w:lang w:val="de-DE"/>
                  </w:rPr>
                  <w:instrText xml:space="preserve"> STYLEREF  "Überschrift 1" \n  \* MERGEFORMAT </w:instrText>
                </w:r>
                <w:r>
                  <w:fldChar w:fldCharType="separate"/>
                </w:r>
                <w:r w:rsidR="00143169">
                  <w:rPr>
                    <w:noProof/>
                    <w:lang w:val="de-DE"/>
                  </w:rPr>
                  <w:t>3</w:t>
                </w:r>
                <w:r>
                  <w:rPr>
                    <w:noProof/>
                  </w:rPr>
                  <w:fldChar w:fldCharType="end"/>
                </w:r>
                <w:r>
                  <w:rPr>
                    <w:lang w:val="de-DE"/>
                  </w:rPr>
                  <w:t xml:space="preserve"> </w:t>
                </w:r>
                <w:r>
                  <w:fldChar w:fldCharType="begin"/>
                </w:r>
                <w:r w:rsidRPr="002310F4">
                  <w:rPr>
                    <w:lang w:val="de-DE"/>
                  </w:rPr>
                  <w:instrText xml:space="preserve"> STYLEREF  "Überschrift 1"  \* MERGEFORMAT </w:instrText>
                </w:r>
                <w:r>
                  <w:fldChar w:fldCharType="separate"/>
                </w:r>
                <w:r w:rsidR="00143169">
                  <w:rPr>
                    <w:noProof/>
                    <w:lang w:val="de-DE"/>
                  </w:rPr>
                  <w:t>Einführung in die Excel 2010-Programmierung mit VSTO und .NET 4.0</w:t>
                </w:r>
                <w:r>
                  <w:rPr>
                    <w:noProof/>
                  </w:rPr>
                  <w:fldChar w:fldCharType="end"/>
                </w:r>
              </w:p>
            </w:txbxContent>
          </v:textbox>
          <w10:wrap anchorx="margin" anchory="margin"/>
        </v:shape>
      </w:pict>
    </w:r>
    <w:r>
      <w:rPr>
        <w:noProof/>
        <w:lang w:eastAsia="zh-TW"/>
      </w:rPr>
      <w:pict>
        <v:shape id="_x0000_s2704" type="#_x0000_t202" style="position:absolute;left:0;text-align:left;margin-left:0;margin-top:0;width:1in;height:13.45pt;z-index:251957248;mso-width-percent:1000;mso-position-horizontal:left;mso-position-horizontal-relative:page;mso-position-vertical:center;mso-position-vertical-relative:top-margin-area;mso-width-percent:1000;mso-width-relative:left-margin-area;v-text-anchor:middle" o:allowincell="f" fillcolor="#e8641b" stroked="f">
          <v:textbox style="mso-next-textbox:#_x0000_s2704;mso-fit-shape-to-text:t" inset=",0,,0">
            <w:txbxContent>
              <w:p w:rsidR="00364B1D" w:rsidRDefault="00364B1D">
                <w:pPr>
                  <w:spacing w:after="0" w:line="240" w:lineRule="auto"/>
                  <w:jc w:val="right"/>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00143169" w:rsidRPr="00143169">
                  <w:rPr>
                    <w:noProof/>
                    <w:color w:val="FFFFFF" w:themeColor="background1"/>
                  </w:rPr>
                  <w:t>11</w:t>
                </w:r>
                <w:r>
                  <w:rPr>
                    <w:lang w:val="de-DE"/>
                  </w:rPr>
                  <w:fldChar w:fldCharType="end"/>
                </w:r>
              </w:p>
            </w:txbxContent>
          </v:textbox>
          <w10:wrap anchorx="page" anchory="margin"/>
        </v:shape>
      </w:pic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Pr="00276288" w:rsidRDefault="00364B1D" w:rsidP="00276288">
    <w:pPr>
      <w:spacing w:after="0" w:line="240" w:lineRule="auto"/>
      <w:jc w:val="right"/>
      <w:rPr>
        <w:lang w:val="de-DE"/>
      </w:rPr>
    </w:pPr>
    <w:r>
      <w:rPr>
        <w:noProof/>
        <w:lang w:eastAsia="zh-TW"/>
      </w:rPr>
      <w:pict>
        <v:shapetype id="_x0000_t202" coordsize="21600,21600" o:spt="202" path="m,l,21600r21600,l21600,xe">
          <v:stroke joinstyle="miter"/>
          <v:path gradientshapeok="t" o:connecttype="rect"/>
        </v:shapetype>
        <v:shape id="_x0000_s2994" type="#_x0000_t202" style="position:absolute;left:0;text-align:left;margin-left:511pt;margin-top:28.25pt;width:84.85pt;height:14.05pt;z-index:252000256;mso-width-percent:1000;mso-position-horizontal-relative:page;mso-position-vertical-relative:top-margin-area;mso-width-percent:1000;mso-width-relative:right-margin-area;v-text-anchor:middle" o:allowincell="f" fillcolor="#e8641b" stroked="f">
          <v:textbox style="mso-next-textbox:#_x0000_s2994;mso-fit-shape-to-text:t" inset=",0,,0">
            <w:txbxContent>
              <w:p w:rsidR="00364B1D" w:rsidRPr="0087439E" w:rsidRDefault="00364B1D" w:rsidP="0087439E">
                <w:pPr>
                  <w:spacing w:after="0" w:line="240" w:lineRule="auto"/>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00143169" w:rsidRPr="00143169">
                  <w:rPr>
                    <w:noProof/>
                    <w:color w:val="FFFFFF" w:themeColor="background1"/>
                  </w:rPr>
                  <w:t>12</w:t>
                </w:r>
                <w:r>
                  <w:rPr>
                    <w:lang w:val="de-DE"/>
                  </w:rPr>
                  <w:fldChar w:fldCharType="end"/>
                </w:r>
              </w:p>
            </w:txbxContent>
          </v:textbox>
          <w10:wrap anchorx="page"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Default="00364B1D">
    <w:pPr>
      <w:pStyle w:val="Kopfzeile"/>
    </w:pPr>
    <w:r>
      <w:rPr>
        <w:noProof/>
        <w:lang w:val="de-DE" w:eastAsia="de-DE" w:bidi="ar-SA"/>
      </w:rPr>
      <w:pict>
        <v:shapetype id="_x0000_t202" coordsize="21600,21600" o:spt="202" path="m,l,21600r21600,l21600,xe">
          <v:stroke joinstyle="miter"/>
          <v:path gradientshapeok="t" o:connecttype="rect"/>
        </v:shapetype>
        <v:shape id="_x0000_s2993" type="#_x0000_t202" style="position:absolute;left:0;text-align:left;margin-left:0;margin-top:0;width:1in;height:13.45pt;z-index:251999232;mso-width-percent:1000;mso-position-horizontal:left;mso-position-horizontal-relative:page;mso-position-vertical:center;mso-position-vertical-relative:top-margin-area;mso-width-percent:1000;mso-width-relative:left-margin-area;v-text-anchor:middle" o:allowincell="f" fillcolor="#e8641b" stroked="f">
          <v:textbox style="mso-next-textbox:#_x0000_s2993;mso-fit-shape-to-text:t" inset=",0,,0">
            <w:txbxContent>
              <w:p w:rsidR="00364B1D" w:rsidRDefault="00364B1D" w:rsidP="00007CA0">
                <w:pPr>
                  <w:spacing w:after="0" w:line="240" w:lineRule="auto"/>
                  <w:jc w:val="right"/>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Pr="00183395">
                  <w:rPr>
                    <w:noProof/>
                    <w:color w:val="FFFFFF" w:themeColor="background1"/>
                  </w:rPr>
                  <w:t>11</w:t>
                </w:r>
                <w:r>
                  <w:rPr>
                    <w:lang w:val="de-DE"/>
                  </w:rPr>
                  <w:fldChar w:fldCharType="end"/>
                </w:r>
              </w:p>
            </w:txbxContent>
          </v:textbox>
          <w10:wrap anchorx="page"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Pr="00276288" w:rsidRDefault="00364B1D" w:rsidP="00276288">
    <w:pPr>
      <w:spacing w:after="0" w:line="240" w:lineRule="auto"/>
      <w:jc w:val="right"/>
      <w:rPr>
        <w:lang w:val="de-DE"/>
      </w:rPr>
    </w:pPr>
    <w:r>
      <w:rPr>
        <w:noProof/>
        <w:lang w:eastAsia="zh-TW"/>
      </w:rPr>
      <w:pict>
        <v:shapetype id="_x0000_t202" coordsize="21600,21600" o:spt="202" path="m,l,21600r21600,l21600,xe">
          <v:stroke joinstyle="miter"/>
          <v:path gradientshapeok="t" o:connecttype="rect"/>
        </v:shapetype>
        <v:shape id="_x0000_s2260" type="#_x0000_t202" style="position:absolute;left:0;text-align:left;margin-left:511pt;margin-top:28.25pt;width:84.85pt;height:14.05pt;z-index:251746304;mso-width-percent:1000;mso-position-horizontal-relative:page;mso-position-vertical-relative:top-margin-area;mso-width-percent:1000;mso-width-relative:right-margin-area;v-text-anchor:middle" o:allowincell="f" fillcolor="#e8641b" stroked="f">
          <v:textbox style="mso-next-textbox:#_x0000_s2260;mso-fit-shape-to-text:t" inset=",0,,0">
            <w:txbxContent>
              <w:p w:rsidR="00364B1D" w:rsidRDefault="00364B1D">
                <w:pPr>
                  <w:spacing w:after="0" w:line="240" w:lineRule="auto"/>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Pr="00B43EC5">
                  <w:rPr>
                    <w:noProof/>
                    <w:color w:val="FFFFFF" w:themeColor="background1"/>
                  </w:rPr>
                  <w:t>8</w:t>
                </w:r>
                <w:r>
                  <w:rPr>
                    <w:lang w:val="de-DE"/>
                  </w:rPr>
                  <w:fldChar w:fldCharType="end"/>
                </w:r>
              </w:p>
            </w:txbxContent>
          </v:textbox>
          <w10:wrap anchorx="page" anchory="margin"/>
        </v:shape>
      </w:pict>
    </w:r>
    <w:r>
      <w:rPr>
        <w:noProof/>
        <w:lang w:val="de-DE" w:eastAsia="de-DE" w:bidi="ar-SA"/>
      </w:rPr>
      <w:pict>
        <v:shape id="_x0000_s2261" type="#_x0000_t202" style="position:absolute;left:0;text-align:left;margin-left:0;margin-top:0;width:468pt;height:13.45pt;z-index:251747328;mso-width-percent:1000;mso-position-horizontal:left;mso-position-horizontal-relative:margin;mso-position-vertical:center;mso-position-vertical-relative:top-margin-area;mso-width-percent:1000;mso-width-relative:margin;v-text-anchor:middle" o:allowincell="f" filled="f" stroked="f">
          <v:textbox style="mso-next-textbox:#_x0000_s2261;mso-fit-shape-to-text:t" inset=",0,,0">
            <w:txbxContent>
              <w:p w:rsidR="00364B1D" w:rsidRDefault="00364B1D" w:rsidP="00276288">
                <w:pPr>
                  <w:spacing w:after="0" w:line="240" w:lineRule="auto"/>
                  <w:jc w:val="right"/>
                  <w:rPr>
                    <w:lang w:val="de-DE"/>
                  </w:rPr>
                </w:pPr>
                <w:fldSimple w:instr=" STYLEREF  &quot;Überschrift 2&quot; \n  \* MERGEFORMAT ">
                  <w:r w:rsidRPr="003B4BEB">
                    <w:rPr>
                      <w:noProof/>
                      <w:lang w:val="de-DE"/>
                    </w:rPr>
                    <w:t>3.3</w:t>
                  </w:r>
                </w:fldSimple>
                <w:r>
                  <w:rPr>
                    <w:lang w:val="de-DE"/>
                  </w:rPr>
                  <w:t xml:space="preserve"> </w:t>
                </w:r>
                <w:fldSimple w:instr=" STYLEREF  &quot;Überschrift 2&quot;  \* MERGEFORMAT ">
                  <w:r w:rsidRPr="003B4BEB">
                    <w:rPr>
                      <w:noProof/>
                      <w:lang w:val="de-DE"/>
                    </w:rPr>
                    <w:t>Interaktion</w:t>
                  </w:r>
                  <w:r>
                    <w:rPr>
                      <w:noProof/>
                    </w:rPr>
                    <w:t xml:space="preserve"> mit anderen Technologien</w:t>
                  </w:r>
                </w:fldSimple>
              </w:p>
            </w:txbxContent>
          </v:textbox>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Default="00364B1D">
    <w:pPr>
      <w:pStyle w:val="Kopfzeile"/>
    </w:pPr>
    <w:r>
      <w:rPr>
        <w:noProof/>
        <w:lang w:eastAsia="zh-TW"/>
      </w:rPr>
      <w:pict>
        <v:shapetype id="_x0000_t202" coordsize="21600,21600" o:spt="202" path="m,l,21600r21600,l21600,xe">
          <v:stroke joinstyle="miter"/>
          <v:path gradientshapeok="t" o:connecttype="rect"/>
        </v:shapetype>
        <v:shape id="_x0000_s2263" type="#_x0000_t202" style="position:absolute;left:0;text-align:left;margin-left:0;margin-top:0;width:468pt;height:13.45pt;z-index:251750400;mso-width-percent:1000;mso-position-horizontal:left;mso-position-horizontal-relative:margin;mso-position-vertical:center;mso-position-vertical-relative:top-margin-area;mso-width-percent:1000;mso-width-relative:margin;v-text-anchor:middle" o:allowincell="f" filled="f" stroked="f">
          <v:textbox style="mso-next-textbox:#_x0000_s2263;mso-fit-shape-to-text:t" inset=",0,,0">
            <w:txbxContent>
              <w:p w:rsidR="00364B1D" w:rsidRPr="00276288" w:rsidRDefault="00364B1D" w:rsidP="00276288">
                <w:pPr>
                  <w:spacing w:after="0" w:line="240" w:lineRule="auto"/>
                  <w:rPr>
                    <w:lang w:val="de-DE"/>
                  </w:rPr>
                </w:pPr>
                <w:r>
                  <w:fldChar w:fldCharType="begin"/>
                </w:r>
                <w:r w:rsidRPr="00267084">
                  <w:rPr>
                    <w:lang w:val="de-DE"/>
                  </w:rPr>
                  <w:instrText xml:space="preserve"> STYLEREF  "Überschrift 1" \n  \* MERGEFORMAT </w:instrText>
                </w:r>
                <w:r>
                  <w:fldChar w:fldCharType="separate"/>
                </w:r>
                <w:r>
                  <w:rPr>
                    <w:noProof/>
                    <w:lang w:val="de-DE"/>
                  </w:rPr>
                  <w:t>3</w:t>
                </w:r>
                <w:r>
                  <w:rPr>
                    <w:noProof/>
                  </w:rPr>
                  <w:fldChar w:fldCharType="end"/>
                </w:r>
                <w:r>
                  <w:rPr>
                    <w:lang w:val="de-DE"/>
                  </w:rPr>
                  <w:t xml:space="preserve"> </w:t>
                </w:r>
                <w:r>
                  <w:fldChar w:fldCharType="begin"/>
                </w:r>
                <w:r w:rsidRPr="00267084">
                  <w:rPr>
                    <w:lang w:val="de-DE"/>
                  </w:rPr>
                  <w:instrText xml:space="preserve"> STYLEREF  "Überschrift 1"  \* MERGEFORMAT </w:instrText>
                </w:r>
                <w:r>
                  <w:fldChar w:fldCharType="separate"/>
                </w:r>
                <w:r>
                  <w:rPr>
                    <w:noProof/>
                    <w:lang w:val="de-DE"/>
                  </w:rPr>
                  <w:t>Einführung in die Excel 2010-Programmierung mit VSTO und .NET 4.0</w:t>
                </w:r>
                <w:r>
                  <w:rPr>
                    <w:noProof/>
                  </w:rPr>
                  <w:fldChar w:fldCharType="end"/>
                </w:r>
              </w:p>
            </w:txbxContent>
          </v:textbox>
          <w10:wrap anchorx="margin" anchory="margin"/>
        </v:shape>
      </w:pict>
    </w:r>
    <w:r>
      <w:rPr>
        <w:noProof/>
        <w:lang w:eastAsia="zh-TW"/>
      </w:rPr>
      <w:pict>
        <v:shape id="_x0000_s2262" type="#_x0000_t202" style="position:absolute;left:0;text-align:left;margin-left:0;margin-top:0;width:1in;height:13.45pt;z-index:251749376;mso-width-percent:1000;mso-position-horizontal:left;mso-position-horizontal-relative:page;mso-position-vertical:center;mso-position-vertical-relative:top-margin-area;mso-width-percent:1000;mso-width-relative:left-margin-area;v-text-anchor:middle" o:allowincell="f" fillcolor="#e8641b" stroked="f">
          <v:textbox style="mso-next-textbox:#_x0000_s2262;mso-fit-shape-to-text:t" inset=",0,,0">
            <w:txbxContent>
              <w:p w:rsidR="00364B1D" w:rsidRDefault="00364B1D">
                <w:pPr>
                  <w:spacing w:after="0" w:line="240" w:lineRule="auto"/>
                  <w:jc w:val="right"/>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Pr="00B43EC5">
                  <w:rPr>
                    <w:noProof/>
                    <w:color w:val="FFFFFF" w:themeColor="background1"/>
                  </w:rPr>
                  <w:t>9</w:t>
                </w:r>
                <w:r>
                  <w:rPr>
                    <w:lang w:val="de-DE"/>
                  </w:rPr>
                  <w:fldChar w:fldCharType="end"/>
                </w:r>
              </w:p>
            </w:txbxContent>
          </v:textbox>
          <w10:wrap anchorx="page" anchory="margin"/>
        </v:shape>
      </w:pic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Pr="00276288" w:rsidRDefault="00364B1D" w:rsidP="00276288">
    <w:pPr>
      <w:spacing w:after="0" w:line="240" w:lineRule="auto"/>
      <w:jc w:val="right"/>
      <w:rPr>
        <w:lang w:val="de-D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Default="00364B1D">
    <w:pPr>
      <w:pStyle w:val="Kopfzeile"/>
    </w:pPr>
    <w:r>
      <w:rPr>
        <w:noProof/>
        <w:lang w:val="de-DE" w:eastAsia="de-DE" w:bidi="ar-SA"/>
      </w:rPr>
      <w:pict>
        <v:shapetype id="_x0000_t202" coordsize="21600,21600" o:spt="202" path="m,l,21600r21600,l21600,xe">
          <v:stroke joinstyle="miter"/>
          <v:path gradientshapeok="t" o:connecttype="rect"/>
        </v:shapetype>
        <v:shape id="_x0000_s2752" type="#_x0000_t202" style="position:absolute;left:0;text-align:left;margin-left:0;margin-top:0;width:1in;height:13.45pt;z-index:251963392;mso-width-percent:1000;mso-position-horizontal:left;mso-position-horizontal-relative:page;mso-position-vertical:center;mso-position-vertical-relative:top-margin-area;mso-width-percent:1000;mso-width-relative:left-margin-area;v-text-anchor:middle" o:allowincell="f" fillcolor="#e8641b" stroked="f">
          <v:textbox style="mso-next-textbox:#_x0000_s2752;mso-fit-shape-to-text:t" inset=",0,,0">
            <w:txbxContent>
              <w:p w:rsidR="00364B1D" w:rsidRDefault="00364B1D" w:rsidP="00007CA0">
                <w:pPr>
                  <w:spacing w:after="0" w:line="240" w:lineRule="auto"/>
                  <w:jc w:val="right"/>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00143169" w:rsidRPr="00143169">
                  <w:rPr>
                    <w:noProof/>
                    <w:color w:val="FFFFFF" w:themeColor="background1"/>
                  </w:rPr>
                  <w:t>3</w:t>
                </w:r>
                <w:r>
                  <w:rPr>
                    <w:lang w:val="de-DE"/>
                  </w:rPr>
                  <w:fldChar w:fldCharType="end"/>
                </w:r>
              </w:p>
            </w:txbxContent>
          </v:textbox>
          <w10:wrap anchorx="page" anchory="margin"/>
        </v:shape>
      </w:pic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Default="00364B1D">
    <w:pPr>
      <w:pStyle w:val="Kopfzeile"/>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Pr="00276288" w:rsidRDefault="00364B1D" w:rsidP="00276288">
    <w:pPr>
      <w:spacing w:after="0" w:line="240" w:lineRule="auto"/>
      <w:jc w:val="right"/>
      <w:rPr>
        <w:lang w:val="de-DE"/>
      </w:rPr>
    </w:pPr>
    <w:r>
      <w:rPr>
        <w:noProof/>
        <w:lang w:eastAsia="zh-TW"/>
      </w:rPr>
      <w:pict>
        <v:shapetype id="_x0000_t202" coordsize="21600,21600" o:spt="202" path="m,l,21600r21600,l21600,xe">
          <v:stroke joinstyle="miter"/>
          <v:path gradientshapeok="t" o:connecttype="rect"/>
        </v:shapetype>
        <v:shape id="_x0000_s2209" type="#_x0000_t202" style="position:absolute;left:0;text-align:left;margin-left:511pt;margin-top:28.4pt;width:84.8pt;height:14.05pt;z-index:251728896;mso-width-percent:1000;mso-position-horizontal-relative:page;mso-position-vertical-relative:top-margin-area;mso-width-percent:1000;mso-width-relative:right-margin-area;v-text-anchor:middle" o:allowincell="f" fillcolor="#e8641b" stroked="f">
          <v:textbox style="mso-next-textbox:#_x0000_s2209;mso-fit-shape-to-text:t" inset=",0,,0">
            <w:txbxContent>
              <w:p w:rsidR="00364B1D" w:rsidRDefault="00364B1D">
                <w:pPr>
                  <w:spacing w:after="0" w:line="240" w:lineRule="auto"/>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00143169" w:rsidRPr="00143169">
                  <w:rPr>
                    <w:noProof/>
                    <w:color w:val="FFFFFF" w:themeColor="background1"/>
                  </w:rPr>
                  <w:t>14</w:t>
                </w:r>
                <w:r>
                  <w:rPr>
                    <w:lang w:val="de-DE"/>
                  </w:rPr>
                  <w:fldChar w:fldCharType="end"/>
                </w:r>
              </w:p>
            </w:txbxContent>
          </v:textbox>
          <w10:wrap anchorx="page" anchory="margin"/>
        </v:shape>
      </w:pict>
    </w:r>
    <w:r>
      <w:rPr>
        <w:noProof/>
        <w:lang w:val="de-DE" w:eastAsia="de-DE" w:bidi="ar-SA"/>
      </w:rPr>
      <w:pict>
        <v:shape id="_x0000_s2210" type="#_x0000_t202" style="position:absolute;left:0;text-align:left;margin-left:0;margin-top:0;width:468pt;height:13.45pt;z-index:251729920;mso-width-percent:1000;mso-position-horizontal:left;mso-position-horizontal-relative:margin;mso-position-vertical:center;mso-position-vertical-relative:top-margin-area;mso-width-percent:1000;mso-width-relative:margin;v-text-anchor:middle" o:allowincell="f" filled="f" stroked="f">
          <v:textbox style="mso-next-textbox:#_x0000_s2210;mso-fit-shape-to-text:t" inset=",0,,0">
            <w:txbxContent>
              <w:p w:rsidR="00364B1D" w:rsidRPr="00BC53A5" w:rsidRDefault="00364B1D" w:rsidP="00007CA0">
                <w:pPr>
                  <w:spacing w:after="0" w:line="240" w:lineRule="auto"/>
                  <w:jc w:val="right"/>
                  <w:rPr>
                    <w:lang w:val="de-DE"/>
                  </w:rPr>
                </w:pPr>
                <w:r>
                  <w:fldChar w:fldCharType="begin"/>
                </w:r>
                <w:r w:rsidRPr="00BC53A5">
                  <w:rPr>
                    <w:lang w:val="de-DE"/>
                  </w:rPr>
                  <w:instrText xml:space="preserve"> If </w:instrText>
                </w:r>
                <w:r>
                  <w:fldChar w:fldCharType="begin"/>
                </w:r>
                <w:r w:rsidRPr="00BC53A5">
                  <w:rPr>
                    <w:lang w:val="de-DE"/>
                  </w:rPr>
                  <w:instrText xml:space="preserve">  STYLEREF "Überschrift 2" \n  </w:instrText>
                </w:r>
                <w:r>
                  <w:fldChar w:fldCharType="separate"/>
                </w:r>
                <w:r w:rsidR="00143169">
                  <w:rPr>
                    <w:noProof/>
                    <w:lang w:val="de-DE"/>
                  </w:rPr>
                  <w:instrText>5.1</w:instrText>
                </w:r>
                <w:r>
                  <w:fldChar w:fldCharType="end"/>
                </w:r>
                <w:r w:rsidRPr="00BC53A5">
                  <w:rPr>
                    <w:lang w:val="de-DE"/>
                  </w:rPr>
                  <w:instrText xml:space="preserve"> &lt;&gt; 0 "</w:instrText>
                </w:r>
                <w:r>
                  <w:fldChar w:fldCharType="begin"/>
                </w:r>
                <w:r w:rsidRPr="00BC53A5">
                  <w:rPr>
                    <w:lang w:val="de-DE"/>
                  </w:rPr>
                  <w:instrText xml:space="preserve">  STYLEREF "Überschrift 2" \n  </w:instrText>
                </w:r>
                <w:r>
                  <w:fldChar w:fldCharType="separate"/>
                </w:r>
                <w:r w:rsidR="00143169">
                  <w:rPr>
                    <w:noProof/>
                    <w:lang w:val="de-DE"/>
                  </w:rPr>
                  <w:instrText>5.1</w:instrText>
                </w:r>
                <w:r>
                  <w:fldChar w:fldCharType="end"/>
                </w:r>
                <w:r w:rsidRPr="00BC53A5">
                  <w:rPr>
                    <w:lang w:val="de-DE"/>
                  </w:rPr>
                  <w:instrText xml:space="preserve"> " </w:instrText>
                </w:r>
                <w:r>
                  <w:fldChar w:fldCharType="separate"/>
                </w:r>
                <w:r w:rsidR="00143169">
                  <w:rPr>
                    <w:noProof/>
                    <w:lang w:val="de-DE"/>
                  </w:rPr>
                  <w:t>5.1</w:t>
                </w:r>
                <w:r w:rsidR="00143169" w:rsidRPr="00BC53A5">
                  <w:rPr>
                    <w:noProof/>
                    <w:lang w:val="de-DE"/>
                  </w:rPr>
                  <w:t xml:space="preserve"> </w:t>
                </w:r>
                <w:r>
                  <w:fldChar w:fldCharType="end"/>
                </w:r>
                <w:r w:rsidRPr="00BC53A5">
                  <w:rPr>
                    <w:lang w:val="de-DE"/>
                  </w:rPr>
                  <w:t xml:space="preserve"> </w:t>
                </w:r>
                <w:r>
                  <w:fldChar w:fldCharType="begin"/>
                </w:r>
                <w:r w:rsidRPr="00BC53A5">
                  <w:rPr>
                    <w:lang w:val="de-DE"/>
                  </w:rPr>
                  <w:instrText xml:space="preserve"> STYLEREF  "Überschrift 2"  \* MERGEFORMAT </w:instrText>
                </w:r>
                <w:r>
                  <w:fldChar w:fldCharType="separate"/>
                </w:r>
                <w:r w:rsidR="00143169">
                  <w:rPr>
                    <w:noProof/>
                    <w:lang w:val="de-DE"/>
                  </w:rPr>
                  <w:t>Das Client-Server-Modell</w:t>
                </w:r>
                <w:r>
                  <w:rPr>
                    <w:noProof/>
                  </w:rPr>
                  <w:fldChar w:fldCharType="end"/>
                </w:r>
                <w:r w:rsidRPr="00BC53A5">
                  <w:rPr>
                    <w:lang w:val="de-DE"/>
                  </w:rPr>
                  <w:t xml:space="preserve"> </w:t>
                </w:r>
                <w:r>
                  <w:fldChar w:fldCharType="begin"/>
                </w:r>
                <w:r w:rsidRPr="00BC53A5">
                  <w:rPr>
                    <w:lang w:val="de-DE"/>
                  </w:rPr>
                  <w:instrText xml:space="preserve"> If </w:instrText>
                </w:r>
                <w:r>
                  <w:fldChar w:fldCharType="begin"/>
                </w:r>
                <w:r w:rsidRPr="00BC53A5">
                  <w:rPr>
                    <w:lang w:val="de-DE"/>
                  </w:rPr>
                  <w:instrText xml:space="preserve">  STYLEREF "Überschrift 2" \n  </w:instrText>
                </w:r>
                <w:r>
                  <w:fldChar w:fldCharType="separate"/>
                </w:r>
                <w:r w:rsidR="00143169">
                  <w:rPr>
                    <w:noProof/>
                    <w:lang w:val="de-DE"/>
                  </w:rPr>
                  <w:instrText>5.1</w:instrText>
                </w:r>
                <w:r>
                  <w:fldChar w:fldCharType="end"/>
                </w:r>
                <w:r w:rsidRPr="00BC53A5">
                  <w:rPr>
                    <w:lang w:val="de-DE"/>
                  </w:rPr>
                  <w:instrText xml:space="preserve"> = 0 "</w:instrText>
                </w:r>
                <w:r>
                  <w:fldChar w:fldCharType="begin"/>
                </w:r>
                <w:r w:rsidRPr="00BC53A5">
                  <w:rPr>
                    <w:lang w:val="de-DE"/>
                  </w:rPr>
                  <w:instrText xml:space="preserve">  STYLEREF "Überschrift 1" \n  </w:instrText>
                </w:r>
                <w:r>
                  <w:fldChar w:fldCharType="separate"/>
                </w:r>
                <w:r w:rsidRPr="00BC53A5">
                  <w:rPr>
                    <w:noProof/>
                    <w:lang w:val="de-DE"/>
                  </w:rPr>
                  <w:instrText>7</w:instrText>
                </w:r>
                <w:r>
                  <w:fldChar w:fldCharType="end"/>
                </w:r>
                <w:r w:rsidRPr="00BC53A5">
                  <w:rPr>
                    <w:lang w:val="de-DE"/>
                  </w:rPr>
                  <w:instrText xml:space="preserve">. </w:instrText>
                </w:r>
                <w:r>
                  <w:fldChar w:fldCharType="begin"/>
                </w:r>
                <w:r w:rsidRPr="00BC53A5">
                  <w:rPr>
                    <w:lang w:val="de-DE"/>
                  </w:rPr>
                  <w:instrText xml:space="preserve"> STYLEREF  "Überschrift 1"  \* MERGEFORMAT </w:instrText>
                </w:r>
                <w:r>
                  <w:fldChar w:fldCharType="separate"/>
                </w:r>
                <w:r w:rsidRPr="00BC53A5">
                  <w:rPr>
                    <w:b/>
                    <w:bCs/>
                    <w:noProof/>
                    <w:lang w:val="de-DE"/>
                  </w:rPr>
                  <w:instrText>ADO</w:instrText>
                </w:r>
                <w:r w:rsidRPr="00BC53A5">
                  <w:rPr>
                    <w:noProof/>
                    <w:lang w:val="de-DE"/>
                  </w:rPr>
                  <w:instrText>.NET Data Services Framework</w:instrText>
                </w:r>
                <w:r>
                  <w:rPr>
                    <w:noProof/>
                  </w:rPr>
                  <w:fldChar w:fldCharType="end"/>
                </w:r>
                <w:r w:rsidRPr="00BC53A5">
                  <w:rPr>
                    <w:lang w:val="de-DE"/>
                  </w:rPr>
                  <w:instrText xml:space="preserve">" </w:instrText>
                </w:r>
                <w:del w:id="781" w:author="Arash Baharloo" w:date="2013-03-19T12:34:00Z">
                  <w:r>
                    <w:fldChar w:fldCharType="end"/>
                  </w:r>
                </w:del>
              </w:p>
            </w:txbxContent>
          </v:textbox>
          <w10:wrap anchorx="margin" anchory="margin"/>
        </v:shape>
      </w:pic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Default="00364B1D">
    <w:pPr>
      <w:pStyle w:val="Kopfzeile"/>
    </w:pPr>
    <w:r>
      <w:rPr>
        <w:noProof/>
        <w:lang w:eastAsia="zh-TW"/>
      </w:rPr>
      <w:pict>
        <v:shapetype id="_x0000_t202" coordsize="21600,21600" o:spt="202" path="m,l,21600r21600,l21600,xe">
          <v:stroke joinstyle="miter"/>
          <v:path gradientshapeok="t" o:connecttype="rect"/>
        </v:shapetype>
        <v:shape id="_x0000_s2207" type="#_x0000_t202" style="position:absolute;left:0;text-align:left;margin-left:0;margin-top:0;width:1in;height:13.45pt;z-index:251725824;mso-width-percent:1000;mso-position-horizontal:left;mso-position-horizontal-relative:page;mso-position-vertical:center;mso-position-vertical-relative:top-margin-area;mso-width-percent:1000;mso-width-relative:left-margin-area;v-text-anchor:middle" o:allowincell="f" fillcolor="#e8641b" stroked="f">
          <v:textbox style="mso-next-textbox:#_x0000_s2207;mso-fit-shape-to-text:t" inset=",0,,0">
            <w:txbxContent>
              <w:p w:rsidR="00364B1D" w:rsidRDefault="00364B1D">
                <w:pPr>
                  <w:spacing w:after="0" w:line="240" w:lineRule="auto"/>
                  <w:jc w:val="right"/>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Pr="00183395">
                  <w:rPr>
                    <w:noProof/>
                    <w:color w:val="FFFFFF" w:themeColor="background1"/>
                  </w:rPr>
                  <w:t>13</w:t>
                </w:r>
                <w:r>
                  <w:rPr>
                    <w:lang w:val="de-DE"/>
                  </w:rPr>
                  <w:fldChar w:fldCharType="end"/>
                </w:r>
              </w:p>
            </w:txbxContent>
          </v:textbox>
          <w10:wrap anchorx="page" anchory="margin"/>
        </v:shape>
      </w:pic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Pr="00276288" w:rsidRDefault="00364B1D" w:rsidP="00276288">
    <w:pPr>
      <w:spacing w:after="0" w:line="240" w:lineRule="auto"/>
      <w:jc w:val="right"/>
      <w:rPr>
        <w:lang w:val="de-DE"/>
      </w:rPr>
    </w:pPr>
    <w:r>
      <w:rPr>
        <w:noProof/>
        <w:lang w:eastAsia="zh-TW"/>
      </w:rPr>
      <w:pict>
        <v:shapetype id="_x0000_t202" coordsize="21600,21600" o:spt="202" path="m,l,21600r21600,l21600,xe">
          <v:stroke joinstyle="miter"/>
          <v:path gradientshapeok="t" o:connecttype="rect"/>
        </v:shapetype>
        <v:shape id="_x0000_s2976" type="#_x0000_t202" style="position:absolute;left:0;text-align:left;margin-left:511pt;margin-top:28.25pt;width:84.85pt;height:14.05pt;z-index:251977728;mso-width-percent:1000;mso-position-horizontal-relative:page;mso-position-vertical-relative:top-margin-area;mso-width-percent:1000;mso-width-relative:right-margin-area;v-text-anchor:middle" o:allowincell="f" fillcolor="#e8641b" stroked="f">
          <v:textbox style="mso-next-textbox:#_x0000_s2976;mso-fit-shape-to-text:t" inset=",0,,0">
            <w:txbxContent>
              <w:p w:rsidR="00364B1D" w:rsidRDefault="00364B1D">
                <w:pPr>
                  <w:spacing w:after="0" w:line="240" w:lineRule="auto"/>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Pr="00183395">
                  <w:rPr>
                    <w:noProof/>
                    <w:color w:val="FFFFFF" w:themeColor="background1"/>
                  </w:rPr>
                  <w:t>14</w:t>
                </w:r>
                <w:r>
                  <w:rPr>
                    <w:lang w:val="de-DE"/>
                  </w:rPr>
                  <w:fldChar w:fldCharType="end"/>
                </w:r>
              </w:p>
            </w:txbxContent>
          </v:textbox>
          <w10:wrap anchorx="page" anchory="margin"/>
        </v:shape>
      </w:pict>
    </w:r>
    <w:r>
      <w:rPr>
        <w:noProof/>
        <w:lang w:val="de-DE" w:eastAsia="de-DE" w:bidi="ar-SA"/>
      </w:rPr>
      <w:pict>
        <v:shape id="_x0000_s2977" type="#_x0000_t202" style="position:absolute;left:0;text-align:left;margin-left:0;margin-top:0;width:468pt;height:13.45pt;z-index:251978752;mso-width-percent:1000;mso-position-horizontal:left;mso-position-horizontal-relative:margin;mso-position-vertical:center;mso-position-vertical-relative:top-margin-area;mso-width-percent:1000;mso-width-relative:margin;v-text-anchor:middle" o:allowincell="f" filled="f" stroked="f">
          <v:textbox style="mso-next-textbox:#_x0000_s2977;mso-fit-shape-to-text:t" inset=",0,,0">
            <w:txbxContent>
              <w:p w:rsidR="00364B1D" w:rsidRDefault="00364B1D" w:rsidP="00276288">
                <w:pPr>
                  <w:spacing w:after="0" w:line="240" w:lineRule="auto"/>
                  <w:jc w:val="right"/>
                  <w:rPr>
                    <w:lang w:val="de-DE"/>
                  </w:rPr>
                </w:pPr>
                <w:fldSimple w:instr=" STYLEREF  &quot;Überschrift 2&quot; \n  \* MERGEFORMAT ">
                  <w:r w:rsidRPr="00183395">
                    <w:rPr>
                      <w:noProof/>
                      <w:lang w:val="de-DE"/>
                    </w:rPr>
                    <w:t>5.3</w:t>
                  </w:r>
                </w:fldSimple>
                <w:r>
                  <w:rPr>
                    <w:lang w:val="de-DE"/>
                  </w:rPr>
                  <w:t xml:space="preserve"> </w:t>
                </w:r>
                <w:fldSimple w:instr=" STYLEREF  &quot;Überschrift 2&quot;  \* MERGEFORMAT ">
                  <w:r w:rsidRPr="00183395">
                    <w:rPr>
                      <w:noProof/>
                      <w:lang w:val="de-DE"/>
                    </w:rPr>
                    <w:t>Choco</w:t>
                  </w:r>
                  <w:r>
                    <w:rPr>
                      <w:noProof/>
                    </w:rPr>
                    <w:t xml:space="preserve"> als Constraint-Solver</w:t>
                  </w:r>
                </w:fldSimple>
              </w:p>
            </w:txbxContent>
          </v:textbox>
          <w10:wrap anchorx="margin" anchory="margin"/>
        </v:shape>
      </w:pic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Default="00364B1D">
    <w:pPr>
      <w:pStyle w:val="Kopfzeile"/>
    </w:pPr>
    <w:r>
      <w:rPr>
        <w:noProof/>
        <w:lang w:eastAsia="zh-TW"/>
      </w:rPr>
      <w:pict>
        <v:shapetype id="_x0000_t202" coordsize="21600,21600" o:spt="202" path="m,l,21600r21600,l21600,xe">
          <v:stroke joinstyle="miter"/>
          <v:path gradientshapeok="t" o:connecttype="rect"/>
        </v:shapetype>
        <v:shape id="_x0000_s2979" type="#_x0000_t202" style="position:absolute;left:0;text-align:left;margin-left:0;margin-top:0;width:468pt;height:13.45pt;z-index:251980800;mso-width-percent:1000;mso-position-horizontal:left;mso-position-horizontal-relative:margin;mso-position-vertical:center;mso-position-vertical-relative:top-margin-area;mso-width-percent:1000;mso-width-relative:margin;v-text-anchor:middle" o:allowincell="f" filled="f" stroked="f">
          <v:textbox style="mso-next-textbox:#_x0000_s2979;mso-fit-shape-to-text:t" inset=",0,,0">
            <w:txbxContent>
              <w:p w:rsidR="00364B1D" w:rsidRPr="00276288" w:rsidRDefault="00364B1D" w:rsidP="00276288">
                <w:pPr>
                  <w:spacing w:after="0" w:line="240" w:lineRule="auto"/>
                  <w:rPr>
                    <w:lang w:val="de-DE"/>
                  </w:rPr>
                </w:pPr>
                <w:fldSimple w:instr=" STYLEREF  &quot;Überschrift 1&quot; \n  \* MERGEFORMAT ">
                  <w:r w:rsidR="00143169" w:rsidRPr="00143169">
                    <w:rPr>
                      <w:noProof/>
                      <w:lang w:val="de-DE"/>
                    </w:rPr>
                    <w:t>5</w:t>
                  </w:r>
                </w:fldSimple>
                <w:r>
                  <w:rPr>
                    <w:lang w:val="de-DE"/>
                  </w:rPr>
                  <w:t xml:space="preserve"> </w:t>
                </w:r>
                <w:fldSimple w:instr=" STYLEREF  &quot;Überschrift 1&quot;  \* MERGEFORMAT ">
                  <w:r w:rsidR="00143169">
                    <w:rPr>
                      <w:noProof/>
                    </w:rPr>
                    <w:t>Konzeption und Vorüberlegungen</w:t>
                  </w:r>
                </w:fldSimple>
              </w:p>
            </w:txbxContent>
          </v:textbox>
          <w10:wrap anchorx="margin" anchory="margin"/>
        </v:shape>
      </w:pict>
    </w:r>
    <w:r>
      <w:rPr>
        <w:noProof/>
        <w:lang w:eastAsia="zh-TW"/>
      </w:rPr>
      <w:pict>
        <v:shape id="_x0000_s2978" type="#_x0000_t202" style="position:absolute;left:0;text-align:left;margin-left:0;margin-top:0;width:1in;height:13.45pt;z-index:251979776;mso-width-percent:1000;mso-position-horizontal:left;mso-position-horizontal-relative:page;mso-position-vertical:center;mso-position-vertical-relative:top-margin-area;mso-width-percent:1000;mso-width-relative:left-margin-area;v-text-anchor:middle" o:allowincell="f" fillcolor="#e8641b" stroked="f">
          <v:textbox style="mso-next-textbox:#_x0000_s2978;mso-fit-shape-to-text:t" inset=",0,,0">
            <w:txbxContent>
              <w:p w:rsidR="00364B1D" w:rsidRDefault="00364B1D">
                <w:pPr>
                  <w:spacing w:after="0" w:line="240" w:lineRule="auto"/>
                  <w:jc w:val="right"/>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00143169" w:rsidRPr="00143169">
                  <w:rPr>
                    <w:noProof/>
                    <w:color w:val="FFFFFF" w:themeColor="background1"/>
                  </w:rPr>
                  <w:t>15</w:t>
                </w:r>
                <w:r>
                  <w:rPr>
                    <w:lang w:val="de-DE"/>
                  </w:rPr>
                  <w:fldChar w:fldCharType="end"/>
                </w:r>
              </w:p>
            </w:txbxContent>
          </v:textbox>
          <w10:wrap anchorx="page" anchory="margin"/>
        </v:shape>
      </w:pic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Pr="00276288" w:rsidRDefault="00364B1D" w:rsidP="00276288">
    <w:pPr>
      <w:spacing w:after="0" w:line="240" w:lineRule="auto"/>
      <w:jc w:val="right"/>
      <w:rPr>
        <w:lang w:val="de-DE"/>
      </w:rPr>
    </w:pPr>
    <w:r>
      <w:rPr>
        <w:noProof/>
        <w:lang w:eastAsia="zh-TW"/>
      </w:rPr>
      <w:pict>
        <v:shapetype id="_x0000_t202" coordsize="21600,21600" o:spt="202" path="m,l,21600r21600,l21600,xe">
          <v:stroke joinstyle="miter"/>
          <v:path gradientshapeok="t" o:connecttype="rect"/>
        </v:shapetype>
        <v:shape id="_x0000_s2996" type="#_x0000_t202" style="position:absolute;left:0;text-align:left;margin-left:511pt;margin-top:28.25pt;width:84.85pt;height:14.05pt;z-index:252003328;mso-width-percent:1000;mso-position-horizontal-relative:page;mso-position-vertical-relative:top-margin-area;mso-width-percent:1000;mso-width-relative:right-margin-area;v-text-anchor:middle" o:allowincell="f" fillcolor="#e8641b" stroked="f">
          <v:textbox style="mso-next-textbox:#_x0000_s2996;mso-fit-shape-to-text:t" inset=",0,,0">
            <w:txbxContent>
              <w:p w:rsidR="00364B1D" w:rsidRPr="0087439E" w:rsidRDefault="00364B1D" w:rsidP="0087439E">
                <w:pPr>
                  <w:spacing w:after="0" w:line="240" w:lineRule="auto"/>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00143169" w:rsidRPr="00143169">
                  <w:rPr>
                    <w:noProof/>
                    <w:color w:val="FFFFFF" w:themeColor="background1"/>
                  </w:rPr>
                  <w:t>16</w:t>
                </w:r>
                <w:r>
                  <w:rPr>
                    <w:lang w:val="de-DE"/>
                  </w:rPr>
                  <w:fldChar w:fldCharType="end"/>
                </w:r>
              </w:p>
            </w:txbxContent>
          </v:textbox>
          <w10:wrap anchorx="page" anchory="margin"/>
        </v:shape>
      </w:pic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Default="00364B1D">
    <w:pPr>
      <w:pStyle w:val="Kopfzeile"/>
    </w:pPr>
    <w:r>
      <w:rPr>
        <w:noProof/>
        <w:lang w:val="de-DE" w:eastAsia="de-DE" w:bidi="ar-SA"/>
      </w:rPr>
      <w:pict>
        <v:shapetype id="_x0000_t202" coordsize="21600,21600" o:spt="202" path="m,l,21600r21600,l21600,xe">
          <v:stroke joinstyle="miter"/>
          <v:path gradientshapeok="t" o:connecttype="rect"/>
        </v:shapetype>
        <v:shape id="_x0000_s2995" type="#_x0000_t202" style="position:absolute;left:0;text-align:left;margin-left:0;margin-top:0;width:1in;height:13.45pt;z-index:252002304;mso-width-percent:1000;mso-position-horizontal:left;mso-position-horizontal-relative:page;mso-position-vertical:center;mso-position-vertical-relative:top-margin-area;mso-width-percent:1000;mso-width-relative:left-margin-area;v-text-anchor:middle" o:allowincell="f" fillcolor="#e8641b" stroked="f">
          <v:textbox style="mso-next-textbox:#_x0000_s2995;mso-fit-shape-to-text:t" inset=",0,,0">
            <w:txbxContent>
              <w:p w:rsidR="00364B1D" w:rsidRDefault="00364B1D" w:rsidP="00007CA0">
                <w:pPr>
                  <w:spacing w:after="0" w:line="240" w:lineRule="auto"/>
                  <w:jc w:val="right"/>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Pr="00183395">
                  <w:rPr>
                    <w:noProof/>
                    <w:color w:val="FFFFFF" w:themeColor="background1"/>
                  </w:rPr>
                  <w:t>15</w:t>
                </w:r>
                <w:r>
                  <w:rPr>
                    <w:lang w:val="de-DE"/>
                  </w:rPr>
                  <w:fldChar w:fldCharType="end"/>
                </w:r>
              </w:p>
            </w:txbxContent>
          </v:textbox>
          <w10:wrap anchorx="page" anchory="margin"/>
        </v:shape>
      </w:pic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Pr="00276288" w:rsidRDefault="00364B1D" w:rsidP="00276288">
    <w:pPr>
      <w:spacing w:after="0" w:line="240" w:lineRule="auto"/>
      <w:jc w:val="right"/>
      <w:rPr>
        <w:lang w:val="de-DE"/>
      </w:rPr>
    </w:pPr>
    <w:r>
      <w:rPr>
        <w:noProof/>
        <w:lang w:eastAsia="zh-TW"/>
      </w:rPr>
      <w:pict>
        <v:shapetype id="_x0000_t202" coordsize="21600,21600" o:spt="202" path="m,l,21600r21600,l21600,xe">
          <v:stroke joinstyle="miter"/>
          <v:path gradientshapeok="t" o:connecttype="rect"/>
        </v:shapetype>
        <v:shape id="_x0000_s2980" type="#_x0000_t202" style="position:absolute;left:0;text-align:left;margin-left:511pt;margin-top:28.4pt;width:84.8pt;height:14.05pt;z-index:251982848;mso-width-percent:1000;mso-position-horizontal-relative:page;mso-position-vertical-relative:top-margin-area;mso-width-percent:1000;mso-width-relative:right-margin-area;v-text-anchor:middle" o:allowincell="f" fillcolor="#e8641b" stroked="f">
          <v:textbox style="mso-next-textbox:#_x0000_s2980;mso-fit-shape-to-text:t" inset=",0,,0">
            <w:txbxContent>
              <w:p w:rsidR="00364B1D" w:rsidRDefault="00364B1D">
                <w:pPr>
                  <w:spacing w:after="0" w:line="240" w:lineRule="auto"/>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00143169" w:rsidRPr="00143169">
                  <w:rPr>
                    <w:noProof/>
                    <w:color w:val="FFFFFF" w:themeColor="background1"/>
                  </w:rPr>
                  <w:t>20</w:t>
                </w:r>
                <w:r>
                  <w:rPr>
                    <w:lang w:val="de-DE"/>
                  </w:rPr>
                  <w:fldChar w:fldCharType="end"/>
                </w:r>
              </w:p>
            </w:txbxContent>
          </v:textbox>
          <w10:wrap anchorx="page" anchory="margin"/>
        </v:shape>
      </w:pict>
    </w:r>
    <w:r>
      <w:rPr>
        <w:noProof/>
        <w:lang w:val="de-DE" w:eastAsia="de-DE" w:bidi="ar-SA"/>
      </w:rPr>
      <w:pict>
        <v:shape id="_x0000_s2981" type="#_x0000_t202" style="position:absolute;left:0;text-align:left;margin-left:0;margin-top:0;width:468pt;height:13.45pt;z-index:251983872;mso-width-percent:1000;mso-position-horizontal:left;mso-position-horizontal-relative:margin;mso-position-vertical:center;mso-position-vertical-relative:top-margin-area;mso-width-percent:1000;mso-width-relative:margin;v-text-anchor:middle" o:allowincell="f" filled="f" stroked="f">
          <v:textbox style="mso-next-textbox:#_x0000_s2981;mso-fit-shape-to-text:t" inset=",0,,0">
            <w:txbxContent>
              <w:p w:rsidR="00364B1D" w:rsidRPr="00633351" w:rsidRDefault="00364B1D" w:rsidP="00007CA0">
                <w:pPr>
                  <w:spacing w:after="0" w:line="240" w:lineRule="auto"/>
                  <w:jc w:val="right"/>
                </w:pPr>
                <w:r>
                  <w:fldChar w:fldCharType="begin"/>
                </w:r>
                <w:r w:rsidRPr="00633351">
                  <w:instrText xml:space="preserve"> If </w:instrText>
                </w:r>
                <w:r>
                  <w:fldChar w:fldCharType="begin"/>
                </w:r>
                <w:r w:rsidRPr="00633351">
                  <w:instrText xml:space="preserve">  STYLEREF "Überschrift 2" \n  </w:instrText>
                </w:r>
                <w:r>
                  <w:fldChar w:fldCharType="separate"/>
                </w:r>
                <w:r w:rsidR="00143169">
                  <w:rPr>
                    <w:noProof/>
                  </w:rPr>
                  <w:instrText>6.4</w:instrText>
                </w:r>
                <w:r>
                  <w:fldChar w:fldCharType="end"/>
                </w:r>
                <w:r w:rsidRPr="00633351">
                  <w:instrText xml:space="preserve"> &lt;&gt; 0 "</w:instrText>
                </w:r>
                <w:r>
                  <w:fldChar w:fldCharType="begin"/>
                </w:r>
                <w:r w:rsidRPr="00633351">
                  <w:instrText xml:space="preserve">  STYLEREF "Überschrift 2" \n  </w:instrText>
                </w:r>
                <w:r>
                  <w:fldChar w:fldCharType="separate"/>
                </w:r>
                <w:r w:rsidR="00143169">
                  <w:rPr>
                    <w:noProof/>
                  </w:rPr>
                  <w:instrText>6.4</w:instrText>
                </w:r>
                <w:r>
                  <w:fldChar w:fldCharType="end"/>
                </w:r>
                <w:r w:rsidRPr="00633351">
                  <w:instrText xml:space="preserve"> " </w:instrText>
                </w:r>
                <w:r>
                  <w:fldChar w:fldCharType="separate"/>
                </w:r>
                <w:r w:rsidR="00143169">
                  <w:rPr>
                    <w:noProof/>
                  </w:rPr>
                  <w:t>6.4</w:t>
                </w:r>
                <w:r w:rsidR="00143169" w:rsidRPr="00633351">
                  <w:rPr>
                    <w:noProof/>
                  </w:rPr>
                  <w:t xml:space="preserve"> </w:t>
                </w:r>
                <w:r>
                  <w:fldChar w:fldCharType="end"/>
                </w:r>
                <w:r w:rsidRPr="00633351">
                  <w:t xml:space="preserve"> </w:t>
                </w:r>
                <w:fldSimple w:instr=" STYLEREF  &quot;Überschrift 2&quot;  \* MERGEFORMAT ">
                  <w:r w:rsidR="00143169">
                    <w:rPr>
                      <w:noProof/>
                    </w:rPr>
                    <w:t>Konfiguration</w:t>
                  </w:r>
                </w:fldSimple>
                <w:r w:rsidRPr="00633351">
                  <w:t xml:space="preserve"> </w:t>
                </w:r>
                <w:r>
                  <w:fldChar w:fldCharType="begin"/>
                </w:r>
                <w:r w:rsidRPr="00633351">
                  <w:instrText xml:space="preserve"> If </w:instrText>
                </w:r>
                <w:r>
                  <w:fldChar w:fldCharType="begin"/>
                </w:r>
                <w:r w:rsidRPr="00633351">
                  <w:instrText xml:space="preserve">  STYLEREF "Überschrift 2" \n  </w:instrText>
                </w:r>
                <w:r>
                  <w:fldChar w:fldCharType="separate"/>
                </w:r>
                <w:r w:rsidR="00143169">
                  <w:rPr>
                    <w:noProof/>
                  </w:rPr>
                  <w:instrText>6.4</w:instrText>
                </w:r>
                <w:r>
                  <w:fldChar w:fldCharType="end"/>
                </w:r>
                <w:r w:rsidRPr="00633351">
                  <w:instrText xml:space="preserve"> = 0 "</w:instrText>
                </w:r>
                <w:r>
                  <w:fldChar w:fldCharType="begin"/>
                </w:r>
                <w:r w:rsidRPr="00633351">
                  <w:instrText xml:space="preserve">  STYLEREF "Überschrift 1" \n  </w:instrText>
                </w:r>
                <w:r>
                  <w:fldChar w:fldCharType="separate"/>
                </w:r>
                <w:r>
                  <w:rPr>
                    <w:noProof/>
                  </w:rPr>
                  <w:instrText>7</w:instrText>
                </w:r>
                <w:r>
                  <w:fldChar w:fldCharType="end"/>
                </w:r>
                <w:r w:rsidRPr="00633351">
                  <w:instrText xml:space="preserve">. </w:instrText>
                </w:r>
                <w:fldSimple w:instr=" STYLEREF  &quot;Überschrift 1&quot;  \* MERGEFORMAT ">
                  <w:r w:rsidRPr="005B6977">
                    <w:rPr>
                      <w:b/>
                      <w:bCs/>
                      <w:noProof/>
                    </w:rPr>
                    <w:instrText>ADO</w:instrText>
                  </w:r>
                  <w:r>
                    <w:rPr>
                      <w:noProof/>
                    </w:rPr>
                    <w:instrText>.NET Data Services Framework</w:instrText>
                  </w:r>
                </w:fldSimple>
                <w:r w:rsidRPr="00633351">
                  <w:instrText xml:space="preserve">" </w:instrText>
                </w:r>
                <w:del w:id="865" w:author="Arash Baharloo" w:date="2013-03-19T12:22:00Z">
                  <w:r>
                    <w:fldChar w:fldCharType="end"/>
                  </w:r>
                </w:del>
              </w:p>
            </w:txbxContent>
          </v:textbox>
          <w10:wrap anchorx="margin" anchory="margin"/>
        </v:shape>
      </w:pic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Default="00364B1D">
    <w:pPr>
      <w:pStyle w:val="Kopfzeile"/>
    </w:pPr>
    <w:r>
      <w:rPr>
        <w:noProof/>
        <w:lang w:eastAsia="zh-TW"/>
      </w:rPr>
      <w:pict>
        <v:shapetype id="_x0000_t202" coordsize="21600,21600" o:spt="202" path="m,l,21600r21600,l21600,xe">
          <v:stroke joinstyle="miter"/>
          <v:path gradientshapeok="t" o:connecttype="rect"/>
        </v:shapetype>
        <v:shape id="_x0000_s2983" type="#_x0000_t202" style="position:absolute;left:0;text-align:left;margin-left:0;margin-top:0;width:468pt;height:13.45pt;z-index:251985920;mso-width-percent:1000;mso-position-horizontal:left;mso-position-horizontal-relative:margin;mso-position-vertical:center;mso-position-vertical-relative:top-margin-area;mso-width-percent:1000;mso-width-relative:margin;v-text-anchor:middle" o:allowincell="f" filled="f" stroked="f">
          <v:textbox style="mso-next-textbox:#_x0000_s2983;mso-fit-shape-to-text:t" inset=",0,,0">
            <w:txbxContent>
              <w:p w:rsidR="00364B1D" w:rsidRPr="00276288" w:rsidRDefault="00364B1D" w:rsidP="00276288">
                <w:pPr>
                  <w:spacing w:after="0" w:line="240" w:lineRule="auto"/>
                  <w:rPr>
                    <w:lang w:val="de-DE"/>
                  </w:rPr>
                </w:pPr>
                <w:r>
                  <w:fldChar w:fldCharType="begin"/>
                </w:r>
                <w:r w:rsidRPr="00E56663">
                  <w:rPr>
                    <w:lang w:val="de-DE"/>
                  </w:rPr>
                  <w:instrText xml:space="preserve"> If </w:instrText>
                </w:r>
                <w:r>
                  <w:fldChar w:fldCharType="begin"/>
                </w:r>
                <w:r w:rsidRPr="00E56663">
                  <w:rPr>
                    <w:lang w:val="de-DE"/>
                  </w:rPr>
                  <w:instrText xml:space="preserve">  STYLEREF "Überschrift 1" \n  </w:instrText>
                </w:r>
                <w:r>
                  <w:fldChar w:fldCharType="separate"/>
                </w:r>
                <w:r w:rsidR="00143169">
                  <w:rPr>
                    <w:noProof/>
                    <w:lang w:val="de-DE"/>
                  </w:rPr>
                  <w:instrText>6</w:instrText>
                </w:r>
                <w:r>
                  <w:fldChar w:fldCharType="end"/>
                </w:r>
                <w:r w:rsidRPr="00E56663">
                  <w:rPr>
                    <w:lang w:val="de-DE"/>
                  </w:rPr>
                  <w:instrText xml:space="preserve"> &lt;&gt; 0 "</w:instrText>
                </w:r>
                <w:r>
                  <w:fldChar w:fldCharType="begin"/>
                </w:r>
                <w:r w:rsidRPr="00E56663">
                  <w:rPr>
                    <w:lang w:val="de-DE"/>
                  </w:rPr>
                  <w:instrText xml:space="preserve">  STYLEREF "Überschrift 1" \n  </w:instrText>
                </w:r>
                <w:r>
                  <w:fldChar w:fldCharType="separate"/>
                </w:r>
                <w:r w:rsidR="00143169">
                  <w:rPr>
                    <w:noProof/>
                    <w:lang w:val="de-DE"/>
                  </w:rPr>
                  <w:instrText>6</w:instrText>
                </w:r>
                <w:r>
                  <w:fldChar w:fldCharType="end"/>
                </w:r>
                <w:r w:rsidRPr="00E56663">
                  <w:rPr>
                    <w:lang w:val="de-DE"/>
                  </w:rPr>
                  <w:instrText xml:space="preserve"> " </w:instrText>
                </w:r>
                <w:r>
                  <w:fldChar w:fldCharType="separate"/>
                </w:r>
                <w:r w:rsidR="00143169">
                  <w:rPr>
                    <w:noProof/>
                    <w:lang w:val="de-DE"/>
                  </w:rPr>
                  <w:t>6</w:t>
                </w:r>
                <w:r w:rsidR="00143169" w:rsidRPr="00E56663">
                  <w:rPr>
                    <w:noProof/>
                    <w:lang w:val="de-DE"/>
                  </w:rPr>
                  <w:t xml:space="preserve"> </w:t>
                </w:r>
                <w:r>
                  <w:fldChar w:fldCharType="end"/>
                </w:r>
                <w:fldSimple w:instr=" STYLEREF  &quot;Überschrift 1&quot;  \* MERGEFORMAT ">
                  <w:r w:rsidR="00143169" w:rsidRPr="00143169">
                    <w:rPr>
                      <w:noProof/>
                      <w:lang w:val="de-DE"/>
                    </w:rPr>
                    <w:t>Der</w:t>
                  </w:r>
                  <w:r w:rsidR="00143169">
                    <w:rPr>
                      <w:noProof/>
                    </w:rPr>
                    <w:t xml:space="preserve"> Client</w:t>
                  </w:r>
                </w:fldSimple>
              </w:p>
            </w:txbxContent>
          </v:textbox>
          <w10:wrap anchorx="margin" anchory="margin"/>
        </v:shape>
      </w:pict>
    </w:r>
    <w:r>
      <w:rPr>
        <w:noProof/>
        <w:lang w:eastAsia="zh-TW"/>
      </w:rPr>
      <w:pict>
        <v:shape id="_x0000_s2982" type="#_x0000_t202" style="position:absolute;left:0;text-align:left;margin-left:0;margin-top:0;width:1in;height:13.45pt;z-index:251984896;mso-width-percent:1000;mso-position-horizontal:left;mso-position-horizontal-relative:page;mso-position-vertical:center;mso-position-vertical-relative:top-margin-area;mso-width-percent:1000;mso-width-relative:left-margin-area;v-text-anchor:middle" o:allowincell="f" fillcolor="#e8641b" stroked="f">
          <v:textbox style="mso-next-textbox:#_x0000_s2982;mso-fit-shape-to-text:t" inset=",0,,0">
            <w:txbxContent>
              <w:p w:rsidR="00364B1D" w:rsidRDefault="00364B1D">
                <w:pPr>
                  <w:spacing w:after="0" w:line="240" w:lineRule="auto"/>
                  <w:jc w:val="right"/>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00143169" w:rsidRPr="00143169">
                  <w:rPr>
                    <w:noProof/>
                    <w:color w:val="FFFFFF" w:themeColor="background1"/>
                  </w:rPr>
                  <w:t>21</w:t>
                </w:r>
                <w:r>
                  <w:rPr>
                    <w:lang w:val="de-DE"/>
                  </w:rPr>
                  <w:fldChar w:fldCharType="end"/>
                </w:r>
              </w:p>
            </w:txbxContent>
          </v:textbox>
          <w10:wrap anchorx="page" anchory="margin"/>
        </v:shape>
      </w:pic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Pr="00276288" w:rsidRDefault="00364B1D" w:rsidP="00276288">
    <w:pPr>
      <w:spacing w:after="0" w:line="240" w:lineRule="auto"/>
      <w:jc w:val="right"/>
      <w:rPr>
        <w:lang w:val="de-DE"/>
      </w:rPr>
    </w:pPr>
    <w:r>
      <w:rPr>
        <w:noProof/>
        <w:lang w:eastAsia="zh-TW"/>
      </w:rPr>
      <w:pict>
        <v:shapetype id="_x0000_t202" coordsize="21600,21600" o:spt="202" path="m,l,21600r21600,l21600,xe">
          <v:stroke joinstyle="miter"/>
          <v:path gradientshapeok="t" o:connecttype="rect"/>
        </v:shapetype>
        <v:shape id="_x0000_s2998" type="#_x0000_t202" style="position:absolute;left:0;text-align:left;margin-left:511pt;margin-top:28.25pt;width:84.85pt;height:14.05pt;z-index:252006400;mso-width-percent:1000;mso-position-horizontal-relative:page;mso-position-vertical-relative:top-margin-area;mso-width-percent:1000;mso-width-relative:right-margin-area;v-text-anchor:middle" o:allowincell="f" fillcolor="#e8641b" stroked="f">
          <v:textbox style="mso-next-textbox:#_x0000_s2998;mso-fit-shape-to-text:t" inset=",0,,0">
            <w:txbxContent>
              <w:p w:rsidR="00364B1D" w:rsidRPr="0087439E" w:rsidRDefault="00364B1D" w:rsidP="0087439E">
                <w:pPr>
                  <w:spacing w:after="0" w:line="240" w:lineRule="auto"/>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00143169" w:rsidRPr="00143169">
                  <w:rPr>
                    <w:noProof/>
                    <w:color w:val="FFFFFF" w:themeColor="background1"/>
                  </w:rPr>
                  <w:t>24</w:t>
                </w:r>
                <w:r>
                  <w:rPr>
                    <w:lang w:val="de-DE"/>
                  </w:rPr>
                  <w:fldChar w:fldCharType="end"/>
                </w:r>
              </w:p>
            </w:txbxContent>
          </v:textbox>
          <w10:wrap anchorx="page"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Pr="00276288" w:rsidRDefault="00364B1D" w:rsidP="00276288">
    <w:pPr>
      <w:spacing w:after="0" w:line="240" w:lineRule="auto"/>
      <w:jc w:val="right"/>
      <w:rPr>
        <w:lang w:val="de-DE"/>
      </w:rPr>
    </w:pPr>
    <w:r>
      <w:rPr>
        <w:noProof/>
        <w:lang w:eastAsia="zh-TW"/>
      </w:rPr>
      <w:pict>
        <v:shapetype id="_x0000_t202" coordsize="21600,21600" o:spt="202" path="m,l,21600r21600,l21600,xe">
          <v:stroke joinstyle="miter"/>
          <v:path gradientshapeok="t" o:connecttype="rect"/>
        </v:shapetype>
        <v:shape id="_x0000_s2120" type="#_x0000_t202" style="position:absolute;left:0;text-align:left;margin-left:511pt;margin-top:28.25pt;width:84.8pt;height:14.05pt;z-index:251683840;mso-width-percent:1000;mso-position-horizontal-relative:page;mso-position-vertical-relative:top-margin-area;mso-width-percent:1000;mso-width-relative:right-margin-area;v-text-anchor:middle" o:allowincell="f" fillcolor="#e8641b" stroked="f">
          <v:textbox style="mso-next-textbox:#_x0000_s2120;mso-fit-shape-to-text:t" inset=",0,,0">
            <w:txbxContent>
              <w:p w:rsidR="00364B1D" w:rsidRDefault="00364B1D">
                <w:pPr>
                  <w:spacing w:after="0" w:line="240" w:lineRule="auto"/>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00143169" w:rsidRPr="00143169">
                  <w:rPr>
                    <w:noProof/>
                    <w:color w:val="FFFFFF" w:themeColor="background1"/>
                  </w:rPr>
                  <w:t>4</w:t>
                </w:r>
                <w:r>
                  <w:rPr>
                    <w:lang w:val="de-DE"/>
                  </w:rPr>
                  <w:fldChar w:fldCharType="end"/>
                </w:r>
              </w:p>
            </w:txbxContent>
          </v:textbox>
          <w10:wrap anchorx="page" anchory="margin"/>
        </v:shape>
      </w:pict>
    </w:r>
    <w:r>
      <w:rPr>
        <w:noProof/>
        <w:lang w:val="de-DE" w:eastAsia="de-DE" w:bidi="ar-SA"/>
      </w:rPr>
      <w:pict>
        <v:shape id="_x0000_s2130" type="#_x0000_t202" style="position:absolute;left:0;text-align:left;margin-left:0;margin-top:0;width:468pt;height:13.45pt;z-index:251684864;mso-width-percent:1000;mso-position-horizontal:left;mso-position-horizontal-relative:margin;mso-position-vertical:center;mso-position-vertical-relative:top-margin-area;mso-width-percent:1000;mso-width-relative:margin;v-text-anchor:middle" o:allowincell="f" filled="f" stroked="f">
          <v:textbox style="mso-next-textbox:#_x0000_s2130;mso-fit-shape-to-text:t" inset=",0,,0">
            <w:txbxContent>
              <w:bookmarkStart w:id="609" w:name="OLE_LINK363"/>
              <w:bookmarkStart w:id="610" w:name="OLE_LINK364"/>
              <w:bookmarkStart w:id="611" w:name="_Hlk234210108"/>
              <w:p w:rsidR="00364B1D" w:rsidRDefault="00364B1D" w:rsidP="00276288">
                <w:pPr>
                  <w:spacing w:after="0" w:line="240" w:lineRule="auto"/>
                  <w:jc w:val="right"/>
                  <w:rPr>
                    <w:lang w:val="de-DE"/>
                  </w:rPr>
                </w:pPr>
                <w:r>
                  <w:fldChar w:fldCharType="begin"/>
                </w:r>
                <w:r w:rsidRPr="001A4669">
                  <w:rPr>
                    <w:lang w:val="de-DE"/>
                  </w:rPr>
                  <w:instrText xml:space="preserve"> STYLEREF  "Überschrift 2" \n  \* MERGEFORMAT </w:instrText>
                </w:r>
                <w:r>
                  <w:fldChar w:fldCharType="separate"/>
                </w:r>
                <w:r w:rsidR="00143169">
                  <w:rPr>
                    <w:noProof/>
                    <w:lang w:val="de-DE"/>
                  </w:rPr>
                  <w:t>1.2</w:t>
                </w:r>
                <w:r>
                  <w:fldChar w:fldCharType="end"/>
                </w:r>
                <w:r>
                  <w:rPr>
                    <w:lang w:val="de-DE"/>
                  </w:rPr>
                  <w:t xml:space="preserve"> </w:t>
                </w:r>
                <w:fldSimple w:instr=" STYLEREF  &quot;Überschrift 2&quot;  \* MERGEFORMAT ">
                  <w:r w:rsidR="00143169" w:rsidRPr="00143169">
                    <w:rPr>
                      <w:noProof/>
                      <w:lang w:val="de-DE"/>
                    </w:rPr>
                    <w:t>Ziele</w:t>
                  </w:r>
                </w:fldSimple>
                <w:bookmarkEnd w:id="609"/>
                <w:bookmarkEnd w:id="610"/>
                <w:bookmarkEnd w:id="611"/>
              </w:p>
            </w:txbxContent>
          </v:textbox>
          <w10:wrap anchorx="margin" anchory="margin"/>
        </v:shape>
      </w:pic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Default="00364B1D">
    <w:pPr>
      <w:pStyle w:val="Kopfzeile"/>
    </w:pPr>
    <w:r>
      <w:rPr>
        <w:noProof/>
        <w:lang w:val="de-DE" w:eastAsia="de-DE" w:bidi="ar-SA"/>
      </w:rPr>
      <w:pict>
        <v:shapetype id="_x0000_t202" coordsize="21600,21600" o:spt="202" path="m,l,21600r21600,l21600,xe">
          <v:stroke joinstyle="miter"/>
          <v:path gradientshapeok="t" o:connecttype="rect"/>
        </v:shapetype>
        <v:shape id="_x0000_s2997" type="#_x0000_t202" style="position:absolute;left:0;text-align:left;margin-left:0;margin-top:0;width:1in;height:13.45pt;z-index:252005376;mso-width-percent:1000;mso-position-horizontal:left;mso-position-horizontal-relative:page;mso-position-vertical:center;mso-position-vertical-relative:top-margin-area;mso-width-percent:1000;mso-width-relative:left-margin-area;v-text-anchor:middle" o:allowincell="f" fillcolor="#e8641b" stroked="f">
          <v:textbox style="mso-next-textbox:#_x0000_s2997;mso-fit-shape-to-text:t" inset=",0,,0">
            <w:txbxContent>
              <w:p w:rsidR="00364B1D" w:rsidRDefault="00364B1D" w:rsidP="00007CA0">
                <w:pPr>
                  <w:spacing w:after="0" w:line="240" w:lineRule="auto"/>
                  <w:jc w:val="right"/>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Pr="00183395">
                  <w:rPr>
                    <w:noProof/>
                    <w:color w:val="FFFFFF" w:themeColor="background1"/>
                  </w:rPr>
                  <w:t>23</w:t>
                </w:r>
                <w:r>
                  <w:rPr>
                    <w:lang w:val="de-DE"/>
                  </w:rPr>
                  <w:fldChar w:fldCharType="end"/>
                </w:r>
              </w:p>
            </w:txbxContent>
          </v:textbox>
          <w10:wrap anchorx="page" anchory="margin"/>
        </v:shape>
      </w:pic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Pr="00276288" w:rsidRDefault="00364B1D" w:rsidP="00276288">
    <w:pPr>
      <w:spacing w:after="0" w:line="240" w:lineRule="auto"/>
      <w:jc w:val="right"/>
      <w:rPr>
        <w:lang w:val="de-DE"/>
      </w:rPr>
    </w:pPr>
    <w:r>
      <w:rPr>
        <w:noProof/>
        <w:lang w:eastAsia="zh-TW"/>
      </w:rPr>
      <w:pict>
        <v:shapetype id="_x0000_t202" coordsize="21600,21600" o:spt="202" path="m,l,21600r21600,l21600,xe">
          <v:stroke joinstyle="miter"/>
          <v:path gradientshapeok="t" o:connecttype="rect"/>
        </v:shapetype>
        <v:shape id="_x0000_s2280" type="#_x0000_t202" style="position:absolute;left:0;text-align:left;margin-left:511pt;margin-top:28.4pt;width:84.8pt;height:14.05pt;z-index:251777024;mso-width-percent:1000;mso-position-horizontal-relative:page;mso-position-vertical-relative:top-margin-area;mso-width-percent:1000;mso-width-relative:right-margin-area;v-text-anchor:middle" o:allowincell="f" fillcolor="#e8641b" stroked="f">
          <v:textbox style="mso-next-textbox:#_x0000_s2280;mso-fit-shape-to-text:t" inset=",0,,0">
            <w:txbxContent>
              <w:p w:rsidR="00364B1D" w:rsidRDefault="00364B1D">
                <w:pPr>
                  <w:spacing w:after="0" w:line="240" w:lineRule="auto"/>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00143169" w:rsidRPr="00143169">
                  <w:rPr>
                    <w:noProof/>
                    <w:color w:val="FFFFFF" w:themeColor="background1"/>
                  </w:rPr>
                  <w:t>26</w:t>
                </w:r>
                <w:r>
                  <w:rPr>
                    <w:lang w:val="de-DE"/>
                  </w:rPr>
                  <w:fldChar w:fldCharType="end"/>
                </w:r>
              </w:p>
            </w:txbxContent>
          </v:textbox>
          <w10:wrap anchorx="page" anchory="margin"/>
        </v:shape>
      </w:pict>
    </w:r>
    <w:r>
      <w:rPr>
        <w:noProof/>
        <w:lang w:val="de-DE" w:eastAsia="de-DE" w:bidi="ar-SA"/>
      </w:rPr>
      <w:pict>
        <v:shape id="_x0000_s2281" type="#_x0000_t202" style="position:absolute;left:0;text-align:left;margin-left:0;margin-top:0;width:468pt;height:13.45pt;z-index:251778048;mso-width-percent:1000;mso-position-horizontal:left;mso-position-horizontal-relative:margin;mso-position-vertical:center;mso-position-vertical-relative:top-margin-area;mso-width-percent:1000;mso-width-relative:margin;v-text-anchor:middle" o:allowincell="f" filled="f" stroked="f">
          <v:textbox style="mso-next-textbox:#_x0000_s2281;mso-fit-shape-to-text:t" inset=",0,,0">
            <w:txbxContent>
              <w:p w:rsidR="00364B1D" w:rsidRPr="00633351" w:rsidRDefault="00364B1D" w:rsidP="00007CA0">
                <w:pPr>
                  <w:spacing w:after="0" w:line="240" w:lineRule="auto"/>
                  <w:jc w:val="right"/>
                </w:pPr>
                <w:r>
                  <w:fldChar w:fldCharType="begin"/>
                </w:r>
                <w:r w:rsidRPr="00633351">
                  <w:instrText xml:space="preserve"> If </w:instrText>
                </w:r>
                <w:r>
                  <w:fldChar w:fldCharType="begin"/>
                </w:r>
                <w:r w:rsidRPr="00633351">
                  <w:instrText xml:space="preserve">  STYLEREF "Überschrift 2" \n  </w:instrText>
                </w:r>
                <w:r>
                  <w:fldChar w:fldCharType="separate"/>
                </w:r>
                <w:r w:rsidR="00143169">
                  <w:rPr>
                    <w:noProof/>
                  </w:rPr>
                  <w:instrText>7.5</w:instrText>
                </w:r>
                <w:r>
                  <w:fldChar w:fldCharType="end"/>
                </w:r>
                <w:r w:rsidRPr="00633351">
                  <w:instrText xml:space="preserve"> &lt;&gt; 0 "</w:instrText>
                </w:r>
                <w:r>
                  <w:fldChar w:fldCharType="begin"/>
                </w:r>
                <w:r w:rsidRPr="00633351">
                  <w:instrText xml:space="preserve">  STYLEREF "Überschrift 2" \n  </w:instrText>
                </w:r>
                <w:r>
                  <w:fldChar w:fldCharType="separate"/>
                </w:r>
                <w:r w:rsidR="00143169">
                  <w:rPr>
                    <w:noProof/>
                  </w:rPr>
                  <w:instrText>7.5</w:instrText>
                </w:r>
                <w:r>
                  <w:fldChar w:fldCharType="end"/>
                </w:r>
                <w:r w:rsidRPr="00633351">
                  <w:instrText xml:space="preserve"> " </w:instrText>
                </w:r>
                <w:r>
                  <w:fldChar w:fldCharType="separate"/>
                </w:r>
                <w:r w:rsidR="00143169">
                  <w:rPr>
                    <w:noProof/>
                  </w:rPr>
                  <w:t>7.5</w:t>
                </w:r>
                <w:r w:rsidR="00143169" w:rsidRPr="00633351">
                  <w:rPr>
                    <w:noProof/>
                  </w:rPr>
                  <w:t xml:space="preserve"> </w:t>
                </w:r>
                <w:r>
                  <w:fldChar w:fldCharType="end"/>
                </w:r>
                <w:r w:rsidRPr="00633351">
                  <w:t xml:space="preserve"> </w:t>
                </w:r>
                <w:fldSimple w:instr=" STYLEREF  &quot;Überschrift 2&quot;  \* MERGEFORMAT ">
                  <w:r w:rsidR="00143169">
                    <w:rPr>
                      <w:noProof/>
                    </w:rPr>
                    <w:t>Build</w:t>
                  </w:r>
                </w:fldSimple>
                <w:r w:rsidRPr="00633351">
                  <w:t xml:space="preserve"> </w:t>
                </w:r>
                <w:r>
                  <w:fldChar w:fldCharType="begin"/>
                </w:r>
                <w:r w:rsidRPr="00633351">
                  <w:instrText xml:space="preserve"> If </w:instrText>
                </w:r>
                <w:r>
                  <w:fldChar w:fldCharType="begin"/>
                </w:r>
                <w:r w:rsidRPr="00633351">
                  <w:instrText xml:space="preserve">  STYLEREF "Überschrift 2" \n  </w:instrText>
                </w:r>
                <w:r>
                  <w:fldChar w:fldCharType="separate"/>
                </w:r>
                <w:r w:rsidR="00143169">
                  <w:rPr>
                    <w:noProof/>
                  </w:rPr>
                  <w:instrText>7.5</w:instrText>
                </w:r>
                <w:r>
                  <w:fldChar w:fldCharType="end"/>
                </w:r>
                <w:r w:rsidRPr="00633351">
                  <w:instrText xml:space="preserve"> = 0 "</w:instrText>
                </w:r>
                <w:r>
                  <w:fldChar w:fldCharType="begin"/>
                </w:r>
                <w:r w:rsidRPr="00633351">
                  <w:instrText xml:space="preserve">  STYLEREF "Überschrift 1" \n  </w:instrText>
                </w:r>
                <w:r>
                  <w:fldChar w:fldCharType="separate"/>
                </w:r>
                <w:r>
                  <w:rPr>
                    <w:noProof/>
                  </w:rPr>
                  <w:instrText>7</w:instrText>
                </w:r>
                <w:r>
                  <w:fldChar w:fldCharType="end"/>
                </w:r>
                <w:r w:rsidRPr="00633351">
                  <w:instrText xml:space="preserve">. </w:instrText>
                </w:r>
                <w:fldSimple w:instr=" STYLEREF  &quot;Überschrift 1&quot;  \* MERGEFORMAT ">
                  <w:r w:rsidRPr="005B6977">
                    <w:rPr>
                      <w:b/>
                      <w:bCs/>
                      <w:noProof/>
                    </w:rPr>
                    <w:instrText>ADO</w:instrText>
                  </w:r>
                  <w:r>
                    <w:rPr>
                      <w:noProof/>
                    </w:rPr>
                    <w:instrText>.NET Data Services Framework</w:instrText>
                  </w:r>
                </w:fldSimple>
                <w:r w:rsidRPr="00633351">
                  <w:instrText xml:space="preserve">" </w:instrText>
                </w:r>
                <w:r>
                  <w:fldChar w:fldCharType="end"/>
                </w:r>
              </w:p>
            </w:txbxContent>
          </v:textbox>
          <w10:wrap anchorx="margin" anchory="margin"/>
        </v:shape>
      </w:pic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Default="00364B1D">
    <w:pPr>
      <w:pStyle w:val="Kopfzeile"/>
    </w:pPr>
    <w:r>
      <w:rPr>
        <w:noProof/>
        <w:lang w:eastAsia="zh-TW"/>
      </w:rPr>
      <w:pict>
        <v:shapetype id="_x0000_t202" coordsize="21600,21600" o:spt="202" path="m,l,21600r21600,l21600,xe">
          <v:stroke joinstyle="miter"/>
          <v:path gradientshapeok="t" o:connecttype="rect"/>
        </v:shapetype>
        <v:shape id="_x0000_s2283" type="#_x0000_t202" style="position:absolute;left:0;text-align:left;margin-left:0;margin-top:0;width:468pt;height:13.45pt;z-index:251781120;mso-width-percent:1000;mso-position-horizontal:left;mso-position-horizontal-relative:margin;mso-position-vertical:center;mso-position-vertical-relative:top-margin-area;mso-width-percent:1000;mso-width-relative:margin;v-text-anchor:middle" o:allowincell="f" filled="f" stroked="f">
          <v:textbox style="mso-next-textbox:#_x0000_s2283;mso-fit-shape-to-text:t" inset=",0,,0">
            <w:txbxContent>
              <w:p w:rsidR="00364B1D" w:rsidRPr="00276288" w:rsidRDefault="00364B1D" w:rsidP="00276288">
                <w:pPr>
                  <w:spacing w:after="0" w:line="240" w:lineRule="auto"/>
                  <w:rPr>
                    <w:lang w:val="de-DE"/>
                  </w:rPr>
                </w:pPr>
                <w:r>
                  <w:fldChar w:fldCharType="begin"/>
                </w:r>
                <w:r w:rsidRPr="00E56663">
                  <w:rPr>
                    <w:lang w:val="de-DE"/>
                  </w:rPr>
                  <w:instrText xml:space="preserve"> If </w:instrText>
                </w:r>
                <w:r>
                  <w:fldChar w:fldCharType="begin"/>
                </w:r>
                <w:r w:rsidRPr="00E56663">
                  <w:rPr>
                    <w:lang w:val="de-DE"/>
                  </w:rPr>
                  <w:instrText xml:space="preserve">  STYLEREF "Überschrift 1" \n  </w:instrText>
                </w:r>
                <w:r>
                  <w:fldChar w:fldCharType="separate"/>
                </w:r>
                <w:r w:rsidR="00143169">
                  <w:rPr>
                    <w:noProof/>
                    <w:lang w:val="de-DE"/>
                  </w:rPr>
                  <w:instrText>7</w:instrText>
                </w:r>
                <w:r>
                  <w:fldChar w:fldCharType="end"/>
                </w:r>
                <w:r w:rsidRPr="00E56663">
                  <w:rPr>
                    <w:lang w:val="de-DE"/>
                  </w:rPr>
                  <w:instrText xml:space="preserve"> &lt;&gt; 0 "</w:instrText>
                </w:r>
                <w:r>
                  <w:fldChar w:fldCharType="begin"/>
                </w:r>
                <w:r w:rsidRPr="00E56663">
                  <w:rPr>
                    <w:lang w:val="de-DE"/>
                  </w:rPr>
                  <w:instrText xml:space="preserve">  STYLEREF "Überschrift 1" \n  </w:instrText>
                </w:r>
                <w:r>
                  <w:fldChar w:fldCharType="separate"/>
                </w:r>
                <w:r w:rsidR="00143169">
                  <w:rPr>
                    <w:noProof/>
                    <w:lang w:val="de-DE"/>
                  </w:rPr>
                  <w:instrText>7</w:instrText>
                </w:r>
                <w:r>
                  <w:fldChar w:fldCharType="end"/>
                </w:r>
                <w:r w:rsidRPr="00E56663">
                  <w:rPr>
                    <w:lang w:val="de-DE"/>
                  </w:rPr>
                  <w:instrText xml:space="preserve"> " </w:instrText>
                </w:r>
                <w:r>
                  <w:fldChar w:fldCharType="separate"/>
                </w:r>
                <w:r w:rsidR="00143169">
                  <w:rPr>
                    <w:noProof/>
                    <w:lang w:val="de-DE"/>
                  </w:rPr>
                  <w:t>7</w:t>
                </w:r>
                <w:r w:rsidR="00143169" w:rsidRPr="00E56663">
                  <w:rPr>
                    <w:noProof/>
                    <w:lang w:val="de-DE"/>
                  </w:rPr>
                  <w:t xml:space="preserve"> </w:t>
                </w:r>
                <w:r>
                  <w:fldChar w:fldCharType="end"/>
                </w:r>
                <w:fldSimple w:instr=" STYLEREF  &quot;Überschrift 1&quot;  \* MERGEFORMAT ">
                  <w:r w:rsidR="00143169" w:rsidRPr="00143169">
                    <w:rPr>
                      <w:noProof/>
                      <w:lang w:val="de-DE"/>
                    </w:rPr>
                    <w:t>Der</w:t>
                  </w:r>
                  <w:r w:rsidR="00143169">
                    <w:rPr>
                      <w:noProof/>
                    </w:rPr>
                    <w:t xml:space="preserve"> Server</w:t>
                  </w:r>
                </w:fldSimple>
              </w:p>
            </w:txbxContent>
          </v:textbox>
          <w10:wrap anchorx="margin" anchory="margin"/>
        </v:shape>
      </w:pict>
    </w:r>
    <w:r>
      <w:rPr>
        <w:noProof/>
        <w:lang w:eastAsia="zh-TW"/>
      </w:rPr>
      <w:pict>
        <v:shape id="_x0000_s2282" type="#_x0000_t202" style="position:absolute;left:0;text-align:left;margin-left:0;margin-top:0;width:1in;height:13.45pt;z-index:251780096;mso-width-percent:1000;mso-position-horizontal:left;mso-position-horizontal-relative:page;mso-position-vertical:center;mso-position-vertical-relative:top-margin-area;mso-width-percent:1000;mso-width-relative:left-margin-area;v-text-anchor:middle" o:allowincell="f" fillcolor="#e8641b" stroked="f">
          <v:textbox style="mso-next-textbox:#_x0000_s2282;mso-fit-shape-to-text:t" inset=",0,,0">
            <w:txbxContent>
              <w:p w:rsidR="00364B1D" w:rsidRDefault="00364B1D">
                <w:pPr>
                  <w:spacing w:after="0" w:line="240" w:lineRule="auto"/>
                  <w:jc w:val="right"/>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00143169" w:rsidRPr="00143169">
                  <w:rPr>
                    <w:noProof/>
                    <w:color w:val="FFFFFF" w:themeColor="background1"/>
                  </w:rPr>
                  <w:t>25</w:t>
                </w:r>
                <w:r>
                  <w:rPr>
                    <w:lang w:val="de-DE"/>
                  </w:rPr>
                  <w:fldChar w:fldCharType="end"/>
                </w:r>
              </w:p>
            </w:txbxContent>
          </v:textbox>
          <w10:wrap anchorx="page" anchory="margin"/>
        </v:shape>
      </w:pict>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Pr="00276288" w:rsidRDefault="00364B1D" w:rsidP="00276288">
    <w:pPr>
      <w:spacing w:after="0" w:line="240" w:lineRule="auto"/>
      <w:jc w:val="right"/>
      <w:rPr>
        <w:lang w:val="de-DE"/>
      </w:rPr>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Default="00364B1D">
    <w:pPr>
      <w:pStyle w:val="Kopfzeile"/>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Pr="00276288" w:rsidRDefault="00364B1D" w:rsidP="00276288">
    <w:pPr>
      <w:spacing w:after="0" w:line="240" w:lineRule="auto"/>
      <w:jc w:val="right"/>
      <w:rPr>
        <w:lang w:val="de-DE"/>
      </w:rPr>
    </w:pPr>
    <w:r>
      <w:rPr>
        <w:noProof/>
        <w:lang w:eastAsia="zh-TW"/>
      </w:rPr>
      <w:pict>
        <v:shapetype id="_x0000_t202" coordsize="21600,21600" o:spt="202" path="m,l,21600r21600,l21600,xe">
          <v:stroke joinstyle="miter"/>
          <v:path gradientshapeok="t" o:connecttype="rect"/>
        </v:shapetype>
        <v:shape id="_x0000_s2155" type="#_x0000_t202" style="position:absolute;left:0;text-align:left;margin-left:16291.2pt;margin-top:0;width:1in;height:13.45pt;z-index:251701248;mso-width-percent:1000;mso-position-horizontal:right;mso-position-horizontal-relative:page;mso-position-vertical:center;mso-position-vertical-relative:top-margin-area;mso-width-percent:1000;mso-width-relative:right-margin-area;v-text-anchor:middle" o:allowincell="f" fillcolor="#e8641b" stroked="f">
          <v:textbox style="mso-next-textbox:#_x0000_s2155;mso-fit-shape-to-text:t" inset=",0,,0">
            <w:txbxContent>
              <w:p w:rsidR="00364B1D" w:rsidRDefault="00364B1D">
                <w:pPr>
                  <w:spacing w:after="0" w:line="240" w:lineRule="auto"/>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00440B01" w:rsidRPr="00440B01">
                  <w:rPr>
                    <w:noProof/>
                    <w:color w:val="FFFFFF" w:themeColor="background1"/>
                  </w:rPr>
                  <w:t>28</w:t>
                </w:r>
                <w:r>
                  <w:rPr>
                    <w:lang w:val="de-DE"/>
                  </w:rPr>
                  <w:fldChar w:fldCharType="end"/>
                </w:r>
              </w:p>
            </w:txbxContent>
          </v:textbox>
          <w10:wrap anchorx="page" anchory="margin"/>
        </v:shape>
      </w:pict>
    </w: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Default="00364B1D">
    <w:pPr>
      <w:pStyle w:val="Kopfzeile"/>
    </w:pPr>
    <w:r>
      <w:rPr>
        <w:noProof/>
        <w:lang w:val="de-DE" w:eastAsia="de-DE" w:bidi="ar-SA"/>
      </w:rPr>
      <w:pict>
        <v:shapetype id="_x0000_t202" coordsize="21600,21600" o:spt="202" path="m,l,21600r21600,l21600,xe">
          <v:stroke joinstyle="miter"/>
          <v:path gradientshapeok="t" o:connecttype="rect"/>
        </v:shapetype>
        <v:shape id="_x0000_s2244" type="#_x0000_t202" style="position:absolute;left:0;text-align:left;margin-left:0;margin-top:0;width:1in;height:13.45pt;z-index:251743232;mso-width-percent:1000;mso-position-horizontal:left;mso-position-horizontal-relative:page;mso-position-vertical:center;mso-position-vertical-relative:top-margin-area;mso-width-percent:1000;mso-width-relative:left-margin-area;v-text-anchor:middle" o:allowincell="f" fillcolor="#e8641b" stroked="f">
          <v:textbox style="mso-next-textbox:#_x0000_s2244;mso-fit-shape-to-text:t" inset=",0,,0">
            <w:txbxContent>
              <w:p w:rsidR="00364B1D" w:rsidRDefault="00364B1D" w:rsidP="00007CA0">
                <w:pPr>
                  <w:spacing w:after="0" w:line="240" w:lineRule="auto"/>
                  <w:jc w:val="right"/>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Pr="009A093A">
                  <w:rPr>
                    <w:noProof/>
                    <w:color w:val="FFFFFF" w:themeColor="background1"/>
                  </w:rPr>
                  <w:t>27</w:t>
                </w:r>
                <w:r>
                  <w:rPr>
                    <w:lang w:val="de-DE"/>
                  </w:rPr>
                  <w:fldChar w:fldCharType="end"/>
                </w:r>
              </w:p>
            </w:txbxContent>
          </v:textbox>
          <w10:wrap anchorx="page" anchory="margin"/>
        </v:shape>
      </w:pict>
    </w: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Pr="00276288" w:rsidRDefault="00364B1D" w:rsidP="00276288">
    <w:pPr>
      <w:spacing w:after="0" w:line="240" w:lineRule="auto"/>
      <w:jc w:val="right"/>
      <w:rPr>
        <w:lang w:val="de-DE"/>
      </w:rPr>
    </w:pPr>
    <w:r>
      <w:rPr>
        <w:noProof/>
        <w:lang w:eastAsia="zh-TW"/>
      </w:rPr>
      <w:pict>
        <v:shapetype id="_x0000_t202" coordsize="21600,21600" o:spt="202" path="m,l,21600r21600,l21600,xe">
          <v:stroke joinstyle="miter"/>
          <v:path gradientshapeok="t" o:connecttype="rect"/>
        </v:shapetype>
        <v:shape id="_x0000_s2999" type="#_x0000_t202" style="position:absolute;left:0;text-align:left;margin-left:511pt;margin-top:28.4pt;width:84.8pt;height:14.05pt;z-index:252008448;mso-width-percent:1000;mso-position-horizontal-relative:page;mso-position-vertical-relative:top-margin-area;mso-width-percent:1000;mso-width-relative:right-margin-area;v-text-anchor:middle" o:allowincell="f" fillcolor="#e8641b" stroked="f">
          <v:textbox style="mso-next-textbox:#_x0000_s2999;mso-fit-shape-to-text:t" inset=",0,,0">
            <w:txbxContent>
              <w:p w:rsidR="00364B1D" w:rsidRDefault="00364B1D">
                <w:pPr>
                  <w:spacing w:after="0" w:line="240" w:lineRule="auto"/>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Pr="009A093A">
                  <w:rPr>
                    <w:noProof/>
                    <w:color w:val="FFFFFF" w:themeColor="background1"/>
                  </w:rPr>
                  <w:t>28</w:t>
                </w:r>
                <w:r>
                  <w:rPr>
                    <w:lang w:val="de-DE"/>
                  </w:rPr>
                  <w:fldChar w:fldCharType="end"/>
                </w:r>
              </w:p>
            </w:txbxContent>
          </v:textbox>
          <w10:wrap anchorx="page" anchory="margin"/>
        </v:shape>
      </w:pict>
    </w:r>
    <w:r>
      <w:rPr>
        <w:noProof/>
        <w:lang w:val="de-DE" w:eastAsia="de-DE" w:bidi="ar-SA"/>
      </w:rPr>
      <w:pict>
        <v:shape id="_x0000_s3000" type="#_x0000_t202" style="position:absolute;left:0;text-align:left;margin-left:0;margin-top:0;width:468pt;height:13.45pt;z-index:252009472;mso-width-percent:1000;mso-position-horizontal:left;mso-position-horizontal-relative:margin;mso-position-vertical:center;mso-position-vertical-relative:top-margin-area;mso-width-percent:1000;mso-width-relative:margin;v-text-anchor:middle" o:allowincell="f" filled="f" stroked="f">
          <v:textbox style="mso-next-textbox:#_x0000_s3000;mso-fit-shape-to-text:t" inset=",0,,0">
            <w:txbxContent>
              <w:p w:rsidR="00364B1D" w:rsidRPr="00633351" w:rsidRDefault="00364B1D" w:rsidP="00007CA0">
                <w:pPr>
                  <w:spacing w:after="0" w:line="240" w:lineRule="auto"/>
                  <w:jc w:val="right"/>
                </w:pPr>
                <w:r>
                  <w:fldChar w:fldCharType="begin"/>
                </w:r>
                <w:r w:rsidRPr="00633351">
                  <w:instrText xml:space="preserve"> If </w:instrText>
                </w:r>
                <w:r>
                  <w:fldChar w:fldCharType="begin"/>
                </w:r>
                <w:r w:rsidRPr="00633351">
                  <w:instrText xml:space="preserve">  STYLEREF "Überschrift 2" \n  </w:instrText>
                </w:r>
                <w:r>
                  <w:fldChar w:fldCharType="separate"/>
                </w:r>
                <w:r>
                  <w:rPr>
                    <w:noProof/>
                  </w:rPr>
                  <w:instrText>8.1</w:instrText>
                </w:r>
                <w:r>
                  <w:fldChar w:fldCharType="end"/>
                </w:r>
                <w:r w:rsidRPr="00633351">
                  <w:instrText xml:space="preserve"> &lt;&gt; 0 "</w:instrText>
                </w:r>
                <w:r>
                  <w:fldChar w:fldCharType="begin"/>
                </w:r>
                <w:r w:rsidRPr="00633351">
                  <w:instrText xml:space="preserve">  STYLEREF "Überschrift 2" \n  </w:instrText>
                </w:r>
                <w:r>
                  <w:fldChar w:fldCharType="separate"/>
                </w:r>
                <w:r>
                  <w:rPr>
                    <w:noProof/>
                  </w:rPr>
                  <w:instrText>8.1</w:instrText>
                </w:r>
                <w:r>
                  <w:fldChar w:fldCharType="end"/>
                </w:r>
                <w:r w:rsidRPr="00633351">
                  <w:instrText xml:space="preserve"> " </w:instrText>
                </w:r>
                <w:r>
                  <w:fldChar w:fldCharType="separate"/>
                </w:r>
                <w:r>
                  <w:rPr>
                    <w:noProof/>
                  </w:rPr>
                  <w:t>8.1</w:t>
                </w:r>
                <w:r w:rsidRPr="00633351">
                  <w:rPr>
                    <w:noProof/>
                  </w:rPr>
                  <w:t xml:space="preserve"> </w:t>
                </w:r>
                <w:r>
                  <w:fldChar w:fldCharType="end"/>
                </w:r>
                <w:r w:rsidRPr="00633351">
                  <w:t xml:space="preserve"> </w:t>
                </w:r>
                <w:fldSimple w:instr=" STYLEREF  &quot;Überschrift 2&quot;  \* MERGEFORMAT ">
                  <w:r>
                    <w:rPr>
                      <w:noProof/>
                    </w:rPr>
                    <w:t>Der Debug-Mode</w:t>
                  </w:r>
                </w:fldSimple>
                <w:r w:rsidRPr="00633351">
                  <w:t xml:space="preserve"> </w:t>
                </w:r>
                <w:r>
                  <w:fldChar w:fldCharType="begin"/>
                </w:r>
                <w:r w:rsidRPr="00633351">
                  <w:instrText xml:space="preserve"> If </w:instrText>
                </w:r>
                <w:r>
                  <w:fldChar w:fldCharType="begin"/>
                </w:r>
                <w:r w:rsidRPr="00633351">
                  <w:instrText xml:space="preserve">  STYLEREF "Überschrift 2" \n  </w:instrText>
                </w:r>
                <w:r>
                  <w:fldChar w:fldCharType="separate"/>
                </w:r>
                <w:r>
                  <w:rPr>
                    <w:noProof/>
                  </w:rPr>
                  <w:instrText>8.1</w:instrText>
                </w:r>
                <w:r>
                  <w:fldChar w:fldCharType="end"/>
                </w:r>
                <w:r w:rsidRPr="00633351">
                  <w:instrText xml:space="preserve"> = 0 "</w:instrText>
                </w:r>
                <w:r>
                  <w:fldChar w:fldCharType="begin"/>
                </w:r>
                <w:r w:rsidRPr="00633351">
                  <w:instrText xml:space="preserve">  STYLEREF "Überschrift 1" \n  </w:instrText>
                </w:r>
                <w:r>
                  <w:fldChar w:fldCharType="separate"/>
                </w:r>
                <w:r>
                  <w:rPr>
                    <w:noProof/>
                  </w:rPr>
                  <w:instrText>7</w:instrText>
                </w:r>
                <w:r>
                  <w:fldChar w:fldCharType="end"/>
                </w:r>
                <w:r w:rsidRPr="00633351">
                  <w:instrText xml:space="preserve">. </w:instrText>
                </w:r>
                <w:fldSimple w:instr=" STYLEREF  &quot;Überschrift 1&quot;  \* MERGEFORMAT ">
                  <w:r w:rsidRPr="005B6977">
                    <w:rPr>
                      <w:b/>
                      <w:bCs/>
                      <w:noProof/>
                    </w:rPr>
                    <w:instrText>ADO</w:instrText>
                  </w:r>
                  <w:r>
                    <w:rPr>
                      <w:noProof/>
                    </w:rPr>
                    <w:instrText>.NET Data Services Framework</w:instrText>
                  </w:r>
                </w:fldSimple>
                <w:r w:rsidRPr="00633351">
                  <w:instrText xml:space="preserve">" </w:instrText>
                </w:r>
                <w:del w:id="883" w:author="Arash Baharloo" w:date="2013-03-19T12:22:00Z">
                  <w:r>
                    <w:fldChar w:fldCharType="end"/>
                  </w:r>
                </w:del>
              </w:p>
            </w:txbxContent>
          </v:textbox>
          <w10:wrap anchorx="margin" anchory="margin"/>
        </v:shape>
      </w:pict>
    </w: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Default="00364B1D">
    <w:pPr>
      <w:pStyle w:val="Kopfzeile"/>
    </w:pPr>
    <w:r>
      <w:rPr>
        <w:noProof/>
        <w:lang w:eastAsia="zh-TW"/>
      </w:rPr>
      <w:pict>
        <v:shapetype id="_x0000_t202" coordsize="21600,21600" o:spt="202" path="m,l,21600r21600,l21600,xe">
          <v:stroke joinstyle="miter"/>
          <v:path gradientshapeok="t" o:connecttype="rect"/>
        </v:shapetype>
        <v:shape id="_x0000_s3002" type="#_x0000_t202" style="position:absolute;left:0;text-align:left;margin-left:0;margin-top:0;width:468pt;height:13.45pt;z-index:252011520;mso-width-percent:1000;mso-position-horizontal:left;mso-position-horizontal-relative:margin;mso-position-vertical:center;mso-position-vertical-relative:top-margin-area;mso-width-percent:1000;mso-width-relative:margin;v-text-anchor:middle" o:allowincell="f" filled="f" stroked="f">
          <v:textbox style="mso-next-textbox:#_x0000_s3002;mso-fit-shape-to-text:t" inset=",0,,0">
            <w:txbxContent>
              <w:p w:rsidR="00364B1D" w:rsidRPr="00276288" w:rsidRDefault="00364B1D" w:rsidP="00276288">
                <w:pPr>
                  <w:spacing w:after="0" w:line="240" w:lineRule="auto"/>
                  <w:rPr>
                    <w:lang w:val="de-DE"/>
                  </w:rPr>
                </w:pPr>
                <w:r>
                  <w:fldChar w:fldCharType="begin"/>
                </w:r>
                <w:r w:rsidRPr="00E56663">
                  <w:rPr>
                    <w:lang w:val="de-DE"/>
                  </w:rPr>
                  <w:instrText xml:space="preserve"> If </w:instrText>
                </w:r>
                <w:r>
                  <w:fldChar w:fldCharType="begin"/>
                </w:r>
                <w:r w:rsidRPr="00E56663">
                  <w:rPr>
                    <w:lang w:val="de-DE"/>
                  </w:rPr>
                  <w:instrText xml:space="preserve">  STYLEREF "Überschrift 1" \n  </w:instrText>
                </w:r>
                <w:r>
                  <w:fldChar w:fldCharType="separate"/>
                </w:r>
                <w:r w:rsidR="00440B01">
                  <w:rPr>
                    <w:noProof/>
                    <w:lang w:val="de-DE"/>
                  </w:rPr>
                  <w:instrText>8</w:instrText>
                </w:r>
                <w:r>
                  <w:fldChar w:fldCharType="end"/>
                </w:r>
                <w:r w:rsidRPr="00E56663">
                  <w:rPr>
                    <w:lang w:val="de-DE"/>
                  </w:rPr>
                  <w:instrText xml:space="preserve"> &lt;&gt; 0 "</w:instrText>
                </w:r>
                <w:r>
                  <w:fldChar w:fldCharType="begin"/>
                </w:r>
                <w:r w:rsidRPr="00E56663">
                  <w:rPr>
                    <w:lang w:val="de-DE"/>
                  </w:rPr>
                  <w:instrText xml:space="preserve">  STYLEREF "Überschrift 1" \n  </w:instrText>
                </w:r>
                <w:r>
                  <w:fldChar w:fldCharType="separate"/>
                </w:r>
                <w:r w:rsidR="00440B01">
                  <w:rPr>
                    <w:noProof/>
                    <w:lang w:val="de-DE"/>
                  </w:rPr>
                  <w:instrText>8</w:instrText>
                </w:r>
                <w:r>
                  <w:fldChar w:fldCharType="end"/>
                </w:r>
                <w:r w:rsidRPr="00E56663">
                  <w:rPr>
                    <w:lang w:val="de-DE"/>
                  </w:rPr>
                  <w:instrText xml:space="preserve"> " </w:instrText>
                </w:r>
                <w:r>
                  <w:fldChar w:fldCharType="separate"/>
                </w:r>
                <w:r w:rsidR="00440B01">
                  <w:rPr>
                    <w:noProof/>
                    <w:lang w:val="de-DE"/>
                  </w:rPr>
                  <w:t>8</w:t>
                </w:r>
                <w:r w:rsidR="00440B01" w:rsidRPr="00E56663">
                  <w:rPr>
                    <w:noProof/>
                    <w:lang w:val="de-DE"/>
                  </w:rPr>
                  <w:t xml:space="preserve"> </w:t>
                </w:r>
                <w:r>
                  <w:fldChar w:fldCharType="end"/>
                </w:r>
                <w:fldSimple w:instr=" STYLEREF  &quot;Überschrift 1&quot;  \* MERGEFORMAT ">
                  <w:r w:rsidR="00440B01" w:rsidRPr="00440B01">
                    <w:rPr>
                      <w:noProof/>
                      <w:lang w:val="de-DE"/>
                    </w:rPr>
                    <w:t>Der</w:t>
                  </w:r>
                  <w:r w:rsidR="00440B01">
                    <w:rPr>
                      <w:noProof/>
                    </w:rPr>
                    <w:t xml:space="preserve"> erste Programmstart</w:t>
                  </w:r>
                </w:fldSimple>
              </w:p>
            </w:txbxContent>
          </v:textbox>
          <w10:wrap anchorx="margin" anchory="margin"/>
        </v:shape>
      </w:pict>
    </w:r>
    <w:r>
      <w:rPr>
        <w:noProof/>
        <w:lang w:eastAsia="zh-TW"/>
      </w:rPr>
      <w:pict>
        <v:shape id="_x0000_s3001" type="#_x0000_t202" style="position:absolute;left:0;text-align:left;margin-left:0;margin-top:0;width:1in;height:13.45pt;z-index:252010496;mso-width-percent:1000;mso-position-horizontal:left;mso-position-horizontal-relative:page;mso-position-vertical:center;mso-position-vertical-relative:top-margin-area;mso-width-percent:1000;mso-width-relative:left-margin-area;v-text-anchor:middle" o:allowincell="f" fillcolor="#e8641b" stroked="f">
          <v:textbox style="mso-next-textbox:#_x0000_s3001;mso-fit-shape-to-text:t" inset=",0,,0">
            <w:txbxContent>
              <w:p w:rsidR="00364B1D" w:rsidRDefault="00364B1D">
                <w:pPr>
                  <w:spacing w:after="0" w:line="240" w:lineRule="auto"/>
                  <w:jc w:val="right"/>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00440B01" w:rsidRPr="00440B01">
                  <w:rPr>
                    <w:noProof/>
                    <w:color w:val="FFFFFF" w:themeColor="background1"/>
                  </w:rPr>
                  <w:t>29</w:t>
                </w:r>
                <w:r>
                  <w:rPr>
                    <w:lang w:val="de-DE"/>
                  </w:rPr>
                  <w:fldChar w:fldCharType="end"/>
                </w:r>
              </w:p>
            </w:txbxContent>
          </v:textbox>
          <w10:wrap anchorx="page" anchory="margin"/>
        </v:shape>
      </w:pict>
    </w: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Pr="00276288" w:rsidRDefault="00364B1D" w:rsidP="00276288">
    <w:pPr>
      <w:spacing w:after="0" w:line="240" w:lineRule="auto"/>
      <w:jc w:val="right"/>
      <w:rPr>
        <w:lang w:val="de-DE"/>
      </w:rPr>
    </w:pPr>
    <w:r>
      <w:rPr>
        <w:noProof/>
        <w:lang w:eastAsia="zh-TW"/>
      </w:rPr>
      <w:pict>
        <v:shapetype id="_x0000_t202" coordsize="21600,21600" o:spt="202" path="m,l,21600r21600,l21600,xe">
          <v:stroke joinstyle="miter"/>
          <v:path gradientshapeok="t" o:connecttype="rect"/>
        </v:shapetype>
        <v:shape id="_x0000_s3003" type="#_x0000_t202" style="position:absolute;left:0;text-align:left;margin-left:16291.2pt;margin-top:0;width:1in;height:13.45pt;z-index:252013568;mso-width-percent:1000;mso-position-horizontal:right;mso-position-horizontal-relative:page;mso-position-vertical:center;mso-position-vertical-relative:top-margin-area;mso-width-percent:1000;mso-width-relative:right-margin-area;v-text-anchor:middle" o:allowincell="f" fillcolor="#e8641b" stroked="f">
          <v:textbox style="mso-next-textbox:#_x0000_s3003;mso-fit-shape-to-text:t" inset=",0,,0">
            <w:txbxContent>
              <w:p w:rsidR="00364B1D" w:rsidRDefault="00364B1D">
                <w:pPr>
                  <w:spacing w:after="0" w:line="240" w:lineRule="auto"/>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00143169" w:rsidRPr="00143169">
                  <w:rPr>
                    <w:noProof/>
                    <w:color w:val="FFFFFF" w:themeColor="background1"/>
                  </w:rPr>
                  <w:t>30</w:t>
                </w:r>
                <w:r>
                  <w:rPr>
                    <w:lang w:val="de-DE"/>
                  </w:rPr>
                  <w:fldChar w:fldCharType="end"/>
                </w:r>
              </w:p>
            </w:txbxContent>
          </v:textbox>
          <w10:wrap anchorx="page"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Default="00364B1D">
    <w:pPr>
      <w:pStyle w:val="Kopfzeile"/>
    </w:pPr>
    <w:r>
      <w:rPr>
        <w:noProof/>
        <w:lang w:val="de-DE" w:eastAsia="de-DE" w:bidi="ar-SA"/>
      </w:rPr>
      <w:pict>
        <v:shapetype id="_x0000_t202" coordsize="21600,21600" o:spt="202" path="m,l,21600r21600,l21600,xe">
          <v:stroke joinstyle="miter"/>
          <v:path gradientshapeok="t" o:connecttype="rect"/>
        </v:shapetype>
        <v:shape id="_x0000_s2933" type="#_x0000_t202" style="position:absolute;left:0;text-align:left;margin-left:0;margin-top:0;width:468pt;height:13.45pt;z-index:251975680;mso-width-percent:1000;mso-position-horizontal:left;mso-position-horizontal-relative:margin;mso-position-vertical:center;mso-position-vertical-relative:top-margin-area;mso-width-percent:1000;mso-width-relative:margin;v-text-anchor:middle" o:allowincell="f" filled="f" stroked="f">
          <v:textbox style="mso-next-textbox:#_x0000_s2933;mso-fit-shape-to-text:t" inset=",0,,0">
            <w:txbxContent>
              <w:p w:rsidR="00364B1D" w:rsidRPr="004133B8" w:rsidRDefault="00364B1D" w:rsidP="004133B8">
                <w:pPr>
                  <w:spacing w:after="0" w:line="240" w:lineRule="auto"/>
                  <w:rPr>
                    <w:lang w:val="de-DE"/>
                  </w:rPr>
                </w:pPr>
                <w:r w:rsidRPr="004133B8">
                  <w:fldChar w:fldCharType="begin"/>
                </w:r>
                <w:r w:rsidRPr="004133B8">
                  <w:rPr>
                    <w:lang w:val="de-DE"/>
                  </w:rPr>
                  <w:instrText xml:space="preserve"> STYLEREF  "Überschrift 1" \n  \* MERGEFORMAT </w:instrText>
                </w:r>
                <w:r w:rsidRPr="004133B8">
                  <w:fldChar w:fldCharType="separate"/>
                </w:r>
                <w:r w:rsidRPr="003B4BEB">
                  <w:rPr>
                    <w:noProof/>
                  </w:rPr>
                  <w:t>0</w:t>
                </w:r>
                <w:r w:rsidRPr="004133B8">
                  <w:rPr>
                    <w:noProof/>
                  </w:rPr>
                  <w:fldChar w:fldCharType="end"/>
                </w:r>
                <w:r w:rsidRPr="004133B8">
                  <w:rPr>
                    <w:lang w:val="de-DE"/>
                  </w:rPr>
                  <w:t xml:space="preserve"> </w:t>
                </w:r>
                <w:r w:rsidRPr="004133B8">
                  <w:fldChar w:fldCharType="begin"/>
                </w:r>
                <w:r w:rsidRPr="004133B8">
                  <w:rPr>
                    <w:lang w:val="de-DE"/>
                  </w:rPr>
                  <w:instrText xml:space="preserve"> STYLEREF  "Überschrift 1"  \* MERGEFORMAT </w:instrText>
                </w:r>
                <w:r w:rsidRPr="004133B8">
                  <w:fldChar w:fldCharType="separate"/>
                </w:r>
                <w:r w:rsidRPr="003B4BEB">
                  <w:rPr>
                    <w:noProof/>
                  </w:rPr>
                  <w:t>Copyright</w:t>
                </w:r>
                <w:r>
                  <w:rPr>
                    <w:noProof/>
                    <w:lang w:val="de-DE"/>
                  </w:rPr>
                  <w:t xml:space="preserve"> / Lizenz:</w:t>
                </w:r>
                <w:r w:rsidRPr="004133B8">
                  <w:rPr>
                    <w:noProof/>
                  </w:rPr>
                  <w:fldChar w:fldCharType="end"/>
                </w:r>
              </w:p>
            </w:txbxContent>
          </v:textbox>
          <w10:wrap anchorx="margin" anchory="margin"/>
        </v:shape>
      </w:pict>
    </w:r>
    <w:r>
      <w:rPr>
        <w:noProof/>
        <w:lang w:eastAsia="zh-TW"/>
      </w:rPr>
      <w:pict>
        <v:shape id="_x0000_s2138" type="#_x0000_t202" style="position:absolute;left:0;text-align:left;margin-left:0;margin-top:0;width:1in;height:13.45pt;z-index:251693056;mso-width-percent:1000;mso-position-horizontal:left;mso-position-horizontal-relative:page;mso-position-vertical:center;mso-position-vertical-relative:top-margin-area;mso-width-percent:1000;mso-width-relative:left-margin-area;v-text-anchor:middle" o:allowincell="f" fillcolor="#e8641b" stroked="f">
          <v:textbox style="mso-next-textbox:#_x0000_s2138;mso-fit-shape-to-text:t" inset=",0,,0">
            <w:txbxContent>
              <w:p w:rsidR="00364B1D" w:rsidRDefault="00364B1D">
                <w:pPr>
                  <w:spacing w:after="0" w:line="240" w:lineRule="auto"/>
                  <w:jc w:val="right"/>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Pr="005353DB">
                  <w:rPr>
                    <w:noProof/>
                    <w:color w:val="FFFFFF" w:themeColor="background1"/>
                  </w:rPr>
                  <w:t>5</w:t>
                </w:r>
                <w:r>
                  <w:rPr>
                    <w:lang w:val="de-DE"/>
                  </w:rPr>
                  <w:fldChar w:fldCharType="end"/>
                </w:r>
              </w:p>
            </w:txbxContent>
          </v:textbox>
          <w10:wrap anchorx="page" anchory="margin"/>
        </v:shape>
      </w:pict>
    </w: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Default="00364B1D">
    <w:pPr>
      <w:pStyle w:val="Kopfzeile"/>
    </w:pPr>
    <w:r>
      <w:rPr>
        <w:noProof/>
        <w:lang w:val="de-DE" w:eastAsia="de-DE" w:bidi="ar-SA"/>
      </w:rPr>
      <w:pict>
        <v:shapetype id="_x0000_t202" coordsize="21600,21600" o:spt="202" path="m,l,21600r21600,l21600,xe">
          <v:stroke joinstyle="miter"/>
          <v:path gradientshapeok="t" o:connecttype="rect"/>
        </v:shapetype>
        <v:shape id="_x0000_s3004" type="#_x0000_t202" style="position:absolute;left:0;text-align:left;margin-left:0;margin-top:0;width:1in;height:13.45pt;z-index:252014592;mso-width-percent:1000;mso-position-horizontal:left;mso-position-horizontal-relative:page;mso-position-vertical:center;mso-position-vertical-relative:top-margin-area;mso-width-percent:1000;mso-width-relative:left-margin-area;v-text-anchor:middle" o:allowincell="f" fillcolor="#e8641b" stroked="f">
          <v:textbox style="mso-next-textbox:#_x0000_s3004;mso-fit-shape-to-text:t" inset=",0,,0">
            <w:txbxContent>
              <w:p w:rsidR="00364B1D" w:rsidRDefault="00364B1D" w:rsidP="00007CA0">
                <w:pPr>
                  <w:spacing w:after="0" w:line="240" w:lineRule="auto"/>
                  <w:jc w:val="right"/>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Pr="009A093A">
                  <w:rPr>
                    <w:noProof/>
                    <w:color w:val="FFFFFF" w:themeColor="background1"/>
                  </w:rPr>
                  <w:t>29</w:t>
                </w:r>
                <w:r>
                  <w:rPr>
                    <w:lang w:val="de-DE"/>
                  </w:rPr>
                  <w:fldChar w:fldCharType="end"/>
                </w:r>
              </w:p>
            </w:txbxContent>
          </v:textbox>
          <w10:wrap anchorx="page" anchory="margin"/>
        </v:shape>
      </w:pict>
    </w: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Pr="00276288" w:rsidRDefault="00364B1D" w:rsidP="00276288">
    <w:pPr>
      <w:spacing w:after="0" w:line="240" w:lineRule="auto"/>
      <w:jc w:val="right"/>
      <w:rPr>
        <w:lang w:val="de-DE"/>
      </w:rPr>
    </w:pPr>
    <w:r>
      <w:rPr>
        <w:noProof/>
        <w:lang w:eastAsia="zh-TW"/>
      </w:rPr>
      <w:pict>
        <v:shapetype id="_x0000_t202" coordsize="21600,21600" o:spt="202" path="m,l,21600r21600,l21600,xe">
          <v:stroke joinstyle="miter"/>
          <v:path gradientshapeok="t" o:connecttype="rect"/>
        </v:shapetype>
        <v:shape id="_x0000_s2984" type="#_x0000_t202" style="position:absolute;left:0;text-align:left;margin-left:511pt;margin-top:28.4pt;width:84.8pt;height:14.05pt;z-index:251987968;mso-width-percent:1000;mso-position-horizontal-relative:page;mso-position-vertical-relative:top-margin-area;mso-width-percent:1000;mso-width-relative:right-margin-area;v-text-anchor:middle" o:allowincell="f" fillcolor="#e8641b" stroked="f">
          <v:textbox style="mso-next-textbox:#_x0000_s2984;mso-fit-shape-to-text:t" inset=",0,,0">
            <w:txbxContent>
              <w:p w:rsidR="00364B1D" w:rsidRDefault="00364B1D" w:rsidP="00736DCE">
                <w:pPr>
                  <w:spacing w:after="0" w:line="240" w:lineRule="auto"/>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00440B01" w:rsidRPr="00440B01">
                  <w:rPr>
                    <w:noProof/>
                    <w:color w:val="FFFFFF" w:themeColor="background1"/>
                  </w:rPr>
                  <w:t>30</w:t>
                </w:r>
                <w:r>
                  <w:rPr>
                    <w:lang w:val="de-DE"/>
                  </w:rPr>
                  <w:fldChar w:fldCharType="end"/>
                </w:r>
              </w:p>
            </w:txbxContent>
          </v:textbox>
          <w10:wrap anchorx="page" anchory="margin"/>
        </v:shape>
      </w:pict>
    </w:r>
    <w:r>
      <w:rPr>
        <w:noProof/>
        <w:lang w:val="de-DE" w:eastAsia="de-DE" w:bidi="ar-SA"/>
      </w:rPr>
      <w:pict>
        <v:shape id="_x0000_s2985" type="#_x0000_t202" style="position:absolute;left:0;text-align:left;margin-left:0;margin-top:0;width:468pt;height:13.45pt;z-index:251988992;mso-width-percent:1000;mso-position-horizontal:left;mso-position-horizontal-relative:margin;mso-position-vertical:center;mso-position-vertical-relative:top-margin-area;mso-width-percent:1000;mso-width-relative:margin;v-text-anchor:middle" o:allowincell="f" filled="f" stroked="f">
          <v:textbox style="mso-next-textbox:#_x0000_s2985;mso-fit-shape-to-text:t" inset=",0,,0">
            <w:txbxContent>
              <w:p w:rsidR="00364B1D" w:rsidRDefault="00364B1D" w:rsidP="000617CE">
                <w:pPr>
                  <w:spacing w:after="0" w:line="240" w:lineRule="auto"/>
                  <w:jc w:val="right"/>
                  <w:rPr>
                    <w:lang w:val="de-DE"/>
                  </w:rPr>
                </w:pPr>
                <w:fldSimple w:instr=" STYLEREF  &quot;Überschrift 2&quot; \n  \* MERGEFORMAT ">
                  <w:r w:rsidR="00440B01" w:rsidRPr="00440B01">
                    <w:rPr>
                      <w:noProof/>
                      <w:lang w:val="de-DE"/>
                    </w:rPr>
                    <w:t>9.2</w:t>
                  </w:r>
                </w:fldSimple>
                <w:r>
                  <w:rPr>
                    <w:lang w:val="de-DE"/>
                  </w:rPr>
                  <w:t xml:space="preserve"> </w:t>
                </w:r>
                <w:fldSimple w:instr=" STYLEREF  &quot;Überschrift 2&quot;  \* MERGEFORMAT ">
                  <w:r w:rsidR="00440B01" w:rsidRPr="00440B01">
                    <w:rPr>
                      <w:noProof/>
                      <w:lang w:val="de-DE"/>
                    </w:rPr>
                    <w:t>Exquisite-Steuerelemente</w:t>
                  </w:r>
                  <w:r w:rsidR="00440B01">
                    <w:rPr>
                      <w:noProof/>
                    </w:rPr>
                    <w:t xml:space="preserve"> (UserControls)</w:t>
                  </w:r>
                </w:fldSimple>
              </w:p>
            </w:txbxContent>
          </v:textbox>
          <w10:wrap anchorx="margin" anchory="margin"/>
        </v:shape>
      </w:pict>
    </w: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Pr="00500E55" w:rsidRDefault="00364B1D" w:rsidP="00500E55">
    <w:pPr>
      <w:spacing w:after="0" w:line="240" w:lineRule="auto"/>
      <w:rPr>
        <w:lang w:val="de-DE"/>
      </w:rPr>
    </w:pPr>
    <w:r>
      <w:rPr>
        <w:noProof/>
        <w:lang w:val="de-DE" w:eastAsia="de-DE" w:bidi="ar-SA"/>
      </w:rPr>
      <w:pict>
        <v:shapetype id="_x0000_t202" coordsize="21600,21600" o:spt="202" path="m,l,21600r21600,l21600,xe">
          <v:stroke joinstyle="miter"/>
          <v:path gradientshapeok="t" o:connecttype="rect"/>
        </v:shapetype>
        <v:shape id="_x0000_s2988" type="#_x0000_t202" style="position:absolute;left:0;text-align:left;margin-left:0;margin-top:0;width:468pt;height:13.45pt;z-index:251992064;mso-width-percent:1000;mso-position-horizontal:left;mso-position-horizontal-relative:margin;mso-position-vertical:center;mso-position-vertical-relative:top-margin-area;mso-width-percent:1000;mso-width-relative:margin;v-text-anchor:middle" o:allowincell="f" filled="f" stroked="f">
          <v:textbox style="mso-next-textbox:#_x0000_s2988;mso-fit-shape-to-text:t" inset=",0,,0">
            <w:txbxContent>
              <w:p w:rsidR="00364B1D" w:rsidRPr="00276288" w:rsidRDefault="00364B1D" w:rsidP="00500E55">
                <w:pPr>
                  <w:spacing w:after="0" w:line="240" w:lineRule="auto"/>
                  <w:rPr>
                    <w:lang w:val="de-DE"/>
                  </w:rPr>
                </w:pPr>
                <w:r>
                  <w:fldChar w:fldCharType="begin"/>
                </w:r>
                <w:r w:rsidRPr="004268C1">
                  <w:rPr>
                    <w:lang w:val="de-DE"/>
                  </w:rPr>
                  <w:instrText xml:space="preserve"> STYLEREF  "Überschrift 1" \n  \* MERGEFORMAT </w:instrText>
                </w:r>
                <w:r>
                  <w:fldChar w:fldCharType="separate"/>
                </w:r>
                <w:r w:rsidR="00F0421A">
                  <w:rPr>
                    <w:noProof/>
                    <w:lang w:val="de-DE"/>
                  </w:rPr>
                  <w:t>9</w:t>
                </w:r>
                <w:r>
                  <w:rPr>
                    <w:noProof/>
                  </w:rPr>
                  <w:fldChar w:fldCharType="end"/>
                </w:r>
                <w:r>
                  <w:rPr>
                    <w:lang w:val="de-DE"/>
                  </w:rPr>
                  <w:t xml:space="preserve"> </w:t>
                </w:r>
                <w:r>
                  <w:fldChar w:fldCharType="begin"/>
                </w:r>
                <w:r w:rsidRPr="004268C1">
                  <w:rPr>
                    <w:lang w:val="de-DE"/>
                  </w:rPr>
                  <w:instrText xml:space="preserve"> STYLEREF  "Überschrift 1"  \* MERGEFORMAT </w:instrText>
                </w:r>
                <w:r>
                  <w:fldChar w:fldCharType="separate"/>
                </w:r>
                <w:r w:rsidR="00F0421A">
                  <w:rPr>
                    <w:noProof/>
                    <w:lang w:val="de-DE"/>
                  </w:rPr>
                  <w:t>Die Benutzerschnittstelle</w:t>
                </w:r>
                <w:r>
                  <w:rPr>
                    <w:noProof/>
                  </w:rPr>
                  <w:fldChar w:fldCharType="end"/>
                </w:r>
              </w:p>
            </w:txbxContent>
          </v:textbox>
          <w10:wrap anchorx="margin" anchory="margin"/>
        </v:shape>
      </w:pict>
    </w:r>
    <w:r>
      <w:rPr>
        <w:noProof/>
        <w:lang w:eastAsia="zh-TW"/>
      </w:rPr>
      <w:pict>
        <v:shape id="_x0000_s2986" type="#_x0000_t202" style="position:absolute;left:0;text-align:left;margin-left:0;margin-top:0;width:1in;height:13.45pt;z-index:251990016;mso-width-percent:1000;mso-position-horizontal:left;mso-position-horizontal-relative:page;mso-position-vertical:center;mso-position-vertical-relative:top-margin-area;mso-width-percent:1000;mso-width-relative:left-margin-area;v-text-anchor:middle" o:allowincell="f" fillcolor="#e8641b" stroked="f">
          <v:textbox style="mso-next-textbox:#_x0000_s2986;mso-fit-shape-to-text:t" inset=",0,,0">
            <w:txbxContent>
              <w:p w:rsidR="00364B1D" w:rsidRDefault="00364B1D" w:rsidP="00500E55">
                <w:pPr>
                  <w:spacing w:after="0" w:line="240" w:lineRule="auto"/>
                  <w:jc w:val="right"/>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00F0421A" w:rsidRPr="00F0421A">
                  <w:rPr>
                    <w:noProof/>
                    <w:color w:val="FFFFFF" w:themeColor="background1"/>
                  </w:rPr>
                  <w:t>31</w:t>
                </w:r>
                <w:r>
                  <w:rPr>
                    <w:lang w:val="de-DE"/>
                  </w:rPr>
                  <w:fldChar w:fldCharType="end"/>
                </w:r>
              </w:p>
            </w:txbxContent>
          </v:textbox>
          <w10:wrap anchorx="page" anchory="margin"/>
        </v:shape>
      </w:pict>
    </w: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Pr="00043D3B" w:rsidRDefault="00364B1D" w:rsidP="00043D3B">
    <w:pPr>
      <w:pStyle w:val="Kopfzeile"/>
    </w:pPr>
    <w:r>
      <w:rPr>
        <w:noProof/>
        <w:lang w:val="de-DE" w:eastAsia="de-DE" w:bidi="ar-SA"/>
      </w:rPr>
      <w:pict>
        <v:shapetype id="_x0000_t202" coordsize="21600,21600" o:spt="202" path="m,l,21600r21600,l21600,xe">
          <v:stroke joinstyle="miter"/>
          <v:path gradientshapeok="t" o:connecttype="rect"/>
        </v:shapetype>
        <v:shape id="_x0000_s2987" type="#_x0000_t202" style="position:absolute;left:0;text-align:left;margin-left:1259.2pt;margin-top:0;width:1in;height:13.45pt;z-index:251991040;mso-width-percent:1000;mso-position-horizontal:right;mso-position-horizontal-relative:page;mso-position-vertical:center;mso-position-vertical-relative:top-margin-area;mso-width-percent:1000;mso-width-relative:right-margin-area;v-text-anchor:middle" o:allowincell="f" fillcolor="#80bc00" stroked="f">
          <v:textbox style="mso-next-textbox:#_x0000_s2987;mso-fit-shape-to-text:t" inset=",0,,0">
            <w:txbxContent>
              <w:p w:rsidR="00364B1D" w:rsidRDefault="00364B1D" w:rsidP="002E2426">
                <w:pPr>
                  <w:spacing w:after="0" w:line="240" w:lineRule="auto"/>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Pr="00A05E40">
                  <w:rPr>
                    <w:noProof/>
                    <w:color w:val="FFFFFF" w:themeColor="background1"/>
                  </w:rPr>
                  <w:t>75</w:t>
                </w:r>
                <w:r>
                  <w:rPr>
                    <w:lang w:val="de-DE"/>
                  </w:rPr>
                  <w:fldChar w:fldCharType="end"/>
                </w:r>
              </w:p>
            </w:txbxContent>
          </v:textbox>
          <w10:wrap anchorx="page" anchory="margin"/>
        </v:shape>
      </w:pict>
    </w: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Pr="00276288" w:rsidRDefault="00364B1D" w:rsidP="00276288">
    <w:pPr>
      <w:spacing w:after="0" w:line="240" w:lineRule="auto"/>
      <w:jc w:val="right"/>
      <w:rPr>
        <w:lang w:val="de-DE"/>
      </w:rPr>
    </w:pPr>
    <w:r>
      <w:rPr>
        <w:noProof/>
        <w:lang w:eastAsia="zh-TW"/>
      </w:rPr>
      <w:pict>
        <v:shapetype id="_x0000_t202" coordsize="21600,21600" o:spt="202" path="m,l,21600r21600,l21600,xe">
          <v:stroke joinstyle="miter"/>
          <v:path gradientshapeok="t" o:connecttype="rect"/>
        </v:shapetype>
        <v:shape id="_x0000_s3005" type="#_x0000_t202" style="position:absolute;left:0;text-align:left;margin-left:16291.2pt;margin-top:0;width:1in;height:13.45pt;z-index:252016640;mso-width-percent:1000;mso-position-horizontal:right;mso-position-horizontal-relative:page;mso-position-vertical:center;mso-position-vertical-relative:top-margin-area;mso-width-percent:1000;mso-width-relative:right-margin-area;v-text-anchor:middle" o:allowincell="f" fillcolor="#e8641b" stroked="f">
          <v:textbox style="mso-next-textbox:#_x0000_s3005;mso-fit-shape-to-text:t" inset=",0,,0">
            <w:txbxContent>
              <w:p w:rsidR="00364B1D" w:rsidRDefault="00364B1D">
                <w:pPr>
                  <w:spacing w:after="0" w:line="240" w:lineRule="auto"/>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009223A0" w:rsidRPr="009223A0">
                  <w:rPr>
                    <w:noProof/>
                    <w:color w:val="FFFFFF" w:themeColor="background1"/>
                  </w:rPr>
                  <w:t>32</w:t>
                </w:r>
                <w:r>
                  <w:rPr>
                    <w:lang w:val="de-DE"/>
                  </w:rPr>
                  <w:fldChar w:fldCharType="end"/>
                </w:r>
              </w:p>
            </w:txbxContent>
          </v:textbox>
          <w10:wrap anchorx="page" anchory="margin"/>
        </v:shape>
      </w:pict>
    </w: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Default="00364B1D">
    <w:pPr>
      <w:pStyle w:val="Kopfzeile"/>
    </w:pPr>
    <w:r>
      <w:rPr>
        <w:noProof/>
        <w:lang w:val="de-DE" w:eastAsia="de-DE" w:bidi="ar-SA"/>
      </w:rPr>
      <w:pict>
        <v:shapetype id="_x0000_t202" coordsize="21600,21600" o:spt="202" path="m,l,21600r21600,l21600,xe">
          <v:stroke joinstyle="miter"/>
          <v:path gradientshapeok="t" o:connecttype="rect"/>
        </v:shapetype>
        <v:shape id="_x0000_s3006" type="#_x0000_t202" style="position:absolute;left:0;text-align:left;margin-left:0;margin-top:0;width:1in;height:13.45pt;z-index:252017664;mso-width-percent:1000;mso-position-horizontal:left;mso-position-horizontal-relative:page;mso-position-vertical:center;mso-position-vertical-relative:top-margin-area;mso-width-percent:1000;mso-width-relative:left-margin-area;v-text-anchor:middle" o:allowincell="f" fillcolor="#e8641b" stroked="f">
          <v:textbox style="mso-next-textbox:#_x0000_s3006;mso-fit-shape-to-text:t" inset=",0,,0">
            <w:txbxContent>
              <w:p w:rsidR="00364B1D" w:rsidRDefault="00364B1D" w:rsidP="00007CA0">
                <w:pPr>
                  <w:spacing w:after="0" w:line="240" w:lineRule="auto"/>
                  <w:jc w:val="right"/>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00143169" w:rsidRPr="00143169">
                  <w:rPr>
                    <w:noProof/>
                    <w:color w:val="FFFFFF" w:themeColor="background1"/>
                  </w:rPr>
                  <w:t>33</w:t>
                </w:r>
                <w:r>
                  <w:rPr>
                    <w:lang w:val="de-DE"/>
                  </w:rPr>
                  <w:fldChar w:fldCharType="end"/>
                </w:r>
              </w:p>
            </w:txbxContent>
          </v:textbox>
          <w10:wrap anchorx="page" anchory="margin"/>
        </v:shape>
      </w:pict>
    </w:r>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Pr="00276288" w:rsidRDefault="00364B1D" w:rsidP="00276288">
    <w:pPr>
      <w:spacing w:after="0" w:line="240" w:lineRule="auto"/>
      <w:jc w:val="right"/>
      <w:rPr>
        <w:lang w:val="de-DE"/>
      </w:rPr>
    </w:pPr>
    <w:r>
      <w:rPr>
        <w:noProof/>
        <w:lang w:eastAsia="zh-TW"/>
      </w:rPr>
      <w:pict>
        <v:shapetype id="_x0000_t202" coordsize="21600,21600" o:spt="202" path="m,l,21600r21600,l21600,xe">
          <v:stroke joinstyle="miter"/>
          <v:path gradientshapeok="t" o:connecttype="rect"/>
        </v:shapetype>
        <v:shape id="_x0000_s2600" type="#_x0000_t202" style="position:absolute;left:0;text-align:left;margin-left:511pt;margin-top:28.25pt;width:84.5pt;height:14.05pt;z-index:251929600;mso-width-percent:1000;mso-position-horizontal-relative:page;mso-position-vertical-relative:top-margin-area;mso-width-percent:1000;mso-width-relative:right-margin-area;v-text-anchor:middle" o:allowincell="f" fillcolor="#e8641b" stroked="f">
          <v:textbox style="mso-next-textbox:#_x0000_s2600;mso-fit-shape-to-text:t" inset=",0,,0">
            <w:txbxContent>
              <w:p w:rsidR="00364B1D" w:rsidRDefault="00364B1D" w:rsidP="00D339AE">
                <w:pPr>
                  <w:spacing w:after="0" w:line="240" w:lineRule="auto"/>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Pr="0071009A">
                  <w:rPr>
                    <w:noProof/>
                    <w:color w:val="FFFFFF" w:themeColor="background1"/>
                  </w:rPr>
                  <w:t>20</w:t>
                </w:r>
                <w:r>
                  <w:rPr>
                    <w:lang w:val="de-DE"/>
                  </w:rPr>
                  <w:fldChar w:fldCharType="end"/>
                </w:r>
              </w:p>
            </w:txbxContent>
          </v:textbox>
          <w10:wrap anchorx="page" anchory="margin"/>
        </v:shape>
      </w:pict>
    </w:r>
    <w:r>
      <w:rPr>
        <w:noProof/>
        <w:lang w:val="de-DE" w:eastAsia="de-DE" w:bidi="ar-SA"/>
      </w:rPr>
      <w:pict>
        <v:shape id="_x0000_s2601" type="#_x0000_t202" style="position:absolute;left:0;text-align:left;margin-left:0;margin-top:0;width:468pt;height:13.45pt;z-index:251930624;mso-width-percent:1000;mso-position-horizontal:left;mso-position-horizontal-relative:margin;mso-position-vertical:center;mso-position-vertical-relative:top-margin-area;mso-width-percent:1000;mso-width-relative:margin;v-text-anchor:middle" o:allowincell="f" filled="f" stroked="f">
          <v:textbox style="mso-next-textbox:#_x0000_s2601;mso-fit-shape-to-text:t" inset=",0,,0">
            <w:txbxContent>
              <w:p w:rsidR="00364B1D" w:rsidRPr="00633351" w:rsidRDefault="00364B1D" w:rsidP="00D339AE">
                <w:pPr>
                  <w:spacing w:after="0" w:line="240" w:lineRule="auto"/>
                  <w:jc w:val="right"/>
                </w:pPr>
                <w:r>
                  <w:fldChar w:fldCharType="begin"/>
                </w:r>
                <w:r w:rsidRPr="00633351">
                  <w:instrText xml:space="preserve"> If </w:instrText>
                </w:r>
                <w:r>
                  <w:fldChar w:fldCharType="begin"/>
                </w:r>
                <w:r w:rsidRPr="00633351">
                  <w:instrText xml:space="preserve">  STYLEREF "Überschrift 2" \n  </w:instrText>
                </w:r>
                <w:r>
                  <w:fldChar w:fldCharType="separate"/>
                </w:r>
                <w:r>
                  <w:rPr>
                    <w:noProof/>
                  </w:rPr>
                  <w:instrText>9.2</w:instrText>
                </w:r>
                <w:r>
                  <w:fldChar w:fldCharType="end"/>
                </w:r>
                <w:r w:rsidRPr="00633351">
                  <w:instrText xml:space="preserve"> &lt;&gt; 0 "</w:instrText>
                </w:r>
                <w:r>
                  <w:fldChar w:fldCharType="begin"/>
                </w:r>
                <w:r w:rsidRPr="00633351">
                  <w:instrText xml:space="preserve">  STYLEREF "Überschrift 2" \n  </w:instrText>
                </w:r>
                <w:r>
                  <w:fldChar w:fldCharType="separate"/>
                </w:r>
                <w:r>
                  <w:rPr>
                    <w:noProof/>
                  </w:rPr>
                  <w:instrText>9.2</w:instrText>
                </w:r>
                <w:r>
                  <w:fldChar w:fldCharType="end"/>
                </w:r>
                <w:r w:rsidRPr="00633351">
                  <w:instrText xml:space="preserve"> " </w:instrText>
                </w:r>
                <w:r>
                  <w:fldChar w:fldCharType="separate"/>
                </w:r>
                <w:r>
                  <w:rPr>
                    <w:noProof/>
                  </w:rPr>
                  <w:t>9.2</w:t>
                </w:r>
                <w:r w:rsidRPr="00633351">
                  <w:rPr>
                    <w:noProof/>
                  </w:rPr>
                  <w:t xml:space="preserve"> </w:t>
                </w:r>
                <w:r>
                  <w:fldChar w:fldCharType="end"/>
                </w:r>
                <w:r w:rsidRPr="00633351">
                  <w:t xml:space="preserve"> </w:t>
                </w:r>
                <w:fldSimple w:instr=" STYLEREF  &quot;Überschrift 2&quot;  \* MERGEFORMAT ">
                  <w:r>
                    <w:rPr>
                      <w:noProof/>
                    </w:rPr>
                    <w:t>Exquisite-Steuerelemente (UserControls)</w:t>
                  </w:r>
                </w:fldSimple>
                <w:r w:rsidRPr="00633351">
                  <w:t xml:space="preserve"> </w:t>
                </w:r>
                <w:r>
                  <w:fldChar w:fldCharType="begin"/>
                </w:r>
                <w:r w:rsidRPr="00633351">
                  <w:instrText xml:space="preserve"> If </w:instrText>
                </w:r>
                <w:r>
                  <w:fldChar w:fldCharType="begin"/>
                </w:r>
                <w:r w:rsidRPr="00633351">
                  <w:instrText xml:space="preserve">  STYLEREF "Überschrift 2" \n  </w:instrText>
                </w:r>
                <w:r>
                  <w:fldChar w:fldCharType="separate"/>
                </w:r>
                <w:r>
                  <w:rPr>
                    <w:noProof/>
                  </w:rPr>
                  <w:instrText>9.2</w:instrText>
                </w:r>
                <w:r>
                  <w:fldChar w:fldCharType="end"/>
                </w:r>
                <w:r w:rsidRPr="00633351">
                  <w:instrText xml:space="preserve"> = 0 "</w:instrText>
                </w:r>
                <w:r>
                  <w:fldChar w:fldCharType="begin"/>
                </w:r>
                <w:r w:rsidRPr="00633351">
                  <w:instrText xml:space="preserve">  STYLEREF "Überschrift 1" \n  </w:instrText>
                </w:r>
                <w:r>
                  <w:fldChar w:fldCharType="separate"/>
                </w:r>
                <w:r>
                  <w:rPr>
                    <w:noProof/>
                  </w:rPr>
                  <w:instrText>7</w:instrText>
                </w:r>
                <w:r>
                  <w:fldChar w:fldCharType="end"/>
                </w:r>
                <w:r w:rsidRPr="00633351">
                  <w:instrText xml:space="preserve">. </w:instrText>
                </w:r>
                <w:fldSimple w:instr=" STYLEREF  &quot;Überschrift 1&quot;  \* MERGEFORMAT ">
                  <w:r w:rsidRPr="005B6977">
                    <w:rPr>
                      <w:b/>
                      <w:bCs/>
                      <w:noProof/>
                    </w:rPr>
                    <w:instrText>ADO</w:instrText>
                  </w:r>
                  <w:r>
                    <w:rPr>
                      <w:noProof/>
                    </w:rPr>
                    <w:instrText>.NET Data Services Framework</w:instrText>
                  </w:r>
                </w:fldSimple>
                <w:r w:rsidRPr="00633351">
                  <w:instrText xml:space="preserve">" </w:instrText>
                </w:r>
                <w:r>
                  <w:fldChar w:fldCharType="end"/>
                </w:r>
              </w:p>
            </w:txbxContent>
          </v:textbox>
          <w10:wrap anchorx="margin" anchory="margin"/>
        </v:shape>
      </w:pict>
    </w:r>
  </w:p>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Pr="00AE1574" w:rsidRDefault="00364B1D" w:rsidP="00AE1574">
    <w:pPr>
      <w:spacing w:after="0" w:line="240" w:lineRule="auto"/>
      <w:rPr>
        <w:lang w:val="de-DE"/>
      </w:rPr>
    </w:pPr>
    <w:r>
      <w:rPr>
        <w:noProof/>
        <w:lang w:val="de-DE" w:eastAsia="de-DE" w:bidi="ar-SA"/>
      </w:rPr>
      <w:pict>
        <v:shapetype id="_x0000_t202" coordsize="21600,21600" o:spt="202" path="m,l,21600r21600,l21600,xe">
          <v:stroke joinstyle="miter"/>
          <v:path gradientshapeok="t" o:connecttype="rect"/>
        </v:shapetype>
        <v:shape id="_x0000_s2848" type="#_x0000_t202" style="position:absolute;left:0;text-align:left;margin-left:0;margin-top:0;width:468pt;height:13.45pt;z-index:251973632;mso-width-percent:1000;mso-position-horizontal:left;mso-position-horizontal-relative:margin;mso-position-vertical:center;mso-position-vertical-relative:top-margin-area;mso-width-percent:1000;mso-width-relative:margin;v-text-anchor:middle" o:allowincell="f" filled="f" stroked="f">
          <v:textbox style="mso-next-textbox:#_x0000_s2848;mso-fit-shape-to-text:t" inset=",0,,0">
            <w:txbxContent>
              <w:p w:rsidR="00364B1D" w:rsidRPr="00276288" w:rsidRDefault="00364B1D" w:rsidP="00AE1574">
                <w:pPr>
                  <w:spacing w:after="0" w:line="240" w:lineRule="auto"/>
                  <w:rPr>
                    <w:lang w:val="de-DE"/>
                  </w:rPr>
                </w:pPr>
                <w:r>
                  <w:fldChar w:fldCharType="begin"/>
                </w:r>
                <w:r w:rsidRPr="004268C1">
                  <w:rPr>
                    <w:lang w:val="de-DE"/>
                  </w:rPr>
                  <w:instrText xml:space="preserve"> STYLEREF  "Überschrift 1" \n  \* MERGEFORMAT </w:instrText>
                </w:r>
                <w:r>
                  <w:fldChar w:fldCharType="separate"/>
                </w:r>
                <w:r>
                  <w:rPr>
                    <w:noProof/>
                    <w:lang w:val="de-DE"/>
                  </w:rPr>
                  <w:t>9</w:t>
                </w:r>
                <w:r>
                  <w:rPr>
                    <w:noProof/>
                  </w:rPr>
                  <w:fldChar w:fldCharType="end"/>
                </w:r>
                <w:r>
                  <w:rPr>
                    <w:lang w:val="de-DE"/>
                  </w:rPr>
                  <w:t xml:space="preserve"> </w:t>
                </w:r>
                <w:r>
                  <w:fldChar w:fldCharType="begin"/>
                </w:r>
                <w:r w:rsidRPr="004268C1">
                  <w:rPr>
                    <w:lang w:val="de-DE"/>
                  </w:rPr>
                  <w:instrText xml:space="preserve"> STYLEREF  "Überschrift 1"  \* MERGEFORMAT </w:instrText>
                </w:r>
                <w:r>
                  <w:fldChar w:fldCharType="separate"/>
                </w:r>
                <w:r>
                  <w:rPr>
                    <w:noProof/>
                    <w:lang w:val="de-DE"/>
                  </w:rPr>
                  <w:t>Die Benutzerschnittstelle</w:t>
                </w:r>
                <w:r>
                  <w:rPr>
                    <w:noProof/>
                  </w:rPr>
                  <w:fldChar w:fldCharType="end"/>
                </w:r>
              </w:p>
            </w:txbxContent>
          </v:textbox>
          <w10:wrap anchorx="margin" anchory="margin"/>
        </v:shape>
      </w:pict>
    </w:r>
    <w:r>
      <w:rPr>
        <w:noProof/>
        <w:lang w:eastAsia="zh-TW"/>
      </w:rPr>
      <w:pict>
        <v:shape id="_x0000_s2602" type="#_x0000_t202" style="position:absolute;left:0;text-align:left;margin-left:0;margin-top:0;width:1in;height:13.45pt;z-index:251931648;mso-width-percent:1000;mso-position-horizontal:left;mso-position-horizontal-relative:page;mso-position-vertical:center;mso-position-vertical-relative:top-margin-area;mso-width-percent:1000;mso-width-relative:left-margin-area;v-text-anchor:middle" o:allowincell="f" fillcolor="#e8641b" stroked="f">
          <v:textbox style="mso-next-textbox:#_x0000_s2602;mso-fit-shape-to-text:t" inset=",0,,0">
            <w:txbxContent>
              <w:p w:rsidR="00364B1D" w:rsidRDefault="00364B1D" w:rsidP="00114863">
                <w:pPr>
                  <w:spacing w:after="0" w:line="240" w:lineRule="auto"/>
                  <w:jc w:val="right"/>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Pr="00BF3BCA">
                  <w:rPr>
                    <w:noProof/>
                    <w:color w:val="FFFFFF" w:themeColor="background1"/>
                  </w:rPr>
                  <w:t>21</w:t>
                </w:r>
                <w:r>
                  <w:rPr>
                    <w:lang w:val="de-DE"/>
                  </w:rPr>
                  <w:fldChar w:fldCharType="end"/>
                </w:r>
              </w:p>
            </w:txbxContent>
          </v:textbox>
          <w10:wrap anchorx="page" anchory="margin"/>
        </v:shape>
      </w:pict>
    </w:r>
  </w:p>
</w:hdr>
</file>

<file path=word/header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Pr="00043D3B" w:rsidRDefault="00364B1D" w:rsidP="00043D3B">
    <w:pPr>
      <w:pStyle w:val="Kopfzeile"/>
    </w:pPr>
    <w:r>
      <w:rPr>
        <w:noProof/>
        <w:lang w:val="de-DE" w:eastAsia="de-DE" w:bidi="ar-SA"/>
      </w:rPr>
      <w:pict>
        <v:shapetype id="_x0000_t202" coordsize="21600,21600" o:spt="202" path="m,l,21600r21600,l21600,xe">
          <v:stroke joinstyle="miter"/>
          <v:path gradientshapeok="t" o:connecttype="rect"/>
        </v:shapetype>
        <v:shape id="_x0000_s2608" type="#_x0000_t202" style="position:absolute;left:0;text-align:left;margin-left:1259.2pt;margin-top:0;width:1in;height:13.45pt;z-index:251937792;mso-width-percent:1000;mso-position-horizontal:right;mso-position-horizontal-relative:page;mso-position-vertical:center;mso-position-vertical-relative:top-margin-area;mso-width-percent:1000;mso-width-relative:right-margin-area;v-text-anchor:middle" o:allowincell="f" fillcolor="#80bc00" stroked="f">
          <v:textbox style="mso-next-textbox:#_x0000_s2608;mso-fit-shape-to-text:t" inset=",0,,0">
            <w:txbxContent>
              <w:p w:rsidR="00364B1D" w:rsidRDefault="00364B1D" w:rsidP="002E2426">
                <w:pPr>
                  <w:spacing w:after="0" w:line="240" w:lineRule="auto"/>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Pr="00A05E40">
                  <w:rPr>
                    <w:noProof/>
                    <w:color w:val="FFFFFF" w:themeColor="background1"/>
                  </w:rPr>
                  <w:t>75</w:t>
                </w:r>
                <w:r>
                  <w:rPr>
                    <w:lang w:val="de-DE"/>
                  </w:rPr>
                  <w:fldChar w:fldCharType="end"/>
                </w:r>
              </w:p>
            </w:txbxContent>
          </v:textbox>
          <w10:wrap anchorx="page" anchory="margin"/>
        </v:shape>
      </w:pict>
    </w:r>
  </w:p>
</w:hdr>
</file>

<file path=word/header4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Pr="00276288" w:rsidRDefault="00364B1D" w:rsidP="00276288">
    <w:pPr>
      <w:spacing w:after="0" w:line="240" w:lineRule="auto"/>
      <w:jc w:val="right"/>
      <w:rPr>
        <w:lang w:val="de-DE"/>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Pr="00043D3B" w:rsidRDefault="00364B1D" w:rsidP="00043D3B">
    <w:pPr>
      <w:pStyle w:val="Kopfzeile"/>
    </w:pPr>
    <w:r>
      <w:rPr>
        <w:noProof/>
        <w:lang w:eastAsia="zh-TW"/>
      </w:rPr>
      <w:pict>
        <v:shapetype id="_x0000_t202" coordsize="21600,21600" o:spt="202" path="m,l,21600r21600,l21600,xe">
          <v:stroke joinstyle="miter"/>
          <v:path gradientshapeok="t" o:connecttype="rect"/>
        </v:shapetype>
        <v:shape id="_x0000_s2104" type="#_x0000_t202" style="position:absolute;left:0;text-align:left;margin-left:0;margin-top:0;width:1in;height:13.45pt;z-index:251673600;mso-width-percent:1000;mso-position-horizontal:left;mso-position-horizontal-relative:page;mso-position-vertical:center;mso-position-vertical-relative:top-margin-area;mso-width-percent:1000;mso-width-relative:left-margin-area;v-text-anchor:middle" o:allowincell="f" fillcolor="#80bc00" stroked="f">
          <v:textbox style="mso-next-textbox:#_x0000_s2104;mso-fit-shape-to-text:t" inset=",0,,0">
            <w:txbxContent>
              <w:p w:rsidR="00364B1D" w:rsidRDefault="00364B1D">
                <w:pPr>
                  <w:spacing w:after="0" w:line="240" w:lineRule="auto"/>
                  <w:jc w:val="right"/>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Pr="00276288">
                  <w:rPr>
                    <w:noProof/>
                    <w:color w:val="FFFFFF" w:themeColor="background1"/>
                  </w:rPr>
                  <w:t>4</w:t>
                </w:r>
                <w:r>
                  <w:rPr>
                    <w:lang w:val="de-DE"/>
                  </w:rPr>
                  <w:fldChar w:fldCharType="end"/>
                </w:r>
              </w:p>
            </w:txbxContent>
          </v:textbox>
          <w10:wrap anchorx="page" anchory="margin"/>
        </v:shape>
      </w:pict>
    </w:r>
  </w:p>
</w:hdr>
</file>

<file path=word/header5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Default="00364B1D">
    <w:pPr>
      <w:pStyle w:val="Kopfzeile"/>
    </w:pPr>
  </w:p>
</w:hdr>
</file>

<file path=word/header5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Pr="00276288" w:rsidRDefault="00364B1D" w:rsidP="00276288">
    <w:pPr>
      <w:spacing w:after="0" w:line="240" w:lineRule="auto"/>
      <w:jc w:val="right"/>
      <w:rPr>
        <w:lang w:val="de-DE"/>
      </w:rPr>
    </w:pPr>
    <w:r>
      <w:rPr>
        <w:noProof/>
        <w:lang w:eastAsia="zh-TW"/>
      </w:rPr>
      <w:pict>
        <v:shapetype id="_x0000_t202" coordsize="21600,21600" o:spt="202" path="m,l,21600r21600,l21600,xe">
          <v:stroke joinstyle="miter"/>
          <v:path gradientshapeok="t" o:connecttype="rect"/>
        </v:shapetype>
        <v:shape id="_x0000_s2698" type="#_x0000_t202" style="position:absolute;left:0;text-align:left;margin-left:16291.2pt;margin-top:0;width:1in;height:13.45pt;z-index:251952128;mso-width-percent:1000;mso-position-horizontal:right;mso-position-horizontal-relative:page;mso-position-vertical:center;mso-position-vertical-relative:top-margin-area;mso-width-percent:1000;mso-width-relative:right-margin-area;v-text-anchor:middle" o:allowincell="f" fillcolor="#e8641b" stroked="f">
          <v:textbox style="mso-next-textbox:#_x0000_s2698;mso-fit-shape-to-text:t" inset=",0,,0">
            <w:txbxContent>
              <w:p w:rsidR="00364B1D" w:rsidRDefault="00364B1D">
                <w:pPr>
                  <w:spacing w:after="0" w:line="240" w:lineRule="auto"/>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00387836" w:rsidRPr="00387836">
                  <w:rPr>
                    <w:noProof/>
                    <w:color w:val="FFFFFF" w:themeColor="background1"/>
                  </w:rPr>
                  <w:t>34</w:t>
                </w:r>
                <w:r>
                  <w:rPr>
                    <w:lang w:val="de-DE"/>
                  </w:rPr>
                  <w:fldChar w:fldCharType="end"/>
                </w:r>
              </w:p>
            </w:txbxContent>
          </v:textbox>
          <w10:wrap anchorx="page" anchory="margin"/>
        </v:shape>
      </w:pict>
    </w:r>
  </w:p>
</w:hdr>
</file>

<file path=word/header5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Default="00364B1D">
    <w:pPr>
      <w:pStyle w:val="Kopfzeile"/>
    </w:pPr>
    <w:r>
      <w:rPr>
        <w:noProof/>
        <w:lang w:val="de-DE" w:eastAsia="de-DE" w:bidi="ar-SA"/>
      </w:rPr>
      <w:pict>
        <v:shapetype id="_x0000_t202" coordsize="21600,21600" o:spt="202" path="m,l,21600r21600,l21600,xe">
          <v:stroke joinstyle="miter"/>
          <v:path gradientshapeok="t" o:connecttype="rect"/>
        </v:shapetype>
        <v:shape id="_x0000_s2699" type="#_x0000_t202" style="position:absolute;left:0;text-align:left;margin-left:0;margin-top:0;width:1in;height:13.45pt;z-index:251953152;mso-width-percent:1000;mso-position-horizontal:left;mso-position-horizontal-relative:page;mso-position-vertical:center;mso-position-vertical-relative:top-margin-area;mso-width-percent:1000;mso-width-relative:left-margin-area;v-text-anchor:middle" o:allowincell="f" fillcolor="#e8641b" stroked="f">
          <v:textbox style="mso-next-textbox:#_x0000_s2699;mso-fit-shape-to-text:t" inset=",0,,0">
            <w:txbxContent>
              <w:p w:rsidR="00364B1D" w:rsidRDefault="00364B1D" w:rsidP="00007CA0">
                <w:pPr>
                  <w:spacing w:after="0" w:line="240" w:lineRule="auto"/>
                  <w:jc w:val="right"/>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00143169" w:rsidRPr="00143169">
                  <w:rPr>
                    <w:noProof/>
                    <w:color w:val="FFFFFF" w:themeColor="background1"/>
                  </w:rPr>
                  <w:t>35</w:t>
                </w:r>
                <w:r>
                  <w:rPr>
                    <w:lang w:val="de-DE"/>
                  </w:rPr>
                  <w:fldChar w:fldCharType="end"/>
                </w:r>
              </w:p>
            </w:txbxContent>
          </v:textbox>
          <w10:wrap anchorx="page" anchory="margin"/>
        </v:shape>
      </w:pict>
    </w:r>
  </w:p>
</w:hdr>
</file>

<file path=word/header5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Pr="00276288" w:rsidRDefault="00364B1D" w:rsidP="00276288">
    <w:pPr>
      <w:spacing w:after="0" w:line="240" w:lineRule="auto"/>
      <w:jc w:val="right"/>
      <w:rPr>
        <w:lang w:val="de-DE"/>
      </w:rPr>
    </w:pPr>
    <w:r>
      <w:rPr>
        <w:noProof/>
        <w:lang w:eastAsia="zh-TW"/>
      </w:rPr>
      <w:pict>
        <v:shapetype id="_x0000_t202" coordsize="21600,21600" o:spt="202" path="m,l,21600r21600,l21600,xe">
          <v:stroke joinstyle="miter"/>
          <v:path gradientshapeok="t" o:connecttype="rect"/>
        </v:shapetype>
        <v:shape id="_x0000_s2989" type="#_x0000_t202" style="position:absolute;left:0;text-align:left;margin-left:511pt;margin-top:28.4pt;width:84.8pt;height:14.05pt;z-index:251994112;mso-width-percent:1000;mso-position-horizontal-relative:page;mso-position-vertical-relative:top-margin-area;mso-width-percent:1000;mso-width-relative:right-margin-area;v-text-anchor:middle" o:allowincell="f" fillcolor="#e8641b" stroked="f">
          <v:textbox style="mso-next-textbox:#_x0000_s2989;mso-fit-shape-to-text:t" inset=",0,,0">
            <w:txbxContent>
              <w:p w:rsidR="00364B1D" w:rsidRDefault="00364B1D">
                <w:pPr>
                  <w:spacing w:after="0" w:line="240" w:lineRule="auto"/>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00143169" w:rsidRPr="00143169">
                  <w:rPr>
                    <w:noProof/>
                    <w:color w:val="FFFFFF" w:themeColor="background1"/>
                  </w:rPr>
                  <w:t>36</w:t>
                </w:r>
                <w:r>
                  <w:rPr>
                    <w:lang w:val="de-DE"/>
                  </w:rPr>
                  <w:fldChar w:fldCharType="end"/>
                </w:r>
              </w:p>
            </w:txbxContent>
          </v:textbox>
          <w10:wrap anchorx="page" anchory="margin"/>
        </v:shape>
      </w:pict>
    </w:r>
    <w:r>
      <w:rPr>
        <w:noProof/>
        <w:lang w:val="de-DE" w:eastAsia="de-DE" w:bidi="ar-SA"/>
      </w:rPr>
      <w:pict>
        <v:shape id="_x0000_s2990" type="#_x0000_t202" style="position:absolute;left:0;text-align:left;margin-left:0;margin-top:0;width:468pt;height:13.45pt;z-index:251995136;mso-width-percent:1000;mso-position-horizontal:left;mso-position-horizontal-relative:margin;mso-position-vertical:center;mso-position-vertical-relative:top-margin-area;mso-width-percent:1000;mso-width-relative:margin;v-text-anchor:middle" o:allowincell="f" filled="f" stroked="f">
          <v:textbox style="mso-next-textbox:#_x0000_s2990;mso-fit-shape-to-text:t" inset=",0,,0">
            <w:txbxContent>
              <w:p w:rsidR="00364B1D" w:rsidRDefault="00364B1D" w:rsidP="00276288">
                <w:pPr>
                  <w:spacing w:after="0" w:line="240" w:lineRule="auto"/>
                  <w:jc w:val="right"/>
                  <w:rPr>
                    <w:lang w:val="de-DE"/>
                  </w:rPr>
                </w:pPr>
                <w:fldSimple w:instr=" STYLEREF  &quot;Überschrift 1&quot; \n  \* MERGEFORMAT ">
                  <w:r w:rsidR="00143169" w:rsidRPr="00143169">
                    <w:rPr>
                      <w:noProof/>
                      <w:lang w:val="de-DE"/>
                    </w:rPr>
                    <w:t>11</w:t>
                  </w:r>
                </w:fldSimple>
                <w:r>
                  <w:rPr>
                    <w:lang w:val="de-DE"/>
                  </w:rPr>
                  <w:t xml:space="preserve"> </w:t>
                </w:r>
                <w:fldSimple w:instr=" STYLEREF  &quot;Überschrift 1&quot;  \* MERGEFORMAT ">
                  <w:r w:rsidR="00143169">
                    <w:rPr>
                      <w:noProof/>
                    </w:rPr>
                    <w:t>Häufige Fehler</w:t>
                  </w:r>
                </w:fldSimple>
              </w:p>
            </w:txbxContent>
          </v:textbox>
          <w10:wrap anchorx="margin" anchory="margin"/>
        </v:shape>
      </w:pict>
    </w:r>
  </w:p>
</w:hdr>
</file>

<file path=word/header5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Default="00364B1D">
    <w:pPr>
      <w:pStyle w:val="Kopfzeile"/>
    </w:pPr>
    <w:r>
      <w:rPr>
        <w:noProof/>
        <w:lang w:eastAsia="zh-TW"/>
      </w:rPr>
      <w:pict>
        <v:shapetype id="_x0000_t202" coordsize="21600,21600" o:spt="202" path="m,l,21600r21600,l21600,xe">
          <v:stroke joinstyle="miter"/>
          <v:path gradientshapeok="t" o:connecttype="rect"/>
        </v:shapetype>
        <v:shape id="_x0000_s2992" type="#_x0000_t202" style="position:absolute;left:0;text-align:left;margin-left:0;margin-top:0;width:468pt;height:13.45pt;z-index:251997184;mso-width-percent:1000;mso-position-horizontal:left;mso-position-horizontal-relative:margin;mso-position-vertical:center;mso-position-vertical-relative:top-margin-area;mso-width-percent:1000;mso-width-relative:margin;v-text-anchor:middle" o:allowincell="f" filled="f" stroked="f">
          <v:textbox style="mso-next-textbox:#_x0000_s2992;mso-fit-shape-to-text:t" inset=",0,,0">
            <w:txbxContent>
              <w:p w:rsidR="00364B1D" w:rsidRPr="00276288" w:rsidRDefault="00364B1D" w:rsidP="00276288">
                <w:pPr>
                  <w:spacing w:after="0" w:line="240" w:lineRule="auto"/>
                  <w:rPr>
                    <w:lang w:val="de-DE"/>
                  </w:rPr>
                </w:pPr>
                <w:fldSimple w:instr=" STYLEREF  &quot;Überschrift 1&quot; \n  \* MERGEFORMAT ">
                  <w:r w:rsidR="00387836" w:rsidRPr="00387836">
                    <w:rPr>
                      <w:noProof/>
                      <w:lang w:val="de-DE"/>
                    </w:rPr>
                    <w:t>11</w:t>
                  </w:r>
                </w:fldSimple>
                <w:r w:rsidRPr="00DB77D4">
                  <w:rPr>
                    <w:lang w:val="de-DE"/>
                  </w:rPr>
                  <w:t>.</w:t>
                </w:r>
                <w:r>
                  <w:rPr>
                    <w:lang w:val="de-DE"/>
                  </w:rPr>
                  <w:t xml:space="preserve"> </w:t>
                </w:r>
                <w:fldSimple w:instr=" STYLEREF  &quot;Überschrift 1&quot;  \* MERGEFORMAT ">
                  <w:r w:rsidR="00387836">
                    <w:rPr>
                      <w:noProof/>
                    </w:rPr>
                    <w:t>Häufige Fehler</w:t>
                  </w:r>
                </w:fldSimple>
              </w:p>
            </w:txbxContent>
          </v:textbox>
          <w10:wrap anchorx="margin" anchory="margin"/>
        </v:shape>
      </w:pict>
    </w:r>
    <w:r>
      <w:rPr>
        <w:noProof/>
        <w:lang w:eastAsia="zh-TW"/>
      </w:rPr>
      <w:pict>
        <v:shape id="_x0000_s2991" type="#_x0000_t202" style="position:absolute;left:0;text-align:left;margin-left:0;margin-top:0;width:1in;height:13.45pt;z-index:251996160;mso-width-percent:1000;mso-position-horizontal:left;mso-position-horizontal-relative:page;mso-position-vertical:center;mso-position-vertical-relative:top-margin-area;mso-width-percent:1000;mso-width-relative:left-margin-area;v-text-anchor:middle" o:allowincell="f" fillcolor="#e8641b" stroked="f">
          <v:textbox style="mso-next-textbox:#_x0000_s2991;mso-fit-shape-to-text:t" inset=",0,,0">
            <w:txbxContent>
              <w:p w:rsidR="00364B1D" w:rsidRDefault="00364B1D">
                <w:pPr>
                  <w:spacing w:after="0" w:line="240" w:lineRule="auto"/>
                  <w:jc w:val="right"/>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00387836" w:rsidRPr="00387836">
                  <w:rPr>
                    <w:noProof/>
                    <w:color w:val="FFFFFF" w:themeColor="background1"/>
                  </w:rPr>
                  <w:t>35</w:t>
                </w:r>
                <w:r>
                  <w:rPr>
                    <w:lang w:val="de-DE"/>
                  </w:rPr>
                  <w:fldChar w:fldCharType="end"/>
                </w:r>
              </w:p>
            </w:txbxContent>
          </v:textbox>
          <w10:wrap anchorx="page" anchory="margin"/>
        </v:shape>
      </w:pict>
    </w:r>
  </w:p>
</w:hdr>
</file>

<file path=word/header5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Pr="00276288" w:rsidRDefault="00364B1D" w:rsidP="00276288">
    <w:pPr>
      <w:spacing w:after="0" w:line="240" w:lineRule="auto"/>
      <w:jc w:val="right"/>
      <w:rPr>
        <w:lang w:val="de-DE"/>
      </w:rPr>
    </w:pPr>
    <w:r>
      <w:rPr>
        <w:noProof/>
        <w:lang w:eastAsia="zh-TW"/>
      </w:rPr>
      <w:pict>
        <v:shapetype id="_x0000_t202" coordsize="21600,21600" o:spt="202" path="m,l,21600r21600,l21600,xe">
          <v:stroke joinstyle="miter"/>
          <v:path gradientshapeok="t" o:connecttype="rect"/>
        </v:shapetype>
        <v:shape id="_x0000_s3007" type="#_x0000_t202" style="position:absolute;left:0;text-align:left;margin-left:16291.2pt;margin-top:0;width:1in;height:13.45pt;z-index:252019712;mso-width-percent:1000;mso-position-horizontal:right;mso-position-horizontal-relative:page;mso-position-vertical:center;mso-position-vertical-relative:top-margin-area;mso-width-percent:1000;mso-width-relative:right-margin-area;v-text-anchor:middle" o:allowincell="f" fillcolor="#e8641b" stroked="f">
          <v:textbox style="mso-next-textbox:#_x0000_s3007;mso-fit-shape-to-text:t" inset=",0,,0">
            <w:txbxContent>
              <w:p w:rsidR="00364B1D" w:rsidRDefault="00364B1D">
                <w:pPr>
                  <w:spacing w:after="0" w:line="240" w:lineRule="auto"/>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00387836" w:rsidRPr="00387836">
                  <w:rPr>
                    <w:noProof/>
                    <w:color w:val="FFFFFF" w:themeColor="background1"/>
                  </w:rPr>
                  <w:t>36</w:t>
                </w:r>
                <w:r>
                  <w:rPr>
                    <w:lang w:val="de-DE"/>
                  </w:rPr>
                  <w:fldChar w:fldCharType="end"/>
                </w:r>
              </w:p>
            </w:txbxContent>
          </v:textbox>
          <w10:wrap anchorx="page" anchory="margin"/>
        </v:shape>
      </w:pict>
    </w:r>
  </w:p>
</w:hdr>
</file>

<file path=word/header5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Default="00364B1D">
    <w:pPr>
      <w:pStyle w:val="Kopfzeile"/>
    </w:pPr>
    <w:r>
      <w:rPr>
        <w:noProof/>
        <w:lang w:val="de-DE" w:eastAsia="de-DE" w:bidi="ar-SA"/>
      </w:rPr>
      <w:pict>
        <v:shapetype id="_x0000_t202" coordsize="21600,21600" o:spt="202" path="m,l,21600r21600,l21600,xe">
          <v:stroke joinstyle="miter"/>
          <v:path gradientshapeok="t" o:connecttype="rect"/>
        </v:shapetype>
        <v:shape id="_x0000_s3008" type="#_x0000_t202" style="position:absolute;left:0;text-align:left;margin-left:0;margin-top:0;width:1in;height:13.45pt;z-index:252020736;mso-width-percent:1000;mso-position-horizontal:left;mso-position-horizontal-relative:page;mso-position-vertical:center;mso-position-vertical-relative:top-margin-area;mso-width-percent:1000;mso-width-relative:left-margin-area;v-text-anchor:middle" o:allowincell="f" fillcolor="#e8641b" stroked="f">
          <v:textbox style="mso-next-textbox:#_x0000_s3008;mso-fit-shape-to-text:t" inset=",0,,0">
            <w:txbxContent>
              <w:p w:rsidR="00364B1D" w:rsidRDefault="00364B1D" w:rsidP="00007CA0">
                <w:pPr>
                  <w:spacing w:after="0" w:line="240" w:lineRule="auto"/>
                  <w:jc w:val="right"/>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00143169" w:rsidRPr="00143169">
                  <w:rPr>
                    <w:noProof/>
                    <w:color w:val="FFFFFF" w:themeColor="background1"/>
                  </w:rPr>
                  <w:t>37</w:t>
                </w:r>
                <w:r>
                  <w:rPr>
                    <w:lang w:val="de-DE"/>
                  </w:rPr>
                  <w:fldChar w:fldCharType="end"/>
                </w:r>
              </w:p>
            </w:txbxContent>
          </v:textbox>
          <w10:wrap anchorx="page" anchory="margin"/>
        </v:shape>
      </w:pict>
    </w:r>
  </w:p>
</w:hdr>
</file>

<file path=word/header5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Pr="00276288" w:rsidRDefault="00364B1D" w:rsidP="00276288">
    <w:pPr>
      <w:spacing w:after="0" w:line="240" w:lineRule="auto"/>
      <w:jc w:val="right"/>
      <w:rPr>
        <w:lang w:val="de-DE"/>
      </w:rPr>
    </w:pPr>
    <w:r>
      <w:rPr>
        <w:noProof/>
        <w:lang w:eastAsia="zh-TW"/>
      </w:rPr>
      <w:pict>
        <v:shapetype id="_x0000_t202" coordsize="21600,21600" o:spt="202" path="m,l,21600r21600,l21600,xe">
          <v:stroke joinstyle="miter"/>
          <v:path gradientshapeok="t" o:connecttype="rect"/>
        </v:shapetype>
        <v:shape id="_x0000_s2330" type="#_x0000_t202" style="position:absolute;left:0;text-align:left;margin-left:511pt;margin-top:28.4pt;width:84.8pt;height:14.05pt;z-index:251849728;mso-width-percent:1000;mso-position-horizontal-relative:page;mso-position-vertical-relative:top-margin-area;mso-width-percent:1000;mso-width-relative:right-margin-area;v-text-anchor:middle" o:allowincell="f" fillcolor="#e8641b" stroked="f">
          <v:textbox style="mso-next-textbox:#_x0000_s2330;mso-fit-shape-to-text:t" inset=",0,,0">
            <w:txbxContent>
              <w:p w:rsidR="00364B1D" w:rsidRDefault="00364B1D">
                <w:pPr>
                  <w:spacing w:after="0" w:line="240" w:lineRule="auto"/>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00143169" w:rsidRPr="00143169">
                  <w:rPr>
                    <w:noProof/>
                    <w:color w:val="FFFFFF" w:themeColor="background1"/>
                  </w:rPr>
                  <w:t>38</w:t>
                </w:r>
                <w:r>
                  <w:rPr>
                    <w:lang w:val="de-DE"/>
                  </w:rPr>
                  <w:fldChar w:fldCharType="end"/>
                </w:r>
              </w:p>
            </w:txbxContent>
          </v:textbox>
          <w10:wrap anchorx="page" anchory="margin"/>
        </v:shape>
      </w:pict>
    </w:r>
    <w:r>
      <w:rPr>
        <w:noProof/>
        <w:lang w:val="de-DE" w:eastAsia="de-DE" w:bidi="ar-SA"/>
      </w:rPr>
      <w:pict>
        <v:shape id="_x0000_s2331" type="#_x0000_t202" style="position:absolute;left:0;text-align:left;margin-left:0;margin-top:0;width:468pt;height:13.45pt;z-index:251850752;mso-width-percent:1000;mso-position-horizontal:left;mso-position-horizontal-relative:margin;mso-position-vertical:center;mso-position-vertical-relative:top-margin-area;mso-width-percent:1000;mso-width-relative:margin;v-text-anchor:middle" o:allowincell="f" filled="f" stroked="f">
          <v:textbox style="mso-next-textbox:#_x0000_s2331;mso-fit-shape-to-text:t" inset=",0,,0">
            <w:txbxContent>
              <w:p w:rsidR="00364B1D" w:rsidRDefault="00364B1D" w:rsidP="00276288">
                <w:pPr>
                  <w:spacing w:after="0" w:line="240" w:lineRule="auto"/>
                  <w:jc w:val="right"/>
                  <w:rPr>
                    <w:lang w:val="de-DE"/>
                  </w:rPr>
                </w:pPr>
                <w:fldSimple w:instr=" STYLEREF  &quot;Überschrift 1&quot; \n  \* MERGEFORMAT ">
                  <w:r w:rsidR="00143169" w:rsidRPr="00143169">
                    <w:rPr>
                      <w:noProof/>
                      <w:lang w:val="de-DE"/>
                    </w:rPr>
                    <w:t>12</w:t>
                  </w:r>
                </w:fldSimple>
                <w:r>
                  <w:rPr>
                    <w:lang w:val="de-DE"/>
                  </w:rPr>
                  <w:t xml:space="preserve"> </w:t>
                </w:r>
                <w:fldSimple w:instr=" STYLEREF  &quot;Überschrift 1&quot;  \* MERGEFORMAT ">
                  <w:r w:rsidR="00143169">
                    <w:rPr>
                      <w:noProof/>
                    </w:rPr>
                    <w:t>Häufig gestellte Fragen</w:t>
                  </w:r>
                </w:fldSimple>
              </w:p>
            </w:txbxContent>
          </v:textbox>
          <w10:wrap anchorx="margin" anchory="margin"/>
        </v:shape>
      </w:pict>
    </w:r>
  </w:p>
</w:hdr>
</file>

<file path=word/header5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Default="00364B1D">
    <w:pPr>
      <w:pStyle w:val="Kopfzeile"/>
    </w:pPr>
    <w:r>
      <w:rPr>
        <w:noProof/>
        <w:lang w:eastAsia="zh-TW"/>
      </w:rPr>
      <w:pict>
        <v:shapetype id="_x0000_t202" coordsize="21600,21600" o:spt="202" path="m,l,21600r21600,l21600,xe">
          <v:stroke joinstyle="miter"/>
          <v:path gradientshapeok="t" o:connecttype="rect"/>
        </v:shapetype>
        <v:shape id="_x0000_s2333" type="#_x0000_t202" style="position:absolute;left:0;text-align:left;margin-left:0;margin-top:0;width:468pt;height:13.45pt;z-index:251853824;mso-width-percent:1000;mso-position-horizontal:left;mso-position-horizontal-relative:margin;mso-position-vertical:center;mso-position-vertical-relative:top-margin-area;mso-width-percent:1000;mso-width-relative:margin;v-text-anchor:middle" o:allowincell="f" filled="f" stroked="f">
          <v:textbox style="mso-next-textbox:#_x0000_s2333;mso-fit-shape-to-text:t" inset=",0,,0">
            <w:txbxContent>
              <w:p w:rsidR="00364B1D" w:rsidRPr="00276288" w:rsidRDefault="00364B1D" w:rsidP="00276288">
                <w:pPr>
                  <w:spacing w:after="0" w:line="240" w:lineRule="auto"/>
                  <w:rPr>
                    <w:lang w:val="de-DE"/>
                  </w:rPr>
                </w:pPr>
                <w:fldSimple w:instr=" STYLEREF  &quot;Überschrift 1&quot; \n  \* MERGEFORMAT ">
                  <w:r w:rsidR="00387836" w:rsidRPr="00387836">
                    <w:rPr>
                      <w:noProof/>
                      <w:lang w:val="de-DE"/>
                    </w:rPr>
                    <w:t>12</w:t>
                  </w:r>
                </w:fldSimple>
                <w:r w:rsidRPr="00DB77D4">
                  <w:rPr>
                    <w:lang w:val="de-DE"/>
                  </w:rPr>
                  <w:t>.</w:t>
                </w:r>
                <w:r>
                  <w:rPr>
                    <w:lang w:val="de-DE"/>
                  </w:rPr>
                  <w:t xml:space="preserve"> </w:t>
                </w:r>
                <w:fldSimple w:instr=" STYLEREF  &quot;Überschrift 1&quot;  \* MERGEFORMAT ">
                  <w:r w:rsidR="00387836">
                    <w:rPr>
                      <w:noProof/>
                    </w:rPr>
                    <w:t>Häufig gestellte Fragen</w:t>
                  </w:r>
                </w:fldSimple>
              </w:p>
            </w:txbxContent>
          </v:textbox>
          <w10:wrap anchorx="margin" anchory="margin"/>
        </v:shape>
      </w:pict>
    </w:r>
    <w:r>
      <w:rPr>
        <w:noProof/>
        <w:lang w:eastAsia="zh-TW"/>
      </w:rPr>
      <w:pict>
        <v:shape id="_x0000_s2332" type="#_x0000_t202" style="position:absolute;left:0;text-align:left;margin-left:0;margin-top:0;width:1in;height:13.45pt;z-index:251852800;mso-width-percent:1000;mso-position-horizontal:left;mso-position-horizontal-relative:page;mso-position-vertical:center;mso-position-vertical-relative:top-margin-area;mso-width-percent:1000;mso-width-relative:left-margin-area;v-text-anchor:middle" o:allowincell="f" fillcolor="#e8641b" stroked="f">
          <v:textbox style="mso-next-textbox:#_x0000_s2332;mso-fit-shape-to-text:t" inset=",0,,0">
            <w:txbxContent>
              <w:p w:rsidR="00364B1D" w:rsidRDefault="00364B1D">
                <w:pPr>
                  <w:spacing w:after="0" w:line="240" w:lineRule="auto"/>
                  <w:jc w:val="right"/>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00387836" w:rsidRPr="00387836">
                  <w:rPr>
                    <w:noProof/>
                    <w:color w:val="FFFFFF" w:themeColor="background1"/>
                  </w:rPr>
                  <w:t>37</w:t>
                </w:r>
                <w:r>
                  <w:rPr>
                    <w:lang w:val="de-DE"/>
                  </w:rPr>
                  <w:fldChar w:fldCharType="end"/>
                </w:r>
              </w:p>
            </w:txbxContent>
          </v:textbox>
          <w10:wrap anchorx="page" anchory="margin"/>
        </v:shape>
      </w:pict>
    </w:r>
  </w:p>
</w:hdr>
</file>

<file path=word/header5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Pr="00276288" w:rsidRDefault="00364B1D" w:rsidP="00276288">
    <w:pPr>
      <w:spacing w:after="0" w:line="240" w:lineRule="auto"/>
      <w:jc w:val="right"/>
      <w:rPr>
        <w:lang w:val="de-DE"/>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Pr="00276288" w:rsidRDefault="00364B1D" w:rsidP="00276288">
    <w:pPr>
      <w:spacing w:after="0" w:line="240" w:lineRule="auto"/>
      <w:jc w:val="right"/>
      <w:rPr>
        <w:lang w:val="de-DE"/>
      </w:rPr>
    </w:pPr>
    <w:r>
      <w:rPr>
        <w:noProof/>
        <w:lang w:eastAsia="zh-TW"/>
      </w:rPr>
      <w:pict>
        <v:shapetype id="_x0000_t202" coordsize="21600,21600" o:spt="202" path="m,l,21600r21600,l21600,xe">
          <v:stroke joinstyle="miter"/>
          <v:path gradientshapeok="t" o:connecttype="rect"/>
        </v:shapetype>
        <v:shape id="_x0000_s2657" type="#_x0000_t202" style="position:absolute;left:0;text-align:left;margin-left:511pt;margin-top:28.25pt;width:84.85pt;height:14.05pt;z-index:251950080;mso-width-percent:1000;mso-position-horizontal-relative:page;mso-position-vertical-relative:top-margin-area;mso-width-percent:1000;mso-width-relative:right-margin-area;v-text-anchor:middle" o:allowincell="f" fillcolor="#e8641b" stroked="f">
          <v:textbox style="mso-next-textbox:#_x0000_s2657;mso-fit-shape-to-text:t" inset=",0,,0">
            <w:txbxContent>
              <w:p w:rsidR="00364B1D" w:rsidRPr="0087439E" w:rsidRDefault="00364B1D" w:rsidP="0087439E">
                <w:pPr>
                  <w:spacing w:after="0" w:line="240" w:lineRule="auto"/>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Pr="00B43EC5">
                  <w:rPr>
                    <w:noProof/>
                    <w:color w:val="FFFFFF" w:themeColor="background1"/>
                  </w:rPr>
                  <w:t>4</w:t>
                </w:r>
                <w:r>
                  <w:rPr>
                    <w:lang w:val="de-DE"/>
                  </w:rPr>
                  <w:fldChar w:fldCharType="end"/>
                </w:r>
              </w:p>
            </w:txbxContent>
          </v:textbox>
          <w10:wrap anchorx="page" anchory="margin"/>
        </v:shape>
      </w:pict>
    </w:r>
  </w:p>
</w:hdr>
</file>

<file path=word/header6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Default="00364B1D">
    <w:pPr>
      <w:pStyle w:val="Kopfzeile"/>
    </w:pPr>
    <w:r>
      <w:rPr>
        <w:noProof/>
        <w:lang w:val="de-DE" w:eastAsia="de-DE" w:bidi="ar-SA"/>
      </w:rPr>
      <w:pict>
        <v:shapetype id="_x0000_t202" coordsize="21600,21600" o:spt="202" path="m,l,21600r21600,l21600,xe">
          <v:stroke joinstyle="miter"/>
          <v:path gradientshapeok="t" o:connecttype="rect"/>
        </v:shapetype>
        <v:shape id="_x0000_s2890" type="#_x0000_t202" style="position:absolute;left:0;text-align:left;margin-left:0;margin-top:0;width:1in;height:13.45pt;z-index:251974656;mso-width-percent:1000;mso-position-horizontal:left;mso-position-horizontal-relative:page;mso-position-vertical:center;mso-position-vertical-relative:top-margin-area;mso-width-percent:1000;mso-width-relative:left-margin-area;v-text-anchor:middle" o:allowincell="f" fillcolor="#e8641b" stroked="f">
          <v:textbox style="mso-next-textbox:#_x0000_s2890;mso-fit-shape-to-text:t" inset=",0,,0">
            <w:txbxContent>
              <w:p w:rsidR="00364B1D" w:rsidRDefault="00364B1D" w:rsidP="004444C1">
                <w:pPr>
                  <w:spacing w:after="0" w:line="240" w:lineRule="auto"/>
                  <w:jc w:val="right"/>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00387836" w:rsidRPr="00387836">
                  <w:rPr>
                    <w:noProof/>
                    <w:color w:val="FFFFFF" w:themeColor="background1"/>
                  </w:rPr>
                  <w:t>39</w:t>
                </w:r>
                <w:r>
                  <w:rPr>
                    <w:lang w:val="de-DE"/>
                  </w:rPr>
                  <w:fldChar w:fldCharType="end"/>
                </w:r>
              </w:p>
            </w:txbxContent>
          </v:textbox>
          <w10:wrap anchorx="page" anchory="margin"/>
        </v:shape>
      </w:pict>
    </w:r>
  </w:p>
</w:hdr>
</file>

<file path=word/header6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Pr="00276288" w:rsidRDefault="00364B1D" w:rsidP="00276288">
    <w:pPr>
      <w:spacing w:after="0" w:line="240" w:lineRule="auto"/>
      <w:jc w:val="right"/>
      <w:rPr>
        <w:lang w:val="de-DE"/>
      </w:rPr>
    </w:pPr>
    <w:r>
      <w:rPr>
        <w:noProof/>
        <w:lang w:eastAsia="zh-TW"/>
      </w:rPr>
      <w:pict>
        <v:shapetype id="_x0000_t202" coordsize="21600,21600" o:spt="202" path="m,l,21600r21600,l21600,xe">
          <v:stroke joinstyle="miter"/>
          <v:path gradientshapeok="t" o:connecttype="rect"/>
        </v:shapetype>
        <v:shape id="_x0000_s2226" type="#_x0000_t202" style="position:absolute;left:0;text-align:left;margin-left:511pt;margin-top:28.25pt;width:84.85pt;height:14.05pt;z-index:251738112;mso-width-percent:1000;mso-position-horizontal-relative:page;mso-position-vertical-relative:top-margin-area;mso-width-percent:1000;mso-width-relative:right-margin-area;v-text-anchor:middle" o:allowincell="f" fillcolor="#e8641b" stroked="f">
          <v:textbox style="mso-next-textbox:#_x0000_s2226;mso-fit-shape-to-text:t" inset=",0,,0">
            <w:txbxContent>
              <w:p w:rsidR="00364B1D" w:rsidRPr="002B21C8" w:rsidRDefault="00364B1D">
                <w:pPr>
                  <w:spacing w:after="0" w:line="240" w:lineRule="auto"/>
                  <w:rPr>
                    <w:color w:val="F2F2F2" w:themeColor="background1" w:themeShade="F2"/>
                    <w:lang w:val="de-DE"/>
                  </w:rPr>
                </w:pPr>
                <w:r w:rsidRPr="002B21C8">
                  <w:rPr>
                    <w:color w:val="F2F2F2" w:themeColor="background1" w:themeShade="F2"/>
                    <w:lang w:val="de-DE"/>
                  </w:rPr>
                  <w:fldChar w:fldCharType="begin"/>
                </w:r>
                <w:r w:rsidRPr="002B21C8">
                  <w:rPr>
                    <w:color w:val="F2F2F2" w:themeColor="background1" w:themeShade="F2"/>
                    <w:lang w:val="de-DE"/>
                  </w:rPr>
                  <w:instrText xml:space="preserve"> PAGE  \* ROMAN  \* MERGEFORMAT </w:instrText>
                </w:r>
                <w:r w:rsidRPr="002B21C8">
                  <w:rPr>
                    <w:color w:val="F2F2F2" w:themeColor="background1" w:themeShade="F2"/>
                    <w:lang w:val="de-DE"/>
                  </w:rPr>
                  <w:fldChar w:fldCharType="separate"/>
                </w:r>
                <w:r w:rsidR="00143169">
                  <w:rPr>
                    <w:noProof/>
                    <w:color w:val="F2F2F2" w:themeColor="background1" w:themeShade="F2"/>
                    <w:lang w:val="de-DE"/>
                  </w:rPr>
                  <w:t>IV</w:t>
                </w:r>
                <w:r w:rsidRPr="002B21C8">
                  <w:rPr>
                    <w:color w:val="F2F2F2" w:themeColor="background1" w:themeShade="F2"/>
                    <w:lang w:val="de-DE"/>
                  </w:rPr>
                  <w:fldChar w:fldCharType="end"/>
                </w:r>
              </w:p>
            </w:txbxContent>
          </v:textbox>
          <w10:wrap anchorx="page" anchory="margin"/>
        </v:shape>
      </w:pict>
    </w:r>
  </w:p>
</w:hdr>
</file>

<file path=word/header6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Default="00364B1D">
    <w:pPr>
      <w:pStyle w:val="Kopfzeile"/>
    </w:pPr>
    <w:r>
      <w:rPr>
        <w:noProof/>
        <w:lang w:eastAsia="zh-TW"/>
      </w:rPr>
      <w:pict>
        <v:shapetype id="_x0000_t202" coordsize="21600,21600" o:spt="202" path="m,l,21600r21600,l21600,xe">
          <v:stroke joinstyle="miter"/>
          <v:path gradientshapeok="t" o:connecttype="rect"/>
        </v:shapetype>
        <v:shape id="_x0000_s2228" type="#_x0000_t202" style="position:absolute;left:0;text-align:left;margin-left:0;margin-top:0;width:1in;height:13.45pt;z-index:251741184;mso-width-percent:1000;mso-position-horizontal:left;mso-position-horizontal-relative:page;mso-position-vertical:center;mso-position-vertical-relative:top-margin-area;mso-width-percent:1000;mso-width-relative:left-margin-area;v-text-anchor:middle" o:allowincell="f" fillcolor="#e8641b" stroked="f">
          <v:textbox style="mso-next-textbox:#_x0000_s2228;mso-fit-shape-to-text:t" inset=",0,,0">
            <w:txbxContent>
              <w:p w:rsidR="00364B1D" w:rsidRDefault="00364B1D">
                <w:pPr>
                  <w:spacing w:after="0" w:line="240" w:lineRule="auto"/>
                  <w:jc w:val="right"/>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00387836" w:rsidRPr="00387836">
                  <w:rPr>
                    <w:noProof/>
                    <w:color w:val="FFFFFF" w:themeColor="background1"/>
                  </w:rPr>
                  <w:t>I</w:t>
                </w:r>
                <w:r>
                  <w:rPr>
                    <w:lang w:val="de-DE"/>
                  </w:rPr>
                  <w:fldChar w:fldCharType="end"/>
                </w:r>
              </w:p>
            </w:txbxContent>
          </v:textbox>
          <w10:wrap anchorx="page" anchory="margin"/>
        </v:shape>
      </w:pict>
    </w:r>
  </w:p>
</w:hdr>
</file>

<file path=word/header6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Pr="000D2AE7" w:rsidRDefault="00364B1D" w:rsidP="000D2AE7">
    <w:pPr>
      <w:pStyle w:val="Kopfzeile"/>
    </w:pPr>
    <w:r>
      <w:rPr>
        <w:noProof/>
        <w:lang w:val="de-DE" w:eastAsia="de-DE" w:bidi="ar-SA"/>
      </w:rPr>
      <w:pict>
        <v:shapetype id="_x0000_t202" coordsize="21600,21600" o:spt="202" path="m,l,21600r21600,l21600,xe">
          <v:stroke joinstyle="miter"/>
          <v:path gradientshapeok="t" o:connecttype="rect"/>
        </v:shapetype>
        <v:shape id="_x0000_s2553" type="#_x0000_t202" style="position:absolute;left:0;text-align:left;margin-left:511pt;margin-top:28.25pt;width:84.85pt;height:14.05pt;z-index:251920384;mso-width-percent:1000;mso-position-horizontal-relative:page;mso-position-vertical-relative:top-margin-area;mso-width-percent:1000;mso-width-relative:right-margin-area;v-text-anchor:middle" o:allowincell="f" fillcolor="#e8641b" stroked="f">
          <v:textbox style="mso-next-textbox:#_x0000_s2553;mso-fit-shape-to-text:t" inset=",0,,0">
            <w:txbxContent>
              <w:p w:rsidR="00364B1D" w:rsidRDefault="00364B1D" w:rsidP="000B52CA">
                <w:pPr>
                  <w:spacing w:after="0" w:line="240" w:lineRule="auto"/>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00143169" w:rsidRPr="00143169">
                  <w:rPr>
                    <w:noProof/>
                    <w:color w:val="FFFFFF" w:themeColor="background1"/>
                  </w:rPr>
                  <w:t>VIII</w:t>
                </w:r>
                <w:r>
                  <w:rPr>
                    <w:lang w:val="de-DE"/>
                  </w:rPr>
                  <w:fldChar w:fldCharType="end"/>
                </w:r>
              </w:p>
            </w:txbxContent>
          </v:textbox>
          <w10:wrap anchorx="page" anchory="margin"/>
        </v:shape>
      </w:pict>
    </w:r>
  </w:p>
</w:hdr>
</file>

<file path=word/header6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Default="00364B1D">
    <w:pPr>
      <w:pStyle w:val="Kopfzeile"/>
    </w:pPr>
    <w:r>
      <w:rPr>
        <w:noProof/>
        <w:lang w:val="de-DE" w:eastAsia="de-DE" w:bidi="ar-SA"/>
      </w:rPr>
      <w:pict>
        <v:shapetype id="_x0000_t202" coordsize="21600,21600" o:spt="202" path="m,l,21600r21600,l21600,xe">
          <v:stroke joinstyle="miter"/>
          <v:path gradientshapeok="t" o:connecttype="rect"/>
        </v:shapetype>
        <v:shape id="_x0000_s2550" type="#_x0000_t202" style="position:absolute;left:0;text-align:left;margin-left:0;margin-top:0;width:8in;height:12.75pt;z-index:251918336;mso-width-percent:1000;mso-position-horizontal:left;mso-position-horizontal-relative:page;mso-position-vertical:center;mso-position-vertical-relative:top-margin-area;mso-width-percent:1000;mso-width-relative:left-margin-area;v-text-anchor:middle" o:allowincell="f" fillcolor="#e8641b" stroked="f">
          <v:textbox style="mso-next-textbox:#_x0000_s2550;mso-fit-shape-to-text:t" inset=",0,,0">
            <w:txbxContent>
              <w:p w:rsidR="00364B1D" w:rsidRDefault="00364B1D" w:rsidP="00E107F3">
                <w:pPr>
                  <w:spacing w:after="0" w:line="240" w:lineRule="auto"/>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143169">
                  <w:rPr>
                    <w:noProof/>
                    <w:color w:val="FFFFFF" w:themeColor="background1"/>
                  </w:rPr>
                  <w:t>VII</w:t>
                </w:r>
                <w:r>
                  <w:rPr>
                    <w:color w:val="FFFFFF" w:themeColor="background1"/>
                  </w:rPr>
                  <w:fldChar w:fldCharType="end"/>
                </w:r>
              </w:p>
            </w:txbxContent>
          </v:textbox>
          <w10:wrap anchorx="page" anchory="margin"/>
        </v:shape>
      </w:pict>
    </w:r>
  </w:p>
</w:hdr>
</file>

<file path=word/header6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Pr="00043D3B" w:rsidRDefault="00364B1D" w:rsidP="00043D3B">
    <w:pPr>
      <w:pStyle w:val="Kopfzeile"/>
    </w:pPr>
    <w:r>
      <w:rPr>
        <w:noProof/>
        <w:lang w:val="de-DE" w:eastAsia="de-DE" w:bidi="ar-SA"/>
      </w:rPr>
      <w:pict>
        <v:shapetype id="_x0000_t202" coordsize="21600,21600" o:spt="202" path="m,l,21600r21600,l21600,xe">
          <v:stroke joinstyle="miter"/>
          <v:path gradientshapeok="t" o:connecttype="rect"/>
        </v:shapetype>
        <v:shape id="_x0000_s2555" type="#_x0000_t202" style="position:absolute;left:0;text-align:left;margin-left:0;margin-top:0;width:8in;height:12.75pt;z-index:251923456;mso-width-percent:1000;mso-position-horizontal:left;mso-position-horizontal-relative:page;mso-position-vertical:center;mso-position-vertical-relative:top-margin-area;mso-width-percent:1000;mso-width-relative:left-margin-area;v-text-anchor:middle" o:allowincell="f" fillcolor="#80bc00" stroked="f">
          <v:textbox style="mso-next-textbox:#_x0000_s2555;mso-fit-shape-to-text:t" inset=",0,,0">
            <w:txbxContent>
              <w:p w:rsidR="00364B1D" w:rsidRDefault="00364B1D" w:rsidP="000B52CA">
                <w:pPr>
                  <w:spacing w:after="0" w:line="240" w:lineRule="auto"/>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IV</w:t>
                </w:r>
                <w:r>
                  <w:rPr>
                    <w:color w:val="FFFFFF" w:themeColor="background1"/>
                  </w:rPr>
                  <w:fldChar w:fldCharType="end"/>
                </w:r>
              </w:p>
            </w:txbxContent>
          </v:textbox>
          <w10:wrap anchorx="page"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Default="00364B1D">
    <w:pPr>
      <w:pStyle w:val="Kopfzeile"/>
    </w:pPr>
    <w:r>
      <w:rPr>
        <w:noProof/>
        <w:lang w:val="de-DE" w:eastAsia="de-DE" w:bidi="ar-SA"/>
      </w:rPr>
      <w:pict>
        <v:shapetype id="_x0000_t202" coordsize="21600,21600" o:spt="202" path="m,l,21600r21600,l21600,xe">
          <v:stroke joinstyle="miter"/>
          <v:path gradientshapeok="t" o:connecttype="rect"/>
        </v:shapetype>
        <v:shape id="_x0000_s2656" type="#_x0000_t202" style="position:absolute;left:0;text-align:left;margin-left:0;margin-top:0;width:1in;height:13.45pt;z-index:251949056;mso-width-percent:1000;mso-position-horizontal:left;mso-position-horizontal-relative:page;mso-position-vertical:center;mso-position-vertical-relative:top-margin-area;mso-width-percent:1000;mso-width-relative:left-margin-area;v-text-anchor:middle" o:allowincell="f" fillcolor="#e8641b" stroked="f">
          <v:textbox style="mso-next-textbox:#_x0000_s2656;mso-fit-shape-to-text:t" inset=",0,,0">
            <w:txbxContent>
              <w:p w:rsidR="00364B1D" w:rsidRDefault="00364B1D" w:rsidP="00007CA0">
                <w:pPr>
                  <w:spacing w:after="0" w:line="240" w:lineRule="auto"/>
                  <w:jc w:val="right"/>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00143169" w:rsidRPr="00143169">
                  <w:rPr>
                    <w:noProof/>
                    <w:color w:val="FFFFFF" w:themeColor="background1"/>
                  </w:rPr>
                  <w:t>5</w:t>
                </w:r>
                <w:r>
                  <w:rPr>
                    <w:lang w:val="de-DE"/>
                  </w:rPr>
                  <w:fldChar w:fldCharType="end"/>
                </w:r>
              </w:p>
            </w:txbxContent>
          </v:textbox>
          <w10:wrap anchorx="page"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Pr="00276288" w:rsidRDefault="00364B1D" w:rsidP="00276288">
    <w:pPr>
      <w:spacing w:after="0" w:line="240" w:lineRule="auto"/>
      <w:jc w:val="right"/>
      <w:rPr>
        <w:lang w:val="de-DE"/>
      </w:rPr>
    </w:pPr>
    <w:r>
      <w:rPr>
        <w:noProof/>
        <w:lang w:eastAsia="zh-TW"/>
      </w:rPr>
      <w:pict>
        <v:shapetype id="_x0000_t202" coordsize="21600,21600" o:spt="202" path="m,l,21600r21600,l21600,xe">
          <v:stroke joinstyle="miter"/>
          <v:path gradientshapeok="t" o:connecttype="rect"/>
        </v:shapetype>
        <v:shape id="_x0000_s2609" type="#_x0000_t202" style="position:absolute;left:0;text-align:left;margin-left:511pt;margin-top:28.4pt;width:84.8pt;height:14.05pt;z-index:251939840;mso-width-percent:1000;mso-position-horizontal-relative:page;mso-position-vertical-relative:top-margin-area;mso-width-percent:1000;mso-width-relative:right-margin-area;v-text-anchor:middle" o:allowincell="f" fillcolor="#e8641b" stroked="f">
          <v:textbox style="mso-next-textbox:#_x0000_s2609;mso-fit-shape-to-text:t" inset=",0,,0">
            <w:txbxContent>
              <w:p w:rsidR="00364B1D" w:rsidRDefault="00364B1D" w:rsidP="00736DCE">
                <w:pPr>
                  <w:spacing w:after="0" w:line="240" w:lineRule="auto"/>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00143169" w:rsidRPr="00143169">
                  <w:rPr>
                    <w:noProof/>
                    <w:color w:val="FFFFFF" w:themeColor="background1"/>
                  </w:rPr>
                  <w:t>6</w:t>
                </w:r>
                <w:r>
                  <w:rPr>
                    <w:lang w:val="de-DE"/>
                  </w:rPr>
                  <w:fldChar w:fldCharType="end"/>
                </w:r>
              </w:p>
            </w:txbxContent>
          </v:textbox>
          <w10:wrap anchorx="page" anchory="margin"/>
        </v:shape>
      </w:pict>
    </w:r>
    <w:r>
      <w:rPr>
        <w:noProof/>
        <w:lang w:val="de-DE" w:eastAsia="de-DE" w:bidi="ar-SA"/>
      </w:rPr>
      <w:pict>
        <v:shape id="_x0000_s2610" type="#_x0000_t202" style="position:absolute;left:0;text-align:left;margin-left:0;margin-top:0;width:468pt;height:13.45pt;z-index:251940864;mso-width-percent:1000;mso-position-horizontal:left;mso-position-horizontal-relative:margin;mso-position-vertical:center;mso-position-vertical-relative:top-margin-area;mso-width-percent:1000;mso-width-relative:margin;v-text-anchor:middle" o:allowincell="f" filled="f" stroked="f">
          <v:textbox style="mso-next-textbox:#_x0000_s2610;mso-fit-shape-to-text:t" inset=",0,,0">
            <w:txbxContent>
              <w:p w:rsidR="00364B1D" w:rsidRDefault="00364B1D" w:rsidP="000617CE">
                <w:pPr>
                  <w:spacing w:after="0" w:line="240" w:lineRule="auto"/>
                  <w:jc w:val="right"/>
                  <w:rPr>
                    <w:lang w:val="de-DE"/>
                  </w:rPr>
                </w:pPr>
                <w:fldSimple w:instr=" STYLEREF  &quot;Überschrift 2&quot; \n  \* MERGEFORMAT ">
                  <w:r w:rsidR="00143169" w:rsidRPr="00143169">
                    <w:rPr>
                      <w:noProof/>
                      <w:lang w:val="de-DE"/>
                    </w:rPr>
                    <w:t>2.2</w:t>
                  </w:r>
                </w:fldSimple>
                <w:r>
                  <w:rPr>
                    <w:lang w:val="de-DE"/>
                  </w:rPr>
                  <w:t xml:space="preserve"> </w:t>
                </w:r>
                <w:fldSimple w:instr=" STYLEREF  &quot;Überschrift 2&quot;  \* MERGEFORMAT ">
                  <w:r w:rsidR="00143169" w:rsidRPr="00143169">
                    <w:rPr>
                      <w:noProof/>
                      <w:lang w:val="de-DE"/>
                    </w:rPr>
                    <w:t>Choco</w:t>
                  </w:r>
                  <w:r w:rsidR="00143169">
                    <w:rPr>
                      <w:noProof/>
                    </w:rPr>
                    <w:t xml:space="preserve"> Constraint-Solver</w:t>
                  </w:r>
                </w:fldSimple>
              </w:p>
            </w:txbxContent>
          </v:textbox>
          <w10:wrap anchorx="margin" anchory="margin"/>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1D" w:rsidRPr="00500E55" w:rsidRDefault="00364B1D" w:rsidP="00500E55">
    <w:pPr>
      <w:spacing w:after="0" w:line="240" w:lineRule="auto"/>
      <w:rPr>
        <w:lang w:val="de-DE"/>
      </w:rPr>
    </w:pPr>
    <w:r>
      <w:rPr>
        <w:noProof/>
        <w:lang w:val="de-DE" w:eastAsia="de-DE" w:bidi="ar-SA"/>
      </w:rPr>
      <w:pict>
        <v:shapetype id="_x0000_t202" coordsize="21600,21600" o:spt="202" path="m,l,21600r21600,l21600,xe">
          <v:stroke joinstyle="miter"/>
          <v:path gradientshapeok="t" o:connecttype="rect"/>
        </v:shapetype>
        <v:shape id="_x0000_s2655" type="#_x0000_t202" style="position:absolute;left:0;text-align:left;margin-left:0;margin-top:0;width:468pt;height:13.45pt;z-index:251947008;mso-width-percent:1000;mso-position-horizontal:left;mso-position-horizontal-relative:margin;mso-position-vertical:center;mso-position-vertical-relative:top-margin-area;mso-width-percent:1000;mso-width-relative:margin;v-text-anchor:middle" o:allowincell="f" filled="f" stroked="f">
          <v:textbox style="mso-next-textbox:#_x0000_s2655;mso-fit-shape-to-text:t" inset=",0,,0">
            <w:txbxContent>
              <w:p w:rsidR="00364B1D" w:rsidRPr="00276288" w:rsidRDefault="00364B1D" w:rsidP="00500E55">
                <w:pPr>
                  <w:spacing w:after="0" w:line="240" w:lineRule="auto"/>
                  <w:rPr>
                    <w:lang w:val="de-DE"/>
                  </w:rPr>
                </w:pPr>
                <w:r>
                  <w:fldChar w:fldCharType="begin"/>
                </w:r>
                <w:r w:rsidRPr="004268C1">
                  <w:rPr>
                    <w:lang w:val="de-DE"/>
                  </w:rPr>
                  <w:instrText xml:space="preserve"> STYLEREF  "Überschrift 1" \n  \* MERGEFORMAT </w:instrText>
                </w:r>
                <w:r>
                  <w:fldChar w:fldCharType="separate"/>
                </w:r>
                <w:r>
                  <w:rPr>
                    <w:noProof/>
                    <w:lang w:val="de-DE"/>
                  </w:rPr>
                  <w:t>1</w:t>
                </w:r>
                <w:r>
                  <w:rPr>
                    <w:noProof/>
                  </w:rPr>
                  <w:fldChar w:fldCharType="end"/>
                </w:r>
                <w:r>
                  <w:rPr>
                    <w:lang w:val="de-DE"/>
                  </w:rPr>
                  <w:t xml:space="preserve"> </w:t>
                </w:r>
                <w:r>
                  <w:fldChar w:fldCharType="begin"/>
                </w:r>
                <w:r w:rsidRPr="004268C1">
                  <w:rPr>
                    <w:lang w:val="de-DE"/>
                  </w:rPr>
                  <w:instrText xml:space="preserve"> STYLEREF  "Überschrift 1"  \* MERGEFORMAT </w:instrText>
                </w:r>
                <w:r>
                  <w:fldChar w:fldCharType="separate"/>
                </w:r>
                <w:r>
                  <w:rPr>
                    <w:noProof/>
                    <w:lang w:val="de-DE"/>
                  </w:rPr>
                  <w:t>Einleitung</w:t>
                </w:r>
                <w:r>
                  <w:rPr>
                    <w:noProof/>
                  </w:rPr>
                  <w:fldChar w:fldCharType="end"/>
                </w:r>
              </w:p>
            </w:txbxContent>
          </v:textbox>
          <w10:wrap anchorx="margin" anchory="margin"/>
        </v:shape>
      </w:pict>
    </w:r>
    <w:r>
      <w:rPr>
        <w:noProof/>
        <w:lang w:eastAsia="zh-TW"/>
      </w:rPr>
      <w:pict>
        <v:shape id="_x0000_s2611" type="#_x0000_t202" style="position:absolute;left:0;text-align:left;margin-left:0;margin-top:0;width:1in;height:13.45pt;z-index:251941888;mso-width-percent:1000;mso-position-horizontal:left;mso-position-horizontal-relative:page;mso-position-vertical:center;mso-position-vertical-relative:top-margin-area;mso-width-percent:1000;mso-width-relative:left-margin-area;v-text-anchor:middle" o:allowincell="f" fillcolor="#e8641b" stroked="f">
          <v:textbox style="mso-next-textbox:#_x0000_s2611;mso-fit-shape-to-text:t" inset=",0,,0">
            <w:txbxContent>
              <w:p w:rsidR="00364B1D" w:rsidRDefault="00364B1D" w:rsidP="00500E55">
                <w:pPr>
                  <w:spacing w:after="0" w:line="240" w:lineRule="auto"/>
                  <w:jc w:val="right"/>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Pr="00B43EC5">
                  <w:rPr>
                    <w:noProof/>
                    <w:color w:val="FFFFFF" w:themeColor="background1"/>
                  </w:rPr>
                  <w:t>5</w:t>
                </w:r>
                <w:r>
                  <w:rPr>
                    <w:lang w:val="de-DE"/>
                  </w:rPr>
                  <w:fldChar w:fldCharType="end"/>
                </w:r>
              </w:p>
            </w:txbxContent>
          </v:textbox>
          <w10:wrap anchorx="page"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51F7D"/>
    <w:multiLevelType w:val="hybridMultilevel"/>
    <w:tmpl w:val="1248AD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A353798"/>
    <w:multiLevelType w:val="hybridMultilevel"/>
    <w:tmpl w:val="00368504"/>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B9C1708"/>
    <w:multiLevelType w:val="hybridMultilevel"/>
    <w:tmpl w:val="69320D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FC232AD"/>
    <w:multiLevelType w:val="hybridMultilevel"/>
    <w:tmpl w:val="A21EDA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10B187D"/>
    <w:multiLevelType w:val="hybridMultilevel"/>
    <w:tmpl w:val="77987C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7913806"/>
    <w:multiLevelType w:val="hybridMultilevel"/>
    <w:tmpl w:val="EBA0E3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96573B6"/>
    <w:multiLevelType w:val="hybridMultilevel"/>
    <w:tmpl w:val="AC5E2A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A556599"/>
    <w:multiLevelType w:val="hybridMultilevel"/>
    <w:tmpl w:val="BAA271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C8C6A07"/>
    <w:multiLevelType w:val="hybridMultilevel"/>
    <w:tmpl w:val="A35A46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110148E"/>
    <w:multiLevelType w:val="hybridMultilevel"/>
    <w:tmpl w:val="6E2C02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28468A4"/>
    <w:multiLevelType w:val="hybridMultilevel"/>
    <w:tmpl w:val="753CE1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82438FC"/>
    <w:multiLevelType w:val="hybridMultilevel"/>
    <w:tmpl w:val="C7FC8B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8F16299"/>
    <w:multiLevelType w:val="hybridMultilevel"/>
    <w:tmpl w:val="99C81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C0A3A24"/>
    <w:multiLevelType w:val="hybridMultilevel"/>
    <w:tmpl w:val="7FE852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3644985"/>
    <w:multiLevelType w:val="hybridMultilevel"/>
    <w:tmpl w:val="F40AA77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nsid w:val="34753B83"/>
    <w:multiLevelType w:val="hybridMultilevel"/>
    <w:tmpl w:val="A53679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52331A9"/>
    <w:multiLevelType w:val="hybridMultilevel"/>
    <w:tmpl w:val="D81EA90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7061E0C"/>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8">
    <w:nsid w:val="3759055D"/>
    <w:multiLevelType w:val="hybridMultilevel"/>
    <w:tmpl w:val="DCBA5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8A25865"/>
    <w:multiLevelType w:val="hybridMultilevel"/>
    <w:tmpl w:val="A5D0C0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F014BE3"/>
    <w:multiLevelType w:val="hybridMultilevel"/>
    <w:tmpl w:val="B916FB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421B377D"/>
    <w:multiLevelType w:val="hybridMultilevel"/>
    <w:tmpl w:val="F2CABB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C0350C0"/>
    <w:multiLevelType w:val="hybridMultilevel"/>
    <w:tmpl w:val="36C0C6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D4A508F"/>
    <w:multiLevelType w:val="hybridMultilevel"/>
    <w:tmpl w:val="9B3A99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F21790A"/>
    <w:multiLevelType w:val="hybridMultilevel"/>
    <w:tmpl w:val="AFA2637E"/>
    <w:lvl w:ilvl="0" w:tplc="9DB260A2">
      <w:start w:val="1"/>
      <w:numFmt w:val="decimal"/>
      <w:lvlText w:val="%1"/>
      <w:lvlJc w:val="left"/>
      <w:pPr>
        <w:ind w:left="480" w:hanging="360"/>
      </w:pPr>
      <w:rPr>
        <w:rFonts w:hint="default"/>
      </w:rPr>
    </w:lvl>
    <w:lvl w:ilvl="1" w:tplc="04070019">
      <w:start w:val="1"/>
      <w:numFmt w:val="lowerLetter"/>
      <w:lvlText w:val="%2."/>
      <w:lvlJc w:val="left"/>
      <w:pPr>
        <w:ind w:left="1200" w:hanging="360"/>
      </w:pPr>
    </w:lvl>
    <w:lvl w:ilvl="2" w:tplc="0407001B" w:tentative="1">
      <w:start w:val="1"/>
      <w:numFmt w:val="lowerRoman"/>
      <w:lvlText w:val="%3."/>
      <w:lvlJc w:val="right"/>
      <w:pPr>
        <w:ind w:left="1920" w:hanging="180"/>
      </w:pPr>
    </w:lvl>
    <w:lvl w:ilvl="3" w:tplc="0407000F" w:tentative="1">
      <w:start w:val="1"/>
      <w:numFmt w:val="decimal"/>
      <w:lvlText w:val="%4."/>
      <w:lvlJc w:val="left"/>
      <w:pPr>
        <w:ind w:left="2640" w:hanging="360"/>
      </w:pPr>
    </w:lvl>
    <w:lvl w:ilvl="4" w:tplc="04070019" w:tentative="1">
      <w:start w:val="1"/>
      <w:numFmt w:val="lowerLetter"/>
      <w:lvlText w:val="%5."/>
      <w:lvlJc w:val="left"/>
      <w:pPr>
        <w:ind w:left="3360" w:hanging="360"/>
      </w:pPr>
    </w:lvl>
    <w:lvl w:ilvl="5" w:tplc="0407001B" w:tentative="1">
      <w:start w:val="1"/>
      <w:numFmt w:val="lowerRoman"/>
      <w:lvlText w:val="%6."/>
      <w:lvlJc w:val="right"/>
      <w:pPr>
        <w:ind w:left="4080" w:hanging="180"/>
      </w:pPr>
    </w:lvl>
    <w:lvl w:ilvl="6" w:tplc="0407000F" w:tentative="1">
      <w:start w:val="1"/>
      <w:numFmt w:val="decimal"/>
      <w:lvlText w:val="%7."/>
      <w:lvlJc w:val="left"/>
      <w:pPr>
        <w:ind w:left="4800" w:hanging="360"/>
      </w:pPr>
    </w:lvl>
    <w:lvl w:ilvl="7" w:tplc="04070019" w:tentative="1">
      <w:start w:val="1"/>
      <w:numFmt w:val="lowerLetter"/>
      <w:lvlText w:val="%8."/>
      <w:lvlJc w:val="left"/>
      <w:pPr>
        <w:ind w:left="5520" w:hanging="360"/>
      </w:pPr>
    </w:lvl>
    <w:lvl w:ilvl="8" w:tplc="0407001B" w:tentative="1">
      <w:start w:val="1"/>
      <w:numFmt w:val="lowerRoman"/>
      <w:lvlText w:val="%9."/>
      <w:lvlJc w:val="right"/>
      <w:pPr>
        <w:ind w:left="6240" w:hanging="180"/>
      </w:pPr>
    </w:lvl>
  </w:abstractNum>
  <w:abstractNum w:abstractNumId="25">
    <w:nsid w:val="52583C91"/>
    <w:multiLevelType w:val="hybridMultilevel"/>
    <w:tmpl w:val="ADE832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44E7426"/>
    <w:multiLevelType w:val="hybridMultilevel"/>
    <w:tmpl w:val="3FAAA8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559D3291"/>
    <w:multiLevelType w:val="hybridMultilevel"/>
    <w:tmpl w:val="59BCEFB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BFA6147"/>
    <w:multiLevelType w:val="hybridMultilevel"/>
    <w:tmpl w:val="AFA2637E"/>
    <w:lvl w:ilvl="0" w:tplc="9DB260A2">
      <w:start w:val="1"/>
      <w:numFmt w:val="decimal"/>
      <w:lvlText w:val="%1"/>
      <w:lvlJc w:val="left"/>
      <w:pPr>
        <w:ind w:left="480" w:hanging="360"/>
      </w:pPr>
      <w:rPr>
        <w:rFonts w:hint="default"/>
      </w:rPr>
    </w:lvl>
    <w:lvl w:ilvl="1" w:tplc="04070019">
      <w:start w:val="1"/>
      <w:numFmt w:val="lowerLetter"/>
      <w:lvlText w:val="%2."/>
      <w:lvlJc w:val="left"/>
      <w:pPr>
        <w:ind w:left="1200" w:hanging="360"/>
      </w:pPr>
    </w:lvl>
    <w:lvl w:ilvl="2" w:tplc="0407001B" w:tentative="1">
      <w:start w:val="1"/>
      <w:numFmt w:val="lowerRoman"/>
      <w:lvlText w:val="%3."/>
      <w:lvlJc w:val="right"/>
      <w:pPr>
        <w:ind w:left="1920" w:hanging="180"/>
      </w:pPr>
    </w:lvl>
    <w:lvl w:ilvl="3" w:tplc="0407000F" w:tentative="1">
      <w:start w:val="1"/>
      <w:numFmt w:val="decimal"/>
      <w:lvlText w:val="%4."/>
      <w:lvlJc w:val="left"/>
      <w:pPr>
        <w:ind w:left="2640" w:hanging="360"/>
      </w:pPr>
    </w:lvl>
    <w:lvl w:ilvl="4" w:tplc="04070019" w:tentative="1">
      <w:start w:val="1"/>
      <w:numFmt w:val="lowerLetter"/>
      <w:lvlText w:val="%5."/>
      <w:lvlJc w:val="left"/>
      <w:pPr>
        <w:ind w:left="3360" w:hanging="360"/>
      </w:pPr>
    </w:lvl>
    <w:lvl w:ilvl="5" w:tplc="0407001B" w:tentative="1">
      <w:start w:val="1"/>
      <w:numFmt w:val="lowerRoman"/>
      <w:lvlText w:val="%6."/>
      <w:lvlJc w:val="right"/>
      <w:pPr>
        <w:ind w:left="4080" w:hanging="180"/>
      </w:pPr>
    </w:lvl>
    <w:lvl w:ilvl="6" w:tplc="0407000F" w:tentative="1">
      <w:start w:val="1"/>
      <w:numFmt w:val="decimal"/>
      <w:lvlText w:val="%7."/>
      <w:lvlJc w:val="left"/>
      <w:pPr>
        <w:ind w:left="4800" w:hanging="360"/>
      </w:pPr>
    </w:lvl>
    <w:lvl w:ilvl="7" w:tplc="04070019" w:tentative="1">
      <w:start w:val="1"/>
      <w:numFmt w:val="lowerLetter"/>
      <w:lvlText w:val="%8."/>
      <w:lvlJc w:val="left"/>
      <w:pPr>
        <w:ind w:left="5520" w:hanging="360"/>
      </w:pPr>
    </w:lvl>
    <w:lvl w:ilvl="8" w:tplc="0407001B" w:tentative="1">
      <w:start w:val="1"/>
      <w:numFmt w:val="lowerRoman"/>
      <w:lvlText w:val="%9."/>
      <w:lvlJc w:val="right"/>
      <w:pPr>
        <w:ind w:left="6240" w:hanging="180"/>
      </w:pPr>
    </w:lvl>
  </w:abstractNum>
  <w:abstractNum w:abstractNumId="29">
    <w:nsid w:val="5EAD69CA"/>
    <w:multiLevelType w:val="hybridMultilevel"/>
    <w:tmpl w:val="593816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1DC7904"/>
    <w:multiLevelType w:val="hybridMultilevel"/>
    <w:tmpl w:val="C570D3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58F77B0"/>
    <w:multiLevelType w:val="hybridMultilevel"/>
    <w:tmpl w:val="FCAE30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F7E7DB1"/>
    <w:multiLevelType w:val="hybridMultilevel"/>
    <w:tmpl w:val="9BCEB5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72433BF0"/>
    <w:multiLevelType w:val="hybridMultilevel"/>
    <w:tmpl w:val="5DCA6F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2784250"/>
    <w:multiLevelType w:val="hybridMultilevel"/>
    <w:tmpl w:val="143249FA"/>
    <w:lvl w:ilvl="0" w:tplc="290C0868">
      <w:start w:val="1"/>
      <w:numFmt w:val="upperLetter"/>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nsid w:val="76196893"/>
    <w:multiLevelType w:val="hybridMultilevel"/>
    <w:tmpl w:val="520C0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789A7573"/>
    <w:multiLevelType w:val="hybridMultilevel"/>
    <w:tmpl w:val="88D2890E"/>
    <w:lvl w:ilvl="0" w:tplc="290C0868">
      <w:start w:val="1"/>
      <w:numFmt w:val="upperLetter"/>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nsid w:val="793072AD"/>
    <w:multiLevelType w:val="hybridMultilevel"/>
    <w:tmpl w:val="497471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9C30569"/>
    <w:multiLevelType w:val="hybridMultilevel"/>
    <w:tmpl w:val="764811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nsid w:val="7A6E11AA"/>
    <w:multiLevelType w:val="hybridMultilevel"/>
    <w:tmpl w:val="B98000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E7E04C2"/>
    <w:multiLevelType w:val="hybridMultilevel"/>
    <w:tmpl w:val="6EF646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EF710E9"/>
    <w:multiLevelType w:val="hybridMultilevel"/>
    <w:tmpl w:val="B4E8DAF6"/>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36"/>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21"/>
  </w:num>
  <w:num w:numId="6">
    <w:abstractNumId w:val="24"/>
  </w:num>
  <w:num w:numId="7">
    <w:abstractNumId w:val="9"/>
  </w:num>
  <w:num w:numId="8">
    <w:abstractNumId w:val="28"/>
  </w:num>
  <w:num w:numId="9">
    <w:abstractNumId w:val="22"/>
  </w:num>
  <w:num w:numId="10">
    <w:abstractNumId w:val="7"/>
  </w:num>
  <w:num w:numId="11">
    <w:abstractNumId w:val="30"/>
  </w:num>
  <w:num w:numId="12">
    <w:abstractNumId w:val="4"/>
  </w:num>
  <w:num w:numId="13">
    <w:abstractNumId w:val="20"/>
  </w:num>
  <w:num w:numId="14">
    <w:abstractNumId w:val="5"/>
  </w:num>
  <w:num w:numId="15">
    <w:abstractNumId w:val="26"/>
  </w:num>
  <w:num w:numId="16">
    <w:abstractNumId w:val="16"/>
  </w:num>
  <w:num w:numId="17">
    <w:abstractNumId w:val="27"/>
  </w:num>
  <w:num w:numId="18">
    <w:abstractNumId w:val="19"/>
  </w:num>
  <w:num w:numId="19">
    <w:abstractNumId w:val="38"/>
  </w:num>
  <w:num w:numId="20">
    <w:abstractNumId w:val="12"/>
  </w:num>
  <w:num w:numId="21">
    <w:abstractNumId w:val="25"/>
  </w:num>
  <w:num w:numId="22">
    <w:abstractNumId w:val="39"/>
  </w:num>
  <w:num w:numId="23">
    <w:abstractNumId w:val="6"/>
  </w:num>
  <w:num w:numId="24">
    <w:abstractNumId w:val="33"/>
  </w:num>
  <w:num w:numId="25">
    <w:abstractNumId w:val="10"/>
  </w:num>
  <w:num w:numId="26">
    <w:abstractNumId w:val="35"/>
  </w:num>
  <w:num w:numId="27">
    <w:abstractNumId w:val="29"/>
  </w:num>
  <w:num w:numId="28">
    <w:abstractNumId w:val="23"/>
  </w:num>
  <w:num w:numId="29">
    <w:abstractNumId w:val="40"/>
  </w:num>
  <w:num w:numId="30">
    <w:abstractNumId w:val="3"/>
  </w:num>
  <w:num w:numId="31">
    <w:abstractNumId w:val="15"/>
  </w:num>
  <w:num w:numId="32">
    <w:abstractNumId w:val="34"/>
  </w:num>
  <w:num w:numId="33">
    <w:abstractNumId w:val="18"/>
  </w:num>
  <w:num w:numId="34">
    <w:abstractNumId w:val="37"/>
  </w:num>
  <w:num w:numId="35">
    <w:abstractNumId w:val="2"/>
  </w:num>
  <w:num w:numId="36">
    <w:abstractNumId w:val="13"/>
  </w:num>
  <w:num w:numId="37">
    <w:abstractNumId w:val="31"/>
  </w:num>
  <w:num w:numId="38">
    <w:abstractNumId w:val="41"/>
  </w:num>
  <w:num w:numId="39">
    <w:abstractNumId w:val="32"/>
  </w:num>
  <w:num w:numId="40">
    <w:abstractNumId w:val="1"/>
  </w:num>
  <w:num w:numId="41">
    <w:abstractNumId w:val="8"/>
  </w:num>
  <w:num w:numId="42">
    <w:abstractNumId w:val="14"/>
  </w:num>
  <w:num w:numId="43">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activeWritingStyle w:appName="MSWord" w:lang="de-DE" w:vendorID="64" w:dllVersion="131078" w:nlCheck="1" w:checkStyle="1"/>
  <w:activeWritingStyle w:appName="MSWord" w:lang="en-US" w:vendorID="64" w:dllVersion="131078" w:nlCheck="1" w:checkStyle="1"/>
  <w:defaultTabStop w:val="709"/>
  <w:autoHyphenation/>
  <w:hyphenationZone w:val="425"/>
  <w:evenAndOddHeaders/>
  <w:drawingGridHorizontalSpacing w:val="120"/>
  <w:displayHorizontalDrawingGridEvery w:val="2"/>
  <w:characterSpacingControl w:val="doNotCompress"/>
  <w:hdrShapeDefaults>
    <o:shapedefaults v:ext="edit" spidmax="3009">
      <v:stroke endarrow="block"/>
      <o:colormru v:ext="edit" colors="#4bacc6,#f3f2e9,#e8641b"/>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063E43"/>
    <w:rsid w:val="000002A8"/>
    <w:rsid w:val="00000CEA"/>
    <w:rsid w:val="00000F0A"/>
    <w:rsid w:val="000014A8"/>
    <w:rsid w:val="00001609"/>
    <w:rsid w:val="0000180B"/>
    <w:rsid w:val="00001B73"/>
    <w:rsid w:val="0000204F"/>
    <w:rsid w:val="000026BD"/>
    <w:rsid w:val="00002A6C"/>
    <w:rsid w:val="00002DA4"/>
    <w:rsid w:val="00003D74"/>
    <w:rsid w:val="0000494C"/>
    <w:rsid w:val="00005336"/>
    <w:rsid w:val="000053ED"/>
    <w:rsid w:val="00005715"/>
    <w:rsid w:val="00005BBA"/>
    <w:rsid w:val="00006637"/>
    <w:rsid w:val="00006ABB"/>
    <w:rsid w:val="00006BEB"/>
    <w:rsid w:val="00006C28"/>
    <w:rsid w:val="00007096"/>
    <w:rsid w:val="00007113"/>
    <w:rsid w:val="00007CA0"/>
    <w:rsid w:val="00007F68"/>
    <w:rsid w:val="00010016"/>
    <w:rsid w:val="00010B83"/>
    <w:rsid w:val="00010DE4"/>
    <w:rsid w:val="00010EEF"/>
    <w:rsid w:val="000112D2"/>
    <w:rsid w:val="000115AB"/>
    <w:rsid w:val="0001180B"/>
    <w:rsid w:val="00011BDB"/>
    <w:rsid w:val="00011FDF"/>
    <w:rsid w:val="0001249F"/>
    <w:rsid w:val="00012532"/>
    <w:rsid w:val="00012DA1"/>
    <w:rsid w:val="00013084"/>
    <w:rsid w:val="000139A3"/>
    <w:rsid w:val="00013C7A"/>
    <w:rsid w:val="0001417F"/>
    <w:rsid w:val="0001508C"/>
    <w:rsid w:val="00015098"/>
    <w:rsid w:val="000150C2"/>
    <w:rsid w:val="00015506"/>
    <w:rsid w:val="000159F0"/>
    <w:rsid w:val="00015E58"/>
    <w:rsid w:val="00015F56"/>
    <w:rsid w:val="000160BE"/>
    <w:rsid w:val="00016952"/>
    <w:rsid w:val="00016B86"/>
    <w:rsid w:val="000171D3"/>
    <w:rsid w:val="00020108"/>
    <w:rsid w:val="0002019F"/>
    <w:rsid w:val="00020539"/>
    <w:rsid w:val="000210AA"/>
    <w:rsid w:val="000213B0"/>
    <w:rsid w:val="000216E7"/>
    <w:rsid w:val="00021DFE"/>
    <w:rsid w:val="0002208A"/>
    <w:rsid w:val="00022115"/>
    <w:rsid w:val="00022C4B"/>
    <w:rsid w:val="00022C9D"/>
    <w:rsid w:val="000232CB"/>
    <w:rsid w:val="00023341"/>
    <w:rsid w:val="00023623"/>
    <w:rsid w:val="00023D50"/>
    <w:rsid w:val="00024207"/>
    <w:rsid w:val="00024E02"/>
    <w:rsid w:val="00024E4F"/>
    <w:rsid w:val="0002528A"/>
    <w:rsid w:val="00025ECC"/>
    <w:rsid w:val="000268C7"/>
    <w:rsid w:val="00026D2A"/>
    <w:rsid w:val="00027719"/>
    <w:rsid w:val="000277D1"/>
    <w:rsid w:val="00030268"/>
    <w:rsid w:val="00030585"/>
    <w:rsid w:val="00030B94"/>
    <w:rsid w:val="00030E1E"/>
    <w:rsid w:val="00030EF6"/>
    <w:rsid w:val="00031D1F"/>
    <w:rsid w:val="0003253B"/>
    <w:rsid w:val="000326F7"/>
    <w:rsid w:val="00032922"/>
    <w:rsid w:val="00032CD9"/>
    <w:rsid w:val="00032E7A"/>
    <w:rsid w:val="00032FF4"/>
    <w:rsid w:val="00033350"/>
    <w:rsid w:val="000336F3"/>
    <w:rsid w:val="000337FB"/>
    <w:rsid w:val="00033B5B"/>
    <w:rsid w:val="00033B5D"/>
    <w:rsid w:val="00033D4A"/>
    <w:rsid w:val="000343CC"/>
    <w:rsid w:val="0003448A"/>
    <w:rsid w:val="00034D2B"/>
    <w:rsid w:val="00034FC5"/>
    <w:rsid w:val="000353E5"/>
    <w:rsid w:val="00035926"/>
    <w:rsid w:val="00035EC4"/>
    <w:rsid w:val="000362D1"/>
    <w:rsid w:val="00036655"/>
    <w:rsid w:val="00037AEB"/>
    <w:rsid w:val="00037CE5"/>
    <w:rsid w:val="00040345"/>
    <w:rsid w:val="000406FF"/>
    <w:rsid w:val="00040A82"/>
    <w:rsid w:val="00042581"/>
    <w:rsid w:val="00042E14"/>
    <w:rsid w:val="00043D3B"/>
    <w:rsid w:val="000446CC"/>
    <w:rsid w:val="000451A2"/>
    <w:rsid w:val="0004542B"/>
    <w:rsid w:val="00045498"/>
    <w:rsid w:val="0004574E"/>
    <w:rsid w:val="0004576F"/>
    <w:rsid w:val="0004595D"/>
    <w:rsid w:val="00045AA9"/>
    <w:rsid w:val="00045C5D"/>
    <w:rsid w:val="00045F5F"/>
    <w:rsid w:val="0004601B"/>
    <w:rsid w:val="000461F9"/>
    <w:rsid w:val="0004634E"/>
    <w:rsid w:val="000465E0"/>
    <w:rsid w:val="000468A3"/>
    <w:rsid w:val="00046BE2"/>
    <w:rsid w:val="00047268"/>
    <w:rsid w:val="00047743"/>
    <w:rsid w:val="000478C5"/>
    <w:rsid w:val="000503FD"/>
    <w:rsid w:val="00051721"/>
    <w:rsid w:val="00051770"/>
    <w:rsid w:val="00051776"/>
    <w:rsid w:val="00051A15"/>
    <w:rsid w:val="000524D5"/>
    <w:rsid w:val="00052A32"/>
    <w:rsid w:val="00052C37"/>
    <w:rsid w:val="00053281"/>
    <w:rsid w:val="000533AC"/>
    <w:rsid w:val="0005347E"/>
    <w:rsid w:val="00053FC8"/>
    <w:rsid w:val="000546FE"/>
    <w:rsid w:val="00054C4C"/>
    <w:rsid w:val="00054E9D"/>
    <w:rsid w:val="00055727"/>
    <w:rsid w:val="000563DE"/>
    <w:rsid w:val="0005698D"/>
    <w:rsid w:val="00056A0A"/>
    <w:rsid w:val="000573B8"/>
    <w:rsid w:val="00060187"/>
    <w:rsid w:val="00060648"/>
    <w:rsid w:val="000608C1"/>
    <w:rsid w:val="00061291"/>
    <w:rsid w:val="000615B1"/>
    <w:rsid w:val="000617CE"/>
    <w:rsid w:val="0006287B"/>
    <w:rsid w:val="00062F56"/>
    <w:rsid w:val="00063347"/>
    <w:rsid w:val="00063BBC"/>
    <w:rsid w:val="00063E43"/>
    <w:rsid w:val="000642AC"/>
    <w:rsid w:val="000644BA"/>
    <w:rsid w:val="00064EEC"/>
    <w:rsid w:val="0006552D"/>
    <w:rsid w:val="0006567C"/>
    <w:rsid w:val="000657D8"/>
    <w:rsid w:val="00065A70"/>
    <w:rsid w:val="00065C62"/>
    <w:rsid w:val="0006687B"/>
    <w:rsid w:val="000677AC"/>
    <w:rsid w:val="00067BDE"/>
    <w:rsid w:val="000706B5"/>
    <w:rsid w:val="00071641"/>
    <w:rsid w:val="00071C63"/>
    <w:rsid w:val="00071F29"/>
    <w:rsid w:val="000729B6"/>
    <w:rsid w:val="000729CC"/>
    <w:rsid w:val="00072C36"/>
    <w:rsid w:val="00073512"/>
    <w:rsid w:val="00073636"/>
    <w:rsid w:val="0007471E"/>
    <w:rsid w:val="00074B75"/>
    <w:rsid w:val="00074DA4"/>
    <w:rsid w:val="00074E29"/>
    <w:rsid w:val="00074F94"/>
    <w:rsid w:val="00074FF5"/>
    <w:rsid w:val="00075D51"/>
    <w:rsid w:val="00076719"/>
    <w:rsid w:val="00076F0D"/>
    <w:rsid w:val="0007713E"/>
    <w:rsid w:val="00077A69"/>
    <w:rsid w:val="00080291"/>
    <w:rsid w:val="00080BA6"/>
    <w:rsid w:val="00080C85"/>
    <w:rsid w:val="0008100D"/>
    <w:rsid w:val="0008129C"/>
    <w:rsid w:val="000813DC"/>
    <w:rsid w:val="00083392"/>
    <w:rsid w:val="000835EB"/>
    <w:rsid w:val="000837DD"/>
    <w:rsid w:val="00083D6C"/>
    <w:rsid w:val="000840AF"/>
    <w:rsid w:val="00084724"/>
    <w:rsid w:val="00084DE9"/>
    <w:rsid w:val="00084FB1"/>
    <w:rsid w:val="000853CA"/>
    <w:rsid w:val="00085431"/>
    <w:rsid w:val="0008584E"/>
    <w:rsid w:val="0008592D"/>
    <w:rsid w:val="00085C3F"/>
    <w:rsid w:val="00086083"/>
    <w:rsid w:val="000876EA"/>
    <w:rsid w:val="00090269"/>
    <w:rsid w:val="000905CD"/>
    <w:rsid w:val="0009098D"/>
    <w:rsid w:val="000910A6"/>
    <w:rsid w:val="00091B4D"/>
    <w:rsid w:val="00091BA3"/>
    <w:rsid w:val="00092D22"/>
    <w:rsid w:val="00093797"/>
    <w:rsid w:val="00093A1C"/>
    <w:rsid w:val="00094D77"/>
    <w:rsid w:val="0009539B"/>
    <w:rsid w:val="00095582"/>
    <w:rsid w:val="00096299"/>
    <w:rsid w:val="00097802"/>
    <w:rsid w:val="00097A34"/>
    <w:rsid w:val="00097B48"/>
    <w:rsid w:val="00097FC8"/>
    <w:rsid w:val="000A0226"/>
    <w:rsid w:val="000A050A"/>
    <w:rsid w:val="000A09B2"/>
    <w:rsid w:val="000A0A62"/>
    <w:rsid w:val="000A16A5"/>
    <w:rsid w:val="000A1FB1"/>
    <w:rsid w:val="000A2080"/>
    <w:rsid w:val="000A2877"/>
    <w:rsid w:val="000A2E01"/>
    <w:rsid w:val="000A2EE9"/>
    <w:rsid w:val="000A31AC"/>
    <w:rsid w:val="000A389F"/>
    <w:rsid w:val="000A408C"/>
    <w:rsid w:val="000A4837"/>
    <w:rsid w:val="000A4F2A"/>
    <w:rsid w:val="000A5187"/>
    <w:rsid w:val="000A571E"/>
    <w:rsid w:val="000A5926"/>
    <w:rsid w:val="000A5C08"/>
    <w:rsid w:val="000A5D5A"/>
    <w:rsid w:val="000A6436"/>
    <w:rsid w:val="000A66A1"/>
    <w:rsid w:val="000A7174"/>
    <w:rsid w:val="000A7401"/>
    <w:rsid w:val="000B0173"/>
    <w:rsid w:val="000B0372"/>
    <w:rsid w:val="000B0AB0"/>
    <w:rsid w:val="000B0D4D"/>
    <w:rsid w:val="000B0D5B"/>
    <w:rsid w:val="000B10DC"/>
    <w:rsid w:val="000B10F8"/>
    <w:rsid w:val="000B122F"/>
    <w:rsid w:val="000B156D"/>
    <w:rsid w:val="000B2D7E"/>
    <w:rsid w:val="000B32A6"/>
    <w:rsid w:val="000B32F6"/>
    <w:rsid w:val="000B3454"/>
    <w:rsid w:val="000B49A5"/>
    <w:rsid w:val="000B4A1B"/>
    <w:rsid w:val="000B4DCA"/>
    <w:rsid w:val="000B4F3C"/>
    <w:rsid w:val="000B5123"/>
    <w:rsid w:val="000B52CA"/>
    <w:rsid w:val="000B52E5"/>
    <w:rsid w:val="000B5C90"/>
    <w:rsid w:val="000B5E06"/>
    <w:rsid w:val="000B5FF7"/>
    <w:rsid w:val="000B683D"/>
    <w:rsid w:val="000B69CD"/>
    <w:rsid w:val="000B6CF6"/>
    <w:rsid w:val="000B6DCD"/>
    <w:rsid w:val="000B717F"/>
    <w:rsid w:val="000B76BF"/>
    <w:rsid w:val="000B782B"/>
    <w:rsid w:val="000B7FDC"/>
    <w:rsid w:val="000C0A06"/>
    <w:rsid w:val="000C0F45"/>
    <w:rsid w:val="000C142B"/>
    <w:rsid w:val="000C1A26"/>
    <w:rsid w:val="000C1D81"/>
    <w:rsid w:val="000C1ED0"/>
    <w:rsid w:val="000C1ED7"/>
    <w:rsid w:val="000C1EFE"/>
    <w:rsid w:val="000C2286"/>
    <w:rsid w:val="000C2A12"/>
    <w:rsid w:val="000C2A56"/>
    <w:rsid w:val="000C2BEE"/>
    <w:rsid w:val="000C2ED6"/>
    <w:rsid w:val="000C33F5"/>
    <w:rsid w:val="000C3A9E"/>
    <w:rsid w:val="000C3B8E"/>
    <w:rsid w:val="000C532D"/>
    <w:rsid w:val="000C5515"/>
    <w:rsid w:val="000C5CC9"/>
    <w:rsid w:val="000C601C"/>
    <w:rsid w:val="000C605B"/>
    <w:rsid w:val="000C66AA"/>
    <w:rsid w:val="000C6FC7"/>
    <w:rsid w:val="000C7226"/>
    <w:rsid w:val="000C78D2"/>
    <w:rsid w:val="000D034E"/>
    <w:rsid w:val="000D07DE"/>
    <w:rsid w:val="000D0A2F"/>
    <w:rsid w:val="000D0CF9"/>
    <w:rsid w:val="000D0DB4"/>
    <w:rsid w:val="000D0DD3"/>
    <w:rsid w:val="000D0E21"/>
    <w:rsid w:val="000D0F51"/>
    <w:rsid w:val="000D1498"/>
    <w:rsid w:val="000D18B8"/>
    <w:rsid w:val="000D2149"/>
    <w:rsid w:val="000D2237"/>
    <w:rsid w:val="000D287B"/>
    <w:rsid w:val="000D2AE7"/>
    <w:rsid w:val="000D3631"/>
    <w:rsid w:val="000D3C67"/>
    <w:rsid w:val="000D3FC0"/>
    <w:rsid w:val="000D4435"/>
    <w:rsid w:val="000D450D"/>
    <w:rsid w:val="000D47DD"/>
    <w:rsid w:val="000D48B7"/>
    <w:rsid w:val="000D4E8E"/>
    <w:rsid w:val="000D5079"/>
    <w:rsid w:val="000D5684"/>
    <w:rsid w:val="000D6ADA"/>
    <w:rsid w:val="000D7586"/>
    <w:rsid w:val="000D77D7"/>
    <w:rsid w:val="000D7B61"/>
    <w:rsid w:val="000E043A"/>
    <w:rsid w:val="000E0990"/>
    <w:rsid w:val="000E0D7A"/>
    <w:rsid w:val="000E0ED2"/>
    <w:rsid w:val="000E157F"/>
    <w:rsid w:val="000E1698"/>
    <w:rsid w:val="000E16FE"/>
    <w:rsid w:val="000E1A29"/>
    <w:rsid w:val="000E25B2"/>
    <w:rsid w:val="000E25D6"/>
    <w:rsid w:val="000E2879"/>
    <w:rsid w:val="000E308E"/>
    <w:rsid w:val="000E351B"/>
    <w:rsid w:val="000E39C7"/>
    <w:rsid w:val="000E5229"/>
    <w:rsid w:val="000E5AFD"/>
    <w:rsid w:val="000E5DAE"/>
    <w:rsid w:val="000E628C"/>
    <w:rsid w:val="000E6E98"/>
    <w:rsid w:val="000E719E"/>
    <w:rsid w:val="000E7324"/>
    <w:rsid w:val="000E7752"/>
    <w:rsid w:val="000E78BE"/>
    <w:rsid w:val="000F0524"/>
    <w:rsid w:val="000F0C62"/>
    <w:rsid w:val="000F16CA"/>
    <w:rsid w:val="000F187E"/>
    <w:rsid w:val="000F1FE9"/>
    <w:rsid w:val="000F251E"/>
    <w:rsid w:val="000F2A09"/>
    <w:rsid w:val="000F439B"/>
    <w:rsid w:val="000F48EA"/>
    <w:rsid w:val="000F4D22"/>
    <w:rsid w:val="000F52ED"/>
    <w:rsid w:val="000F5B69"/>
    <w:rsid w:val="000F5D01"/>
    <w:rsid w:val="000F6C8A"/>
    <w:rsid w:val="000F7122"/>
    <w:rsid w:val="000F7521"/>
    <w:rsid w:val="000F7CD4"/>
    <w:rsid w:val="001001FD"/>
    <w:rsid w:val="001002F8"/>
    <w:rsid w:val="00100490"/>
    <w:rsid w:val="00100FF6"/>
    <w:rsid w:val="00101C56"/>
    <w:rsid w:val="0010258D"/>
    <w:rsid w:val="00102981"/>
    <w:rsid w:val="00102A19"/>
    <w:rsid w:val="00102EE2"/>
    <w:rsid w:val="00103A97"/>
    <w:rsid w:val="00103CB0"/>
    <w:rsid w:val="0010440C"/>
    <w:rsid w:val="00104D28"/>
    <w:rsid w:val="00104EEA"/>
    <w:rsid w:val="0010549C"/>
    <w:rsid w:val="001058DC"/>
    <w:rsid w:val="00105BF9"/>
    <w:rsid w:val="00105F95"/>
    <w:rsid w:val="00106710"/>
    <w:rsid w:val="0010714F"/>
    <w:rsid w:val="001078D5"/>
    <w:rsid w:val="00107FE2"/>
    <w:rsid w:val="00110603"/>
    <w:rsid w:val="00110687"/>
    <w:rsid w:val="00110829"/>
    <w:rsid w:val="00110955"/>
    <w:rsid w:val="00111101"/>
    <w:rsid w:val="00111CD8"/>
    <w:rsid w:val="00112022"/>
    <w:rsid w:val="00112294"/>
    <w:rsid w:val="001122E3"/>
    <w:rsid w:val="001127DC"/>
    <w:rsid w:val="00112884"/>
    <w:rsid w:val="00112AE7"/>
    <w:rsid w:val="00112E72"/>
    <w:rsid w:val="00113010"/>
    <w:rsid w:val="00113686"/>
    <w:rsid w:val="00113A45"/>
    <w:rsid w:val="00114863"/>
    <w:rsid w:val="0011529B"/>
    <w:rsid w:val="001155BF"/>
    <w:rsid w:val="0011562E"/>
    <w:rsid w:val="0011607E"/>
    <w:rsid w:val="0011634C"/>
    <w:rsid w:val="001168DC"/>
    <w:rsid w:val="00116A5A"/>
    <w:rsid w:val="00116AE8"/>
    <w:rsid w:val="00116F32"/>
    <w:rsid w:val="0011709B"/>
    <w:rsid w:val="0011746C"/>
    <w:rsid w:val="00117D22"/>
    <w:rsid w:val="00117DD0"/>
    <w:rsid w:val="00117F06"/>
    <w:rsid w:val="001201B3"/>
    <w:rsid w:val="0012057C"/>
    <w:rsid w:val="0012076C"/>
    <w:rsid w:val="0012091B"/>
    <w:rsid w:val="001209A7"/>
    <w:rsid w:val="00121828"/>
    <w:rsid w:val="00124568"/>
    <w:rsid w:val="00124738"/>
    <w:rsid w:val="00124921"/>
    <w:rsid w:val="00124C33"/>
    <w:rsid w:val="00125001"/>
    <w:rsid w:val="00125349"/>
    <w:rsid w:val="00125AAE"/>
    <w:rsid w:val="00126309"/>
    <w:rsid w:val="001263B2"/>
    <w:rsid w:val="001266AE"/>
    <w:rsid w:val="00126B72"/>
    <w:rsid w:val="00126E4E"/>
    <w:rsid w:val="00127427"/>
    <w:rsid w:val="001277B0"/>
    <w:rsid w:val="001302CC"/>
    <w:rsid w:val="00130940"/>
    <w:rsid w:val="00130FB9"/>
    <w:rsid w:val="0013126A"/>
    <w:rsid w:val="00131B3E"/>
    <w:rsid w:val="00131F07"/>
    <w:rsid w:val="0013221C"/>
    <w:rsid w:val="00132B69"/>
    <w:rsid w:val="00132ED0"/>
    <w:rsid w:val="001330EE"/>
    <w:rsid w:val="00133552"/>
    <w:rsid w:val="00133878"/>
    <w:rsid w:val="001338BF"/>
    <w:rsid w:val="00133D21"/>
    <w:rsid w:val="00134649"/>
    <w:rsid w:val="00134B78"/>
    <w:rsid w:val="00134F26"/>
    <w:rsid w:val="001354E3"/>
    <w:rsid w:val="0013576B"/>
    <w:rsid w:val="00135A3F"/>
    <w:rsid w:val="00135D3B"/>
    <w:rsid w:val="0013630C"/>
    <w:rsid w:val="001365FA"/>
    <w:rsid w:val="00136C37"/>
    <w:rsid w:val="00137345"/>
    <w:rsid w:val="001379A2"/>
    <w:rsid w:val="00137B32"/>
    <w:rsid w:val="00137FF2"/>
    <w:rsid w:val="001404DF"/>
    <w:rsid w:val="00141034"/>
    <w:rsid w:val="0014145B"/>
    <w:rsid w:val="0014178E"/>
    <w:rsid w:val="00141CE9"/>
    <w:rsid w:val="00142131"/>
    <w:rsid w:val="0014232E"/>
    <w:rsid w:val="00142D72"/>
    <w:rsid w:val="00143169"/>
    <w:rsid w:val="00143188"/>
    <w:rsid w:val="001431B2"/>
    <w:rsid w:val="001432B4"/>
    <w:rsid w:val="001434BC"/>
    <w:rsid w:val="00143D22"/>
    <w:rsid w:val="00143E4A"/>
    <w:rsid w:val="00144099"/>
    <w:rsid w:val="001440A6"/>
    <w:rsid w:val="001440D1"/>
    <w:rsid w:val="00144700"/>
    <w:rsid w:val="0014507A"/>
    <w:rsid w:val="001451B9"/>
    <w:rsid w:val="00146584"/>
    <w:rsid w:val="00147B39"/>
    <w:rsid w:val="00147B4D"/>
    <w:rsid w:val="00147F58"/>
    <w:rsid w:val="00150179"/>
    <w:rsid w:val="001502BF"/>
    <w:rsid w:val="001506EE"/>
    <w:rsid w:val="00151365"/>
    <w:rsid w:val="001518E9"/>
    <w:rsid w:val="001524D3"/>
    <w:rsid w:val="0015272A"/>
    <w:rsid w:val="00152B52"/>
    <w:rsid w:val="00152E33"/>
    <w:rsid w:val="001530DB"/>
    <w:rsid w:val="00153B8E"/>
    <w:rsid w:val="00154178"/>
    <w:rsid w:val="00154424"/>
    <w:rsid w:val="0015446F"/>
    <w:rsid w:val="00154A16"/>
    <w:rsid w:val="00155664"/>
    <w:rsid w:val="0015585D"/>
    <w:rsid w:val="001559E4"/>
    <w:rsid w:val="00155CB0"/>
    <w:rsid w:val="00155EA1"/>
    <w:rsid w:val="001568C8"/>
    <w:rsid w:val="00156AFC"/>
    <w:rsid w:val="00156BB9"/>
    <w:rsid w:val="001573AE"/>
    <w:rsid w:val="00157729"/>
    <w:rsid w:val="0016056E"/>
    <w:rsid w:val="0016081D"/>
    <w:rsid w:val="00160EDE"/>
    <w:rsid w:val="00161557"/>
    <w:rsid w:val="00161998"/>
    <w:rsid w:val="0016280D"/>
    <w:rsid w:val="00162C87"/>
    <w:rsid w:val="00163031"/>
    <w:rsid w:val="001636AA"/>
    <w:rsid w:val="00163750"/>
    <w:rsid w:val="00163A3F"/>
    <w:rsid w:val="00163E53"/>
    <w:rsid w:val="0016401A"/>
    <w:rsid w:val="00164179"/>
    <w:rsid w:val="00164757"/>
    <w:rsid w:val="00164A1C"/>
    <w:rsid w:val="00165338"/>
    <w:rsid w:val="00165B15"/>
    <w:rsid w:val="00165C25"/>
    <w:rsid w:val="00165FA8"/>
    <w:rsid w:val="001669A5"/>
    <w:rsid w:val="001669F7"/>
    <w:rsid w:val="00166E60"/>
    <w:rsid w:val="00166F32"/>
    <w:rsid w:val="00167AA4"/>
    <w:rsid w:val="00170147"/>
    <w:rsid w:val="001704DE"/>
    <w:rsid w:val="001705F6"/>
    <w:rsid w:val="00170E11"/>
    <w:rsid w:val="00171563"/>
    <w:rsid w:val="00171A24"/>
    <w:rsid w:val="00171A63"/>
    <w:rsid w:val="0017229D"/>
    <w:rsid w:val="00172346"/>
    <w:rsid w:val="0017234F"/>
    <w:rsid w:val="001725D0"/>
    <w:rsid w:val="00172A8D"/>
    <w:rsid w:val="00172C90"/>
    <w:rsid w:val="00172CF5"/>
    <w:rsid w:val="00172E60"/>
    <w:rsid w:val="001734AC"/>
    <w:rsid w:val="001736A3"/>
    <w:rsid w:val="00173830"/>
    <w:rsid w:val="00173C19"/>
    <w:rsid w:val="001748AC"/>
    <w:rsid w:val="00174B24"/>
    <w:rsid w:val="0017545F"/>
    <w:rsid w:val="00175577"/>
    <w:rsid w:val="00175586"/>
    <w:rsid w:val="0017574F"/>
    <w:rsid w:val="0017595F"/>
    <w:rsid w:val="00175EE4"/>
    <w:rsid w:val="00176127"/>
    <w:rsid w:val="00176319"/>
    <w:rsid w:val="00176884"/>
    <w:rsid w:val="0017704C"/>
    <w:rsid w:val="001771A6"/>
    <w:rsid w:val="001773B6"/>
    <w:rsid w:val="0017786C"/>
    <w:rsid w:val="00177FB8"/>
    <w:rsid w:val="00180008"/>
    <w:rsid w:val="0018025F"/>
    <w:rsid w:val="00182368"/>
    <w:rsid w:val="00182578"/>
    <w:rsid w:val="001828B2"/>
    <w:rsid w:val="001828F8"/>
    <w:rsid w:val="00182B2F"/>
    <w:rsid w:val="00183315"/>
    <w:rsid w:val="00183395"/>
    <w:rsid w:val="001834BF"/>
    <w:rsid w:val="00183798"/>
    <w:rsid w:val="00183DFD"/>
    <w:rsid w:val="0018499F"/>
    <w:rsid w:val="00184D43"/>
    <w:rsid w:val="00184D94"/>
    <w:rsid w:val="00184DAD"/>
    <w:rsid w:val="0018516E"/>
    <w:rsid w:val="00185B88"/>
    <w:rsid w:val="00185BC2"/>
    <w:rsid w:val="0018681A"/>
    <w:rsid w:val="00186F35"/>
    <w:rsid w:val="001873FA"/>
    <w:rsid w:val="001876EB"/>
    <w:rsid w:val="00187C38"/>
    <w:rsid w:val="00187DFC"/>
    <w:rsid w:val="001901DE"/>
    <w:rsid w:val="001902A6"/>
    <w:rsid w:val="00190E90"/>
    <w:rsid w:val="00190EC9"/>
    <w:rsid w:val="0019195B"/>
    <w:rsid w:val="00192680"/>
    <w:rsid w:val="00192709"/>
    <w:rsid w:val="001928F5"/>
    <w:rsid w:val="00192BE7"/>
    <w:rsid w:val="00193686"/>
    <w:rsid w:val="0019418F"/>
    <w:rsid w:val="001944A7"/>
    <w:rsid w:val="00194880"/>
    <w:rsid w:val="00195471"/>
    <w:rsid w:val="00195676"/>
    <w:rsid w:val="00195D90"/>
    <w:rsid w:val="00196034"/>
    <w:rsid w:val="0019603A"/>
    <w:rsid w:val="0019632A"/>
    <w:rsid w:val="001968D2"/>
    <w:rsid w:val="00197772"/>
    <w:rsid w:val="00197E92"/>
    <w:rsid w:val="001A0311"/>
    <w:rsid w:val="001A072D"/>
    <w:rsid w:val="001A0D48"/>
    <w:rsid w:val="001A154D"/>
    <w:rsid w:val="001A1BAF"/>
    <w:rsid w:val="001A1E1D"/>
    <w:rsid w:val="001A2658"/>
    <w:rsid w:val="001A2B7E"/>
    <w:rsid w:val="001A31D7"/>
    <w:rsid w:val="001A3495"/>
    <w:rsid w:val="001A36C9"/>
    <w:rsid w:val="001A3A65"/>
    <w:rsid w:val="001A3BB3"/>
    <w:rsid w:val="001A4669"/>
    <w:rsid w:val="001A4F87"/>
    <w:rsid w:val="001A5AB5"/>
    <w:rsid w:val="001A5EB2"/>
    <w:rsid w:val="001A6E1E"/>
    <w:rsid w:val="001A7A1B"/>
    <w:rsid w:val="001A7A2C"/>
    <w:rsid w:val="001B027B"/>
    <w:rsid w:val="001B0287"/>
    <w:rsid w:val="001B04B2"/>
    <w:rsid w:val="001B05EE"/>
    <w:rsid w:val="001B0A6A"/>
    <w:rsid w:val="001B0B7A"/>
    <w:rsid w:val="001B13A5"/>
    <w:rsid w:val="001B1524"/>
    <w:rsid w:val="001B16D9"/>
    <w:rsid w:val="001B1791"/>
    <w:rsid w:val="001B1922"/>
    <w:rsid w:val="001B25C0"/>
    <w:rsid w:val="001B2C52"/>
    <w:rsid w:val="001B34A8"/>
    <w:rsid w:val="001B3DCE"/>
    <w:rsid w:val="001B40BC"/>
    <w:rsid w:val="001B463D"/>
    <w:rsid w:val="001B4BE1"/>
    <w:rsid w:val="001B51DB"/>
    <w:rsid w:val="001B53E3"/>
    <w:rsid w:val="001B55AB"/>
    <w:rsid w:val="001B5853"/>
    <w:rsid w:val="001B59DE"/>
    <w:rsid w:val="001B635B"/>
    <w:rsid w:val="001B6621"/>
    <w:rsid w:val="001B6746"/>
    <w:rsid w:val="001B6B0B"/>
    <w:rsid w:val="001B7785"/>
    <w:rsid w:val="001B7953"/>
    <w:rsid w:val="001B7A5C"/>
    <w:rsid w:val="001C0077"/>
    <w:rsid w:val="001C012C"/>
    <w:rsid w:val="001C0A60"/>
    <w:rsid w:val="001C0A63"/>
    <w:rsid w:val="001C0D0A"/>
    <w:rsid w:val="001C134D"/>
    <w:rsid w:val="001C154A"/>
    <w:rsid w:val="001C1A68"/>
    <w:rsid w:val="001C1D0E"/>
    <w:rsid w:val="001C2C5F"/>
    <w:rsid w:val="001C3AEF"/>
    <w:rsid w:val="001C4699"/>
    <w:rsid w:val="001C47C5"/>
    <w:rsid w:val="001C60C3"/>
    <w:rsid w:val="001C6E86"/>
    <w:rsid w:val="001D0B0D"/>
    <w:rsid w:val="001D0C49"/>
    <w:rsid w:val="001D0DEE"/>
    <w:rsid w:val="001D172D"/>
    <w:rsid w:val="001D1764"/>
    <w:rsid w:val="001D1DFE"/>
    <w:rsid w:val="001D1FE3"/>
    <w:rsid w:val="001D27E5"/>
    <w:rsid w:val="001D2993"/>
    <w:rsid w:val="001D3287"/>
    <w:rsid w:val="001D35EF"/>
    <w:rsid w:val="001D3DA3"/>
    <w:rsid w:val="001D3F26"/>
    <w:rsid w:val="001D40EF"/>
    <w:rsid w:val="001D42A0"/>
    <w:rsid w:val="001D4741"/>
    <w:rsid w:val="001D4751"/>
    <w:rsid w:val="001D498C"/>
    <w:rsid w:val="001D4B4A"/>
    <w:rsid w:val="001D50FF"/>
    <w:rsid w:val="001D5476"/>
    <w:rsid w:val="001D5BF6"/>
    <w:rsid w:val="001D64C8"/>
    <w:rsid w:val="001D6554"/>
    <w:rsid w:val="001D6AAB"/>
    <w:rsid w:val="001D6D72"/>
    <w:rsid w:val="001D74CC"/>
    <w:rsid w:val="001D770C"/>
    <w:rsid w:val="001D7C40"/>
    <w:rsid w:val="001E098C"/>
    <w:rsid w:val="001E1A34"/>
    <w:rsid w:val="001E2E18"/>
    <w:rsid w:val="001E3079"/>
    <w:rsid w:val="001E435D"/>
    <w:rsid w:val="001E50F0"/>
    <w:rsid w:val="001E5415"/>
    <w:rsid w:val="001E57FC"/>
    <w:rsid w:val="001E5EDF"/>
    <w:rsid w:val="001E6399"/>
    <w:rsid w:val="001E6555"/>
    <w:rsid w:val="001E77D2"/>
    <w:rsid w:val="001E78C0"/>
    <w:rsid w:val="001E7AA7"/>
    <w:rsid w:val="001E7F6B"/>
    <w:rsid w:val="001F0894"/>
    <w:rsid w:val="001F20D8"/>
    <w:rsid w:val="001F29F5"/>
    <w:rsid w:val="001F2E00"/>
    <w:rsid w:val="001F312B"/>
    <w:rsid w:val="001F3624"/>
    <w:rsid w:val="001F3DA5"/>
    <w:rsid w:val="001F42BC"/>
    <w:rsid w:val="001F4C4C"/>
    <w:rsid w:val="001F53FE"/>
    <w:rsid w:val="001F622A"/>
    <w:rsid w:val="001F7645"/>
    <w:rsid w:val="001F7A38"/>
    <w:rsid w:val="001F7F42"/>
    <w:rsid w:val="00200ADF"/>
    <w:rsid w:val="002014FC"/>
    <w:rsid w:val="00201573"/>
    <w:rsid w:val="00201A0C"/>
    <w:rsid w:val="00201F3A"/>
    <w:rsid w:val="00202786"/>
    <w:rsid w:val="00202F48"/>
    <w:rsid w:val="00203402"/>
    <w:rsid w:val="00203557"/>
    <w:rsid w:val="00203886"/>
    <w:rsid w:val="00203E5C"/>
    <w:rsid w:val="002046CA"/>
    <w:rsid w:val="002046F5"/>
    <w:rsid w:val="00204ACC"/>
    <w:rsid w:val="00205373"/>
    <w:rsid w:val="00205A1A"/>
    <w:rsid w:val="00206138"/>
    <w:rsid w:val="00206154"/>
    <w:rsid w:val="00206CCF"/>
    <w:rsid w:val="00207462"/>
    <w:rsid w:val="00207AF0"/>
    <w:rsid w:val="00207F80"/>
    <w:rsid w:val="00207FA6"/>
    <w:rsid w:val="0021056F"/>
    <w:rsid w:val="00210582"/>
    <w:rsid w:val="002120AB"/>
    <w:rsid w:val="0021251B"/>
    <w:rsid w:val="00212A70"/>
    <w:rsid w:val="00212F76"/>
    <w:rsid w:val="002132F6"/>
    <w:rsid w:val="00213502"/>
    <w:rsid w:val="00213B6A"/>
    <w:rsid w:val="002141BE"/>
    <w:rsid w:val="00214408"/>
    <w:rsid w:val="00214C4E"/>
    <w:rsid w:val="002158C4"/>
    <w:rsid w:val="00215B48"/>
    <w:rsid w:val="00215D23"/>
    <w:rsid w:val="00216055"/>
    <w:rsid w:val="002163AE"/>
    <w:rsid w:val="00216438"/>
    <w:rsid w:val="002169B9"/>
    <w:rsid w:val="00216FE9"/>
    <w:rsid w:val="00217107"/>
    <w:rsid w:val="002171AB"/>
    <w:rsid w:val="002174D0"/>
    <w:rsid w:val="002224DB"/>
    <w:rsid w:val="00222864"/>
    <w:rsid w:val="002229C5"/>
    <w:rsid w:val="00222A2C"/>
    <w:rsid w:val="0022331E"/>
    <w:rsid w:val="00223D07"/>
    <w:rsid w:val="0022469B"/>
    <w:rsid w:val="00224D27"/>
    <w:rsid w:val="00225042"/>
    <w:rsid w:val="00225249"/>
    <w:rsid w:val="002253DE"/>
    <w:rsid w:val="002257D7"/>
    <w:rsid w:val="00225926"/>
    <w:rsid w:val="00225AF5"/>
    <w:rsid w:val="002261C4"/>
    <w:rsid w:val="0022629C"/>
    <w:rsid w:val="00226700"/>
    <w:rsid w:val="002269B6"/>
    <w:rsid w:val="00226DBD"/>
    <w:rsid w:val="00226F9F"/>
    <w:rsid w:val="002270AE"/>
    <w:rsid w:val="00227493"/>
    <w:rsid w:val="00227A4D"/>
    <w:rsid w:val="00227B03"/>
    <w:rsid w:val="00227B1A"/>
    <w:rsid w:val="002301E3"/>
    <w:rsid w:val="002310E3"/>
    <w:rsid w:val="002310F4"/>
    <w:rsid w:val="002315C5"/>
    <w:rsid w:val="00231785"/>
    <w:rsid w:val="002317EC"/>
    <w:rsid w:val="00231ACE"/>
    <w:rsid w:val="00231AED"/>
    <w:rsid w:val="0023225A"/>
    <w:rsid w:val="0023274D"/>
    <w:rsid w:val="00233063"/>
    <w:rsid w:val="002340D8"/>
    <w:rsid w:val="002346D6"/>
    <w:rsid w:val="00234D3E"/>
    <w:rsid w:val="00235188"/>
    <w:rsid w:val="002359F1"/>
    <w:rsid w:val="00236030"/>
    <w:rsid w:val="00236181"/>
    <w:rsid w:val="0023622E"/>
    <w:rsid w:val="00236564"/>
    <w:rsid w:val="00236BE4"/>
    <w:rsid w:val="00236BE7"/>
    <w:rsid w:val="00236F98"/>
    <w:rsid w:val="00236FC4"/>
    <w:rsid w:val="00237442"/>
    <w:rsid w:val="0023785D"/>
    <w:rsid w:val="00237DC3"/>
    <w:rsid w:val="0024003C"/>
    <w:rsid w:val="002408CF"/>
    <w:rsid w:val="00240E69"/>
    <w:rsid w:val="00241072"/>
    <w:rsid w:val="00241431"/>
    <w:rsid w:val="0024149D"/>
    <w:rsid w:val="002419C4"/>
    <w:rsid w:val="00241DD8"/>
    <w:rsid w:val="0024218C"/>
    <w:rsid w:val="002429F7"/>
    <w:rsid w:val="00243847"/>
    <w:rsid w:val="0024398F"/>
    <w:rsid w:val="00243CE6"/>
    <w:rsid w:val="002440C7"/>
    <w:rsid w:val="00244118"/>
    <w:rsid w:val="0024428C"/>
    <w:rsid w:val="002445F8"/>
    <w:rsid w:val="00245564"/>
    <w:rsid w:val="00245616"/>
    <w:rsid w:val="00245770"/>
    <w:rsid w:val="00245A60"/>
    <w:rsid w:val="00245CC6"/>
    <w:rsid w:val="002461A4"/>
    <w:rsid w:val="00246249"/>
    <w:rsid w:val="00246426"/>
    <w:rsid w:val="0024649A"/>
    <w:rsid w:val="002469E8"/>
    <w:rsid w:val="00246D31"/>
    <w:rsid w:val="002470ED"/>
    <w:rsid w:val="0024732B"/>
    <w:rsid w:val="00247641"/>
    <w:rsid w:val="00247A8D"/>
    <w:rsid w:val="00250836"/>
    <w:rsid w:val="002513EC"/>
    <w:rsid w:val="002514EA"/>
    <w:rsid w:val="0025156B"/>
    <w:rsid w:val="00251666"/>
    <w:rsid w:val="00251C76"/>
    <w:rsid w:val="002521B1"/>
    <w:rsid w:val="00252449"/>
    <w:rsid w:val="002525D1"/>
    <w:rsid w:val="0025260C"/>
    <w:rsid w:val="002528F8"/>
    <w:rsid w:val="002535B4"/>
    <w:rsid w:val="00253B37"/>
    <w:rsid w:val="00253DAD"/>
    <w:rsid w:val="00254B41"/>
    <w:rsid w:val="0025570A"/>
    <w:rsid w:val="00255BBF"/>
    <w:rsid w:val="00256386"/>
    <w:rsid w:val="00256460"/>
    <w:rsid w:val="00256619"/>
    <w:rsid w:val="00256B1F"/>
    <w:rsid w:val="00256CFC"/>
    <w:rsid w:val="00256FFF"/>
    <w:rsid w:val="002573FA"/>
    <w:rsid w:val="0025741A"/>
    <w:rsid w:val="002574AA"/>
    <w:rsid w:val="00257630"/>
    <w:rsid w:val="00260912"/>
    <w:rsid w:val="00260CD9"/>
    <w:rsid w:val="00261310"/>
    <w:rsid w:val="00261C20"/>
    <w:rsid w:val="002639BD"/>
    <w:rsid w:val="002642EB"/>
    <w:rsid w:val="00264962"/>
    <w:rsid w:val="002658E8"/>
    <w:rsid w:val="0026644B"/>
    <w:rsid w:val="0026677B"/>
    <w:rsid w:val="002669A1"/>
    <w:rsid w:val="00266A9C"/>
    <w:rsid w:val="00267084"/>
    <w:rsid w:val="002712B4"/>
    <w:rsid w:val="00271C30"/>
    <w:rsid w:val="00271F51"/>
    <w:rsid w:val="00271F60"/>
    <w:rsid w:val="00272546"/>
    <w:rsid w:val="00272EB3"/>
    <w:rsid w:val="002730AA"/>
    <w:rsid w:val="00273950"/>
    <w:rsid w:val="00273BE4"/>
    <w:rsid w:val="002745DC"/>
    <w:rsid w:val="0027468B"/>
    <w:rsid w:val="002749BA"/>
    <w:rsid w:val="00274D14"/>
    <w:rsid w:val="00274E3D"/>
    <w:rsid w:val="002751E3"/>
    <w:rsid w:val="0027597F"/>
    <w:rsid w:val="00276288"/>
    <w:rsid w:val="00276680"/>
    <w:rsid w:val="00276AA0"/>
    <w:rsid w:val="00276EFA"/>
    <w:rsid w:val="002770D9"/>
    <w:rsid w:val="0027744E"/>
    <w:rsid w:val="00277545"/>
    <w:rsid w:val="00277F30"/>
    <w:rsid w:val="00280237"/>
    <w:rsid w:val="00280393"/>
    <w:rsid w:val="002809E6"/>
    <w:rsid w:val="002814D1"/>
    <w:rsid w:val="00281B17"/>
    <w:rsid w:val="002825D9"/>
    <w:rsid w:val="00282ACF"/>
    <w:rsid w:val="00282CE8"/>
    <w:rsid w:val="00283305"/>
    <w:rsid w:val="002839AB"/>
    <w:rsid w:val="002840ED"/>
    <w:rsid w:val="002847A7"/>
    <w:rsid w:val="00285D0B"/>
    <w:rsid w:val="00290398"/>
    <w:rsid w:val="0029040A"/>
    <w:rsid w:val="00290566"/>
    <w:rsid w:val="00290B30"/>
    <w:rsid w:val="00290E1E"/>
    <w:rsid w:val="00291698"/>
    <w:rsid w:val="00291902"/>
    <w:rsid w:val="00292544"/>
    <w:rsid w:val="0029272E"/>
    <w:rsid w:val="002932AC"/>
    <w:rsid w:val="00293E2D"/>
    <w:rsid w:val="002941E0"/>
    <w:rsid w:val="0029529A"/>
    <w:rsid w:val="002953B7"/>
    <w:rsid w:val="002958A1"/>
    <w:rsid w:val="00295A5A"/>
    <w:rsid w:val="002962C6"/>
    <w:rsid w:val="00296391"/>
    <w:rsid w:val="00296442"/>
    <w:rsid w:val="002966BC"/>
    <w:rsid w:val="00296D56"/>
    <w:rsid w:val="0029716D"/>
    <w:rsid w:val="002976E3"/>
    <w:rsid w:val="00297FB0"/>
    <w:rsid w:val="002A0139"/>
    <w:rsid w:val="002A0569"/>
    <w:rsid w:val="002A0815"/>
    <w:rsid w:val="002A08AF"/>
    <w:rsid w:val="002A0B14"/>
    <w:rsid w:val="002A28F0"/>
    <w:rsid w:val="002A3F27"/>
    <w:rsid w:val="002A403F"/>
    <w:rsid w:val="002A4DC3"/>
    <w:rsid w:val="002A4FE5"/>
    <w:rsid w:val="002A53BF"/>
    <w:rsid w:val="002A54F6"/>
    <w:rsid w:val="002A661A"/>
    <w:rsid w:val="002A67A5"/>
    <w:rsid w:val="002A6867"/>
    <w:rsid w:val="002A6B5B"/>
    <w:rsid w:val="002A6EE2"/>
    <w:rsid w:val="002A6F24"/>
    <w:rsid w:val="002A71AE"/>
    <w:rsid w:val="002B04A6"/>
    <w:rsid w:val="002B1688"/>
    <w:rsid w:val="002B21C8"/>
    <w:rsid w:val="002B2A6F"/>
    <w:rsid w:val="002B2B3D"/>
    <w:rsid w:val="002B369E"/>
    <w:rsid w:val="002B3B91"/>
    <w:rsid w:val="002B3C66"/>
    <w:rsid w:val="002B572A"/>
    <w:rsid w:val="002B676E"/>
    <w:rsid w:val="002B7019"/>
    <w:rsid w:val="002B7B61"/>
    <w:rsid w:val="002B7C0D"/>
    <w:rsid w:val="002C020B"/>
    <w:rsid w:val="002C0343"/>
    <w:rsid w:val="002C03AB"/>
    <w:rsid w:val="002C08C2"/>
    <w:rsid w:val="002C1311"/>
    <w:rsid w:val="002C1338"/>
    <w:rsid w:val="002C1F1A"/>
    <w:rsid w:val="002C24D0"/>
    <w:rsid w:val="002C2507"/>
    <w:rsid w:val="002C260F"/>
    <w:rsid w:val="002C284B"/>
    <w:rsid w:val="002C28BE"/>
    <w:rsid w:val="002C294E"/>
    <w:rsid w:val="002C296F"/>
    <w:rsid w:val="002C31F7"/>
    <w:rsid w:val="002C3448"/>
    <w:rsid w:val="002C400C"/>
    <w:rsid w:val="002C401B"/>
    <w:rsid w:val="002C47D6"/>
    <w:rsid w:val="002C4BD1"/>
    <w:rsid w:val="002C4FE3"/>
    <w:rsid w:val="002C52A9"/>
    <w:rsid w:val="002C6E22"/>
    <w:rsid w:val="002D0455"/>
    <w:rsid w:val="002D0CB1"/>
    <w:rsid w:val="002D18F0"/>
    <w:rsid w:val="002D1AF2"/>
    <w:rsid w:val="002D24E5"/>
    <w:rsid w:val="002D28F9"/>
    <w:rsid w:val="002D2E0F"/>
    <w:rsid w:val="002D2EF7"/>
    <w:rsid w:val="002D393D"/>
    <w:rsid w:val="002D3C96"/>
    <w:rsid w:val="002D4D14"/>
    <w:rsid w:val="002D4D2A"/>
    <w:rsid w:val="002D501C"/>
    <w:rsid w:val="002D509E"/>
    <w:rsid w:val="002D50A8"/>
    <w:rsid w:val="002D575D"/>
    <w:rsid w:val="002D5F40"/>
    <w:rsid w:val="002D614D"/>
    <w:rsid w:val="002D6303"/>
    <w:rsid w:val="002D6FB9"/>
    <w:rsid w:val="002D75E6"/>
    <w:rsid w:val="002D75FD"/>
    <w:rsid w:val="002D7B34"/>
    <w:rsid w:val="002D7BF1"/>
    <w:rsid w:val="002D7F92"/>
    <w:rsid w:val="002E0474"/>
    <w:rsid w:val="002E0587"/>
    <w:rsid w:val="002E05FA"/>
    <w:rsid w:val="002E0EC3"/>
    <w:rsid w:val="002E12FD"/>
    <w:rsid w:val="002E2426"/>
    <w:rsid w:val="002E24BC"/>
    <w:rsid w:val="002E2F26"/>
    <w:rsid w:val="002E3048"/>
    <w:rsid w:val="002E30DE"/>
    <w:rsid w:val="002E324B"/>
    <w:rsid w:val="002E326E"/>
    <w:rsid w:val="002E329A"/>
    <w:rsid w:val="002E3563"/>
    <w:rsid w:val="002E4B4D"/>
    <w:rsid w:val="002E5068"/>
    <w:rsid w:val="002E64B6"/>
    <w:rsid w:val="002E653B"/>
    <w:rsid w:val="002E6F84"/>
    <w:rsid w:val="002E6FA7"/>
    <w:rsid w:val="002E7038"/>
    <w:rsid w:val="002E745C"/>
    <w:rsid w:val="002E76D9"/>
    <w:rsid w:val="002E792A"/>
    <w:rsid w:val="002E796D"/>
    <w:rsid w:val="002E7AB2"/>
    <w:rsid w:val="002E7D97"/>
    <w:rsid w:val="002F01F5"/>
    <w:rsid w:val="002F055A"/>
    <w:rsid w:val="002F0FB1"/>
    <w:rsid w:val="002F1027"/>
    <w:rsid w:val="002F126F"/>
    <w:rsid w:val="002F13DA"/>
    <w:rsid w:val="002F1582"/>
    <w:rsid w:val="002F1938"/>
    <w:rsid w:val="002F1D19"/>
    <w:rsid w:val="002F1F4A"/>
    <w:rsid w:val="002F2CED"/>
    <w:rsid w:val="002F36DF"/>
    <w:rsid w:val="002F3DBF"/>
    <w:rsid w:val="002F40E4"/>
    <w:rsid w:val="002F4299"/>
    <w:rsid w:val="002F48D5"/>
    <w:rsid w:val="002F49B9"/>
    <w:rsid w:val="002F4DF5"/>
    <w:rsid w:val="002F5253"/>
    <w:rsid w:val="002F54D1"/>
    <w:rsid w:val="002F558D"/>
    <w:rsid w:val="002F58DA"/>
    <w:rsid w:val="002F5C87"/>
    <w:rsid w:val="002F5EE0"/>
    <w:rsid w:val="002F6057"/>
    <w:rsid w:val="002F64DE"/>
    <w:rsid w:val="002F7008"/>
    <w:rsid w:val="002F74CD"/>
    <w:rsid w:val="002F7D4F"/>
    <w:rsid w:val="002F7F75"/>
    <w:rsid w:val="003000A2"/>
    <w:rsid w:val="0030023F"/>
    <w:rsid w:val="00300540"/>
    <w:rsid w:val="00300C8A"/>
    <w:rsid w:val="003010A6"/>
    <w:rsid w:val="0030117E"/>
    <w:rsid w:val="00301CC8"/>
    <w:rsid w:val="003020F9"/>
    <w:rsid w:val="003021A1"/>
    <w:rsid w:val="003023E4"/>
    <w:rsid w:val="00303331"/>
    <w:rsid w:val="0030375D"/>
    <w:rsid w:val="00304CCB"/>
    <w:rsid w:val="003054F2"/>
    <w:rsid w:val="00305D09"/>
    <w:rsid w:val="003061B8"/>
    <w:rsid w:val="003061CF"/>
    <w:rsid w:val="00306C4B"/>
    <w:rsid w:val="003072C8"/>
    <w:rsid w:val="00307448"/>
    <w:rsid w:val="003077F3"/>
    <w:rsid w:val="00307F64"/>
    <w:rsid w:val="003101B3"/>
    <w:rsid w:val="003101CB"/>
    <w:rsid w:val="003104F0"/>
    <w:rsid w:val="00310755"/>
    <w:rsid w:val="003107B0"/>
    <w:rsid w:val="00310CE3"/>
    <w:rsid w:val="00310DBD"/>
    <w:rsid w:val="0031127E"/>
    <w:rsid w:val="00311906"/>
    <w:rsid w:val="00311D81"/>
    <w:rsid w:val="00311F0B"/>
    <w:rsid w:val="00312178"/>
    <w:rsid w:val="003126DC"/>
    <w:rsid w:val="00312B15"/>
    <w:rsid w:val="00312BF0"/>
    <w:rsid w:val="00312FFA"/>
    <w:rsid w:val="003131F7"/>
    <w:rsid w:val="00313470"/>
    <w:rsid w:val="00313B63"/>
    <w:rsid w:val="00314046"/>
    <w:rsid w:val="003140F6"/>
    <w:rsid w:val="003141D5"/>
    <w:rsid w:val="00314425"/>
    <w:rsid w:val="00314486"/>
    <w:rsid w:val="0031468C"/>
    <w:rsid w:val="00314831"/>
    <w:rsid w:val="00314E1C"/>
    <w:rsid w:val="00314FAA"/>
    <w:rsid w:val="00315DA9"/>
    <w:rsid w:val="003162FF"/>
    <w:rsid w:val="00316484"/>
    <w:rsid w:val="003209C5"/>
    <w:rsid w:val="00320B04"/>
    <w:rsid w:val="00320E3A"/>
    <w:rsid w:val="00321968"/>
    <w:rsid w:val="00321B70"/>
    <w:rsid w:val="00321B74"/>
    <w:rsid w:val="0032255D"/>
    <w:rsid w:val="00322BAA"/>
    <w:rsid w:val="00323657"/>
    <w:rsid w:val="00323C64"/>
    <w:rsid w:val="00324784"/>
    <w:rsid w:val="00324A73"/>
    <w:rsid w:val="00325480"/>
    <w:rsid w:val="0032587C"/>
    <w:rsid w:val="00325932"/>
    <w:rsid w:val="00325BA9"/>
    <w:rsid w:val="00325C69"/>
    <w:rsid w:val="00326295"/>
    <w:rsid w:val="0032673C"/>
    <w:rsid w:val="00326BDD"/>
    <w:rsid w:val="00326DBC"/>
    <w:rsid w:val="00327323"/>
    <w:rsid w:val="00327877"/>
    <w:rsid w:val="00327A6B"/>
    <w:rsid w:val="00327BAB"/>
    <w:rsid w:val="00330672"/>
    <w:rsid w:val="003312A5"/>
    <w:rsid w:val="003313C6"/>
    <w:rsid w:val="00331D6B"/>
    <w:rsid w:val="0033210A"/>
    <w:rsid w:val="00332132"/>
    <w:rsid w:val="003327C4"/>
    <w:rsid w:val="00332D56"/>
    <w:rsid w:val="003330E9"/>
    <w:rsid w:val="00333532"/>
    <w:rsid w:val="00333BC2"/>
    <w:rsid w:val="00333D15"/>
    <w:rsid w:val="003341A0"/>
    <w:rsid w:val="00334F5E"/>
    <w:rsid w:val="003356EA"/>
    <w:rsid w:val="003369DC"/>
    <w:rsid w:val="003376FF"/>
    <w:rsid w:val="00340F34"/>
    <w:rsid w:val="003420BD"/>
    <w:rsid w:val="00342592"/>
    <w:rsid w:val="0034274D"/>
    <w:rsid w:val="0034275A"/>
    <w:rsid w:val="00342A28"/>
    <w:rsid w:val="00342B35"/>
    <w:rsid w:val="00342F1A"/>
    <w:rsid w:val="00343269"/>
    <w:rsid w:val="0034363F"/>
    <w:rsid w:val="0034384E"/>
    <w:rsid w:val="00343A57"/>
    <w:rsid w:val="00343CA1"/>
    <w:rsid w:val="00344039"/>
    <w:rsid w:val="003445A3"/>
    <w:rsid w:val="0034536F"/>
    <w:rsid w:val="00346249"/>
    <w:rsid w:val="00346320"/>
    <w:rsid w:val="003466DB"/>
    <w:rsid w:val="003467E8"/>
    <w:rsid w:val="00347777"/>
    <w:rsid w:val="00350007"/>
    <w:rsid w:val="003500F3"/>
    <w:rsid w:val="003503C1"/>
    <w:rsid w:val="00350E40"/>
    <w:rsid w:val="00351B46"/>
    <w:rsid w:val="00352168"/>
    <w:rsid w:val="003523ED"/>
    <w:rsid w:val="003533D8"/>
    <w:rsid w:val="0035351E"/>
    <w:rsid w:val="00353572"/>
    <w:rsid w:val="003537C9"/>
    <w:rsid w:val="00353D28"/>
    <w:rsid w:val="00353F61"/>
    <w:rsid w:val="00354428"/>
    <w:rsid w:val="00354D6B"/>
    <w:rsid w:val="003563E8"/>
    <w:rsid w:val="00356683"/>
    <w:rsid w:val="003568D8"/>
    <w:rsid w:val="00356A7A"/>
    <w:rsid w:val="00356BFA"/>
    <w:rsid w:val="00356FF7"/>
    <w:rsid w:val="0035714C"/>
    <w:rsid w:val="0035760D"/>
    <w:rsid w:val="003579D7"/>
    <w:rsid w:val="00357AA4"/>
    <w:rsid w:val="00357B05"/>
    <w:rsid w:val="00357C06"/>
    <w:rsid w:val="00360B2A"/>
    <w:rsid w:val="003615E7"/>
    <w:rsid w:val="00361696"/>
    <w:rsid w:val="00361A49"/>
    <w:rsid w:val="00362023"/>
    <w:rsid w:val="00362621"/>
    <w:rsid w:val="00362852"/>
    <w:rsid w:val="00362E1A"/>
    <w:rsid w:val="00362E3E"/>
    <w:rsid w:val="00363B97"/>
    <w:rsid w:val="00363CD7"/>
    <w:rsid w:val="00363F05"/>
    <w:rsid w:val="00364348"/>
    <w:rsid w:val="0036434B"/>
    <w:rsid w:val="003648A6"/>
    <w:rsid w:val="00364B1D"/>
    <w:rsid w:val="00365AD2"/>
    <w:rsid w:val="00365F68"/>
    <w:rsid w:val="0036610D"/>
    <w:rsid w:val="003663C5"/>
    <w:rsid w:val="0036657B"/>
    <w:rsid w:val="003668C1"/>
    <w:rsid w:val="00367515"/>
    <w:rsid w:val="003700C5"/>
    <w:rsid w:val="00370AAE"/>
    <w:rsid w:val="00370EBE"/>
    <w:rsid w:val="00371775"/>
    <w:rsid w:val="00371F00"/>
    <w:rsid w:val="00373B56"/>
    <w:rsid w:val="00373FB7"/>
    <w:rsid w:val="003740D3"/>
    <w:rsid w:val="0037446A"/>
    <w:rsid w:val="00374E13"/>
    <w:rsid w:val="00374E7E"/>
    <w:rsid w:val="003750DB"/>
    <w:rsid w:val="00376CCD"/>
    <w:rsid w:val="00376EE1"/>
    <w:rsid w:val="00376FEF"/>
    <w:rsid w:val="00377C33"/>
    <w:rsid w:val="00377E04"/>
    <w:rsid w:val="003807CE"/>
    <w:rsid w:val="00381471"/>
    <w:rsid w:val="0038168D"/>
    <w:rsid w:val="003818A3"/>
    <w:rsid w:val="00382058"/>
    <w:rsid w:val="00382C0A"/>
    <w:rsid w:val="00383531"/>
    <w:rsid w:val="0038459D"/>
    <w:rsid w:val="00385417"/>
    <w:rsid w:val="00385C5C"/>
    <w:rsid w:val="00386D64"/>
    <w:rsid w:val="00386E57"/>
    <w:rsid w:val="00387836"/>
    <w:rsid w:val="00387FAA"/>
    <w:rsid w:val="00390A95"/>
    <w:rsid w:val="00390A9B"/>
    <w:rsid w:val="00390BA0"/>
    <w:rsid w:val="003920DF"/>
    <w:rsid w:val="0039242B"/>
    <w:rsid w:val="003929C5"/>
    <w:rsid w:val="00392AF8"/>
    <w:rsid w:val="00393A75"/>
    <w:rsid w:val="00393BA9"/>
    <w:rsid w:val="00393BED"/>
    <w:rsid w:val="00393F1E"/>
    <w:rsid w:val="0039423D"/>
    <w:rsid w:val="00394309"/>
    <w:rsid w:val="00394819"/>
    <w:rsid w:val="00394D08"/>
    <w:rsid w:val="00395305"/>
    <w:rsid w:val="00395641"/>
    <w:rsid w:val="0039565B"/>
    <w:rsid w:val="00395E66"/>
    <w:rsid w:val="00395F98"/>
    <w:rsid w:val="00396269"/>
    <w:rsid w:val="00396BC6"/>
    <w:rsid w:val="0039725D"/>
    <w:rsid w:val="00397411"/>
    <w:rsid w:val="00397434"/>
    <w:rsid w:val="00397E44"/>
    <w:rsid w:val="003A029E"/>
    <w:rsid w:val="003A2A6C"/>
    <w:rsid w:val="003A2E25"/>
    <w:rsid w:val="003A3283"/>
    <w:rsid w:val="003A39F8"/>
    <w:rsid w:val="003A4C9D"/>
    <w:rsid w:val="003A56A2"/>
    <w:rsid w:val="003A56AA"/>
    <w:rsid w:val="003A5B58"/>
    <w:rsid w:val="003A5FAC"/>
    <w:rsid w:val="003A6015"/>
    <w:rsid w:val="003A6A2C"/>
    <w:rsid w:val="003A798E"/>
    <w:rsid w:val="003A79CE"/>
    <w:rsid w:val="003B09F9"/>
    <w:rsid w:val="003B0B38"/>
    <w:rsid w:val="003B14A6"/>
    <w:rsid w:val="003B170A"/>
    <w:rsid w:val="003B18BE"/>
    <w:rsid w:val="003B1A94"/>
    <w:rsid w:val="003B1D6F"/>
    <w:rsid w:val="003B1D8A"/>
    <w:rsid w:val="003B1F94"/>
    <w:rsid w:val="003B2E12"/>
    <w:rsid w:val="003B413D"/>
    <w:rsid w:val="003B420E"/>
    <w:rsid w:val="003B43EE"/>
    <w:rsid w:val="003B4BEB"/>
    <w:rsid w:val="003B4E19"/>
    <w:rsid w:val="003B5328"/>
    <w:rsid w:val="003B5FA9"/>
    <w:rsid w:val="003B6196"/>
    <w:rsid w:val="003B629C"/>
    <w:rsid w:val="003B66DE"/>
    <w:rsid w:val="003B6AB3"/>
    <w:rsid w:val="003B6B1C"/>
    <w:rsid w:val="003B6B7F"/>
    <w:rsid w:val="003B6E79"/>
    <w:rsid w:val="003B736E"/>
    <w:rsid w:val="003B792B"/>
    <w:rsid w:val="003C0D95"/>
    <w:rsid w:val="003C14AF"/>
    <w:rsid w:val="003C19AD"/>
    <w:rsid w:val="003C1A89"/>
    <w:rsid w:val="003C1E97"/>
    <w:rsid w:val="003C25D9"/>
    <w:rsid w:val="003C282D"/>
    <w:rsid w:val="003C2A9F"/>
    <w:rsid w:val="003C2B34"/>
    <w:rsid w:val="003C353E"/>
    <w:rsid w:val="003C375B"/>
    <w:rsid w:val="003C3B9E"/>
    <w:rsid w:val="003C3CA4"/>
    <w:rsid w:val="003C46DC"/>
    <w:rsid w:val="003C48B6"/>
    <w:rsid w:val="003C4D48"/>
    <w:rsid w:val="003C4F15"/>
    <w:rsid w:val="003C5102"/>
    <w:rsid w:val="003C5AE7"/>
    <w:rsid w:val="003C6C06"/>
    <w:rsid w:val="003C6F2D"/>
    <w:rsid w:val="003C774B"/>
    <w:rsid w:val="003D0017"/>
    <w:rsid w:val="003D01A9"/>
    <w:rsid w:val="003D01AC"/>
    <w:rsid w:val="003D073F"/>
    <w:rsid w:val="003D0B4E"/>
    <w:rsid w:val="003D0D8A"/>
    <w:rsid w:val="003D0E43"/>
    <w:rsid w:val="003D1BFA"/>
    <w:rsid w:val="003D2260"/>
    <w:rsid w:val="003D2341"/>
    <w:rsid w:val="003D2CCE"/>
    <w:rsid w:val="003D30C2"/>
    <w:rsid w:val="003D32E1"/>
    <w:rsid w:val="003D344A"/>
    <w:rsid w:val="003D37C8"/>
    <w:rsid w:val="003D3D34"/>
    <w:rsid w:val="003D3E5C"/>
    <w:rsid w:val="003D40A2"/>
    <w:rsid w:val="003D4C7F"/>
    <w:rsid w:val="003D528A"/>
    <w:rsid w:val="003D5877"/>
    <w:rsid w:val="003D6379"/>
    <w:rsid w:val="003D66AE"/>
    <w:rsid w:val="003D6731"/>
    <w:rsid w:val="003D69B7"/>
    <w:rsid w:val="003D6E67"/>
    <w:rsid w:val="003D6F86"/>
    <w:rsid w:val="003D77AA"/>
    <w:rsid w:val="003D789E"/>
    <w:rsid w:val="003D7D30"/>
    <w:rsid w:val="003E0641"/>
    <w:rsid w:val="003E0FFF"/>
    <w:rsid w:val="003E1C3D"/>
    <w:rsid w:val="003E2E5C"/>
    <w:rsid w:val="003E3717"/>
    <w:rsid w:val="003E3A04"/>
    <w:rsid w:val="003E4208"/>
    <w:rsid w:val="003E425E"/>
    <w:rsid w:val="003E4B85"/>
    <w:rsid w:val="003E52E3"/>
    <w:rsid w:val="003E5A53"/>
    <w:rsid w:val="003E5F99"/>
    <w:rsid w:val="003E65A5"/>
    <w:rsid w:val="003E7074"/>
    <w:rsid w:val="003E7CE6"/>
    <w:rsid w:val="003F0CFD"/>
    <w:rsid w:val="003F0F7F"/>
    <w:rsid w:val="003F17D2"/>
    <w:rsid w:val="003F184D"/>
    <w:rsid w:val="003F1919"/>
    <w:rsid w:val="003F1C2A"/>
    <w:rsid w:val="003F1F12"/>
    <w:rsid w:val="003F2232"/>
    <w:rsid w:val="003F2578"/>
    <w:rsid w:val="003F2ACB"/>
    <w:rsid w:val="003F3734"/>
    <w:rsid w:val="003F3792"/>
    <w:rsid w:val="003F37E7"/>
    <w:rsid w:val="003F3C26"/>
    <w:rsid w:val="003F4562"/>
    <w:rsid w:val="003F49A5"/>
    <w:rsid w:val="003F4DDF"/>
    <w:rsid w:val="003F56BC"/>
    <w:rsid w:val="003F577E"/>
    <w:rsid w:val="003F58A9"/>
    <w:rsid w:val="003F5B53"/>
    <w:rsid w:val="003F738F"/>
    <w:rsid w:val="004004C5"/>
    <w:rsid w:val="00400898"/>
    <w:rsid w:val="00401438"/>
    <w:rsid w:val="00401715"/>
    <w:rsid w:val="004022F9"/>
    <w:rsid w:val="00402768"/>
    <w:rsid w:val="004028FD"/>
    <w:rsid w:val="004029DA"/>
    <w:rsid w:val="004033E7"/>
    <w:rsid w:val="004035DF"/>
    <w:rsid w:val="004037A2"/>
    <w:rsid w:val="004039F8"/>
    <w:rsid w:val="00403A6B"/>
    <w:rsid w:val="00403D8D"/>
    <w:rsid w:val="00403E38"/>
    <w:rsid w:val="00404683"/>
    <w:rsid w:val="004053AC"/>
    <w:rsid w:val="004056C4"/>
    <w:rsid w:val="00405CE3"/>
    <w:rsid w:val="00405F1A"/>
    <w:rsid w:val="0040622E"/>
    <w:rsid w:val="00406B4C"/>
    <w:rsid w:val="00406B86"/>
    <w:rsid w:val="00406C00"/>
    <w:rsid w:val="00406C37"/>
    <w:rsid w:val="00406F77"/>
    <w:rsid w:val="0040743F"/>
    <w:rsid w:val="004103FA"/>
    <w:rsid w:val="004104EE"/>
    <w:rsid w:val="00410944"/>
    <w:rsid w:val="00410D7C"/>
    <w:rsid w:val="00411730"/>
    <w:rsid w:val="004125FA"/>
    <w:rsid w:val="00413072"/>
    <w:rsid w:val="004133B8"/>
    <w:rsid w:val="00413473"/>
    <w:rsid w:val="004138E1"/>
    <w:rsid w:val="00413AE5"/>
    <w:rsid w:val="00413DFF"/>
    <w:rsid w:val="00413E10"/>
    <w:rsid w:val="00413F0A"/>
    <w:rsid w:val="004149B3"/>
    <w:rsid w:val="00414BE6"/>
    <w:rsid w:val="00415302"/>
    <w:rsid w:val="00415827"/>
    <w:rsid w:val="004158B8"/>
    <w:rsid w:val="00415F04"/>
    <w:rsid w:val="00415FCD"/>
    <w:rsid w:val="00416034"/>
    <w:rsid w:val="00416936"/>
    <w:rsid w:val="00416CA8"/>
    <w:rsid w:val="00416DD3"/>
    <w:rsid w:val="00417325"/>
    <w:rsid w:val="004205CA"/>
    <w:rsid w:val="00420728"/>
    <w:rsid w:val="00420979"/>
    <w:rsid w:val="00420DCA"/>
    <w:rsid w:val="00420DCF"/>
    <w:rsid w:val="00421EB7"/>
    <w:rsid w:val="00422185"/>
    <w:rsid w:val="00422B95"/>
    <w:rsid w:val="0042363B"/>
    <w:rsid w:val="004244B3"/>
    <w:rsid w:val="0042462B"/>
    <w:rsid w:val="00425002"/>
    <w:rsid w:val="004257BC"/>
    <w:rsid w:val="004257F8"/>
    <w:rsid w:val="004258C8"/>
    <w:rsid w:val="00425C38"/>
    <w:rsid w:val="00425DF6"/>
    <w:rsid w:val="00425F8D"/>
    <w:rsid w:val="00426396"/>
    <w:rsid w:val="004265AD"/>
    <w:rsid w:val="004268C1"/>
    <w:rsid w:val="004279EE"/>
    <w:rsid w:val="00427CD5"/>
    <w:rsid w:val="00427FAA"/>
    <w:rsid w:val="00430AE7"/>
    <w:rsid w:val="00430B10"/>
    <w:rsid w:val="00430CAD"/>
    <w:rsid w:val="00430FB2"/>
    <w:rsid w:val="00431A27"/>
    <w:rsid w:val="00431D02"/>
    <w:rsid w:val="0043259A"/>
    <w:rsid w:val="0043290B"/>
    <w:rsid w:val="00432BAF"/>
    <w:rsid w:val="004332F0"/>
    <w:rsid w:val="00433AFD"/>
    <w:rsid w:val="00433EB4"/>
    <w:rsid w:val="00433F97"/>
    <w:rsid w:val="00434768"/>
    <w:rsid w:val="0043481F"/>
    <w:rsid w:val="00434844"/>
    <w:rsid w:val="004348EB"/>
    <w:rsid w:val="004368ED"/>
    <w:rsid w:val="00436AE8"/>
    <w:rsid w:val="00436CB8"/>
    <w:rsid w:val="004374C6"/>
    <w:rsid w:val="00437908"/>
    <w:rsid w:val="00437A90"/>
    <w:rsid w:val="00437F47"/>
    <w:rsid w:val="00440356"/>
    <w:rsid w:val="004406E4"/>
    <w:rsid w:val="00440B01"/>
    <w:rsid w:val="00441152"/>
    <w:rsid w:val="00442039"/>
    <w:rsid w:val="0044276F"/>
    <w:rsid w:val="00444362"/>
    <w:rsid w:val="004444C1"/>
    <w:rsid w:val="00444699"/>
    <w:rsid w:val="0044477A"/>
    <w:rsid w:val="00444F17"/>
    <w:rsid w:val="0044542A"/>
    <w:rsid w:val="0044555F"/>
    <w:rsid w:val="00445FAA"/>
    <w:rsid w:val="00447098"/>
    <w:rsid w:val="0044720D"/>
    <w:rsid w:val="00447F2A"/>
    <w:rsid w:val="00450D62"/>
    <w:rsid w:val="00450D81"/>
    <w:rsid w:val="004512C6"/>
    <w:rsid w:val="0045173D"/>
    <w:rsid w:val="00451B0B"/>
    <w:rsid w:val="00451D4C"/>
    <w:rsid w:val="00451E6F"/>
    <w:rsid w:val="00452204"/>
    <w:rsid w:val="00452248"/>
    <w:rsid w:val="00452389"/>
    <w:rsid w:val="004523D8"/>
    <w:rsid w:val="004526E7"/>
    <w:rsid w:val="00452984"/>
    <w:rsid w:val="00452BDE"/>
    <w:rsid w:val="00452C44"/>
    <w:rsid w:val="0045437E"/>
    <w:rsid w:val="004544E2"/>
    <w:rsid w:val="004564B4"/>
    <w:rsid w:val="00456E06"/>
    <w:rsid w:val="00456EBB"/>
    <w:rsid w:val="0045747E"/>
    <w:rsid w:val="00460378"/>
    <w:rsid w:val="004612B1"/>
    <w:rsid w:val="0046186C"/>
    <w:rsid w:val="00461FF3"/>
    <w:rsid w:val="004626C1"/>
    <w:rsid w:val="0046294F"/>
    <w:rsid w:val="00462D90"/>
    <w:rsid w:val="00462EC2"/>
    <w:rsid w:val="004638C4"/>
    <w:rsid w:val="00463F09"/>
    <w:rsid w:val="00464A29"/>
    <w:rsid w:val="004651FD"/>
    <w:rsid w:val="00465A48"/>
    <w:rsid w:val="00465D9A"/>
    <w:rsid w:val="00465E24"/>
    <w:rsid w:val="004667C6"/>
    <w:rsid w:val="004668F8"/>
    <w:rsid w:val="00467983"/>
    <w:rsid w:val="00467F7E"/>
    <w:rsid w:val="00467FCD"/>
    <w:rsid w:val="00470687"/>
    <w:rsid w:val="00470C78"/>
    <w:rsid w:val="00470CEA"/>
    <w:rsid w:val="00471235"/>
    <w:rsid w:val="00471597"/>
    <w:rsid w:val="004716CE"/>
    <w:rsid w:val="0047268F"/>
    <w:rsid w:val="00472AD8"/>
    <w:rsid w:val="00473048"/>
    <w:rsid w:val="004735B8"/>
    <w:rsid w:val="00474B36"/>
    <w:rsid w:val="00474C9F"/>
    <w:rsid w:val="00474E9A"/>
    <w:rsid w:val="0047665A"/>
    <w:rsid w:val="00477520"/>
    <w:rsid w:val="00477686"/>
    <w:rsid w:val="00477AC8"/>
    <w:rsid w:val="004803A2"/>
    <w:rsid w:val="0048051A"/>
    <w:rsid w:val="00480A62"/>
    <w:rsid w:val="00481EB8"/>
    <w:rsid w:val="00482164"/>
    <w:rsid w:val="004826B5"/>
    <w:rsid w:val="00482D32"/>
    <w:rsid w:val="004831E4"/>
    <w:rsid w:val="0048383B"/>
    <w:rsid w:val="004838F2"/>
    <w:rsid w:val="004842A6"/>
    <w:rsid w:val="0048432A"/>
    <w:rsid w:val="0048497C"/>
    <w:rsid w:val="00485007"/>
    <w:rsid w:val="004850E3"/>
    <w:rsid w:val="00485487"/>
    <w:rsid w:val="00485563"/>
    <w:rsid w:val="00485DC0"/>
    <w:rsid w:val="00486D1B"/>
    <w:rsid w:val="00486EC4"/>
    <w:rsid w:val="00487681"/>
    <w:rsid w:val="00487B16"/>
    <w:rsid w:val="004901DA"/>
    <w:rsid w:val="00490577"/>
    <w:rsid w:val="00490945"/>
    <w:rsid w:val="00490A89"/>
    <w:rsid w:val="00490EA7"/>
    <w:rsid w:val="004914DA"/>
    <w:rsid w:val="00491687"/>
    <w:rsid w:val="0049200B"/>
    <w:rsid w:val="004922D0"/>
    <w:rsid w:val="00492C57"/>
    <w:rsid w:val="00494789"/>
    <w:rsid w:val="00494C25"/>
    <w:rsid w:val="00494EAF"/>
    <w:rsid w:val="00495677"/>
    <w:rsid w:val="00495C00"/>
    <w:rsid w:val="004966B8"/>
    <w:rsid w:val="00496781"/>
    <w:rsid w:val="00496D9F"/>
    <w:rsid w:val="00497023"/>
    <w:rsid w:val="00497438"/>
    <w:rsid w:val="004975DF"/>
    <w:rsid w:val="004A053F"/>
    <w:rsid w:val="004A0707"/>
    <w:rsid w:val="004A1198"/>
    <w:rsid w:val="004A196E"/>
    <w:rsid w:val="004A19DB"/>
    <w:rsid w:val="004A1A3C"/>
    <w:rsid w:val="004A1E09"/>
    <w:rsid w:val="004A215C"/>
    <w:rsid w:val="004A2749"/>
    <w:rsid w:val="004A2C3A"/>
    <w:rsid w:val="004A3023"/>
    <w:rsid w:val="004A357E"/>
    <w:rsid w:val="004A38BF"/>
    <w:rsid w:val="004A3C27"/>
    <w:rsid w:val="004A49A5"/>
    <w:rsid w:val="004A4E85"/>
    <w:rsid w:val="004A559A"/>
    <w:rsid w:val="004A5839"/>
    <w:rsid w:val="004A5B65"/>
    <w:rsid w:val="004A6094"/>
    <w:rsid w:val="004A6B76"/>
    <w:rsid w:val="004A6E57"/>
    <w:rsid w:val="004B0522"/>
    <w:rsid w:val="004B064C"/>
    <w:rsid w:val="004B0B63"/>
    <w:rsid w:val="004B0CB8"/>
    <w:rsid w:val="004B1388"/>
    <w:rsid w:val="004B1681"/>
    <w:rsid w:val="004B1BB9"/>
    <w:rsid w:val="004B1C59"/>
    <w:rsid w:val="004B24C0"/>
    <w:rsid w:val="004B2748"/>
    <w:rsid w:val="004B31A1"/>
    <w:rsid w:val="004B4171"/>
    <w:rsid w:val="004B424D"/>
    <w:rsid w:val="004B44C6"/>
    <w:rsid w:val="004B48A3"/>
    <w:rsid w:val="004B4ABC"/>
    <w:rsid w:val="004B64DF"/>
    <w:rsid w:val="004B6815"/>
    <w:rsid w:val="004B6B92"/>
    <w:rsid w:val="004B6BFE"/>
    <w:rsid w:val="004B70B5"/>
    <w:rsid w:val="004B73A1"/>
    <w:rsid w:val="004B7A86"/>
    <w:rsid w:val="004B7CCD"/>
    <w:rsid w:val="004C0012"/>
    <w:rsid w:val="004C0230"/>
    <w:rsid w:val="004C0414"/>
    <w:rsid w:val="004C05C5"/>
    <w:rsid w:val="004C0C6F"/>
    <w:rsid w:val="004C0E76"/>
    <w:rsid w:val="004C11EF"/>
    <w:rsid w:val="004C1F03"/>
    <w:rsid w:val="004C34DA"/>
    <w:rsid w:val="004C360B"/>
    <w:rsid w:val="004C3AFC"/>
    <w:rsid w:val="004C41B7"/>
    <w:rsid w:val="004C47E1"/>
    <w:rsid w:val="004C4C9B"/>
    <w:rsid w:val="004C4D4A"/>
    <w:rsid w:val="004C5199"/>
    <w:rsid w:val="004C52C9"/>
    <w:rsid w:val="004C5403"/>
    <w:rsid w:val="004C5B2B"/>
    <w:rsid w:val="004C609A"/>
    <w:rsid w:val="004C6A7A"/>
    <w:rsid w:val="004C7340"/>
    <w:rsid w:val="004C77CB"/>
    <w:rsid w:val="004D02C6"/>
    <w:rsid w:val="004D045A"/>
    <w:rsid w:val="004D07FD"/>
    <w:rsid w:val="004D0FE8"/>
    <w:rsid w:val="004D1192"/>
    <w:rsid w:val="004D1892"/>
    <w:rsid w:val="004D2478"/>
    <w:rsid w:val="004D25E0"/>
    <w:rsid w:val="004D29C7"/>
    <w:rsid w:val="004D32E5"/>
    <w:rsid w:val="004D3F17"/>
    <w:rsid w:val="004D455C"/>
    <w:rsid w:val="004D4648"/>
    <w:rsid w:val="004D465F"/>
    <w:rsid w:val="004D4F24"/>
    <w:rsid w:val="004D5653"/>
    <w:rsid w:val="004D589B"/>
    <w:rsid w:val="004D5BA1"/>
    <w:rsid w:val="004D5E4B"/>
    <w:rsid w:val="004D600D"/>
    <w:rsid w:val="004D6A86"/>
    <w:rsid w:val="004D6D4D"/>
    <w:rsid w:val="004D6F4D"/>
    <w:rsid w:val="004D7536"/>
    <w:rsid w:val="004E03D0"/>
    <w:rsid w:val="004E06E6"/>
    <w:rsid w:val="004E0B9C"/>
    <w:rsid w:val="004E11C9"/>
    <w:rsid w:val="004E1679"/>
    <w:rsid w:val="004E2CF3"/>
    <w:rsid w:val="004E30BC"/>
    <w:rsid w:val="004E32DF"/>
    <w:rsid w:val="004E32F1"/>
    <w:rsid w:val="004E333A"/>
    <w:rsid w:val="004E43DC"/>
    <w:rsid w:val="004E4B36"/>
    <w:rsid w:val="004E4D54"/>
    <w:rsid w:val="004E69C5"/>
    <w:rsid w:val="004E73EE"/>
    <w:rsid w:val="004E77A6"/>
    <w:rsid w:val="004E79D2"/>
    <w:rsid w:val="004E7E70"/>
    <w:rsid w:val="004F04E1"/>
    <w:rsid w:val="004F0D9D"/>
    <w:rsid w:val="004F1188"/>
    <w:rsid w:val="004F1673"/>
    <w:rsid w:val="004F2425"/>
    <w:rsid w:val="004F252F"/>
    <w:rsid w:val="004F2D26"/>
    <w:rsid w:val="004F2DD8"/>
    <w:rsid w:val="004F2E0E"/>
    <w:rsid w:val="004F30A6"/>
    <w:rsid w:val="004F322B"/>
    <w:rsid w:val="004F348E"/>
    <w:rsid w:val="004F3595"/>
    <w:rsid w:val="004F3597"/>
    <w:rsid w:val="004F3C2C"/>
    <w:rsid w:val="004F3F22"/>
    <w:rsid w:val="004F41C9"/>
    <w:rsid w:val="004F4374"/>
    <w:rsid w:val="004F4565"/>
    <w:rsid w:val="004F4674"/>
    <w:rsid w:val="004F46B3"/>
    <w:rsid w:val="004F4784"/>
    <w:rsid w:val="004F4A54"/>
    <w:rsid w:val="004F4BD0"/>
    <w:rsid w:val="004F500F"/>
    <w:rsid w:val="004F5820"/>
    <w:rsid w:val="004F5D68"/>
    <w:rsid w:val="004F7743"/>
    <w:rsid w:val="004F7E32"/>
    <w:rsid w:val="00500995"/>
    <w:rsid w:val="00500E55"/>
    <w:rsid w:val="00500EAF"/>
    <w:rsid w:val="00501029"/>
    <w:rsid w:val="005018C3"/>
    <w:rsid w:val="005022AB"/>
    <w:rsid w:val="00502900"/>
    <w:rsid w:val="00502CA4"/>
    <w:rsid w:val="00502DD3"/>
    <w:rsid w:val="00502F16"/>
    <w:rsid w:val="00503749"/>
    <w:rsid w:val="00503B87"/>
    <w:rsid w:val="00503B93"/>
    <w:rsid w:val="00504191"/>
    <w:rsid w:val="00505CF5"/>
    <w:rsid w:val="0050660F"/>
    <w:rsid w:val="0050787E"/>
    <w:rsid w:val="005101F7"/>
    <w:rsid w:val="0051069C"/>
    <w:rsid w:val="005107F9"/>
    <w:rsid w:val="00510CEB"/>
    <w:rsid w:val="0051124D"/>
    <w:rsid w:val="00511332"/>
    <w:rsid w:val="0051133D"/>
    <w:rsid w:val="005115BB"/>
    <w:rsid w:val="00511EB7"/>
    <w:rsid w:val="005120B1"/>
    <w:rsid w:val="005120EA"/>
    <w:rsid w:val="00512875"/>
    <w:rsid w:val="00513341"/>
    <w:rsid w:val="00513C28"/>
    <w:rsid w:val="00513EAB"/>
    <w:rsid w:val="00514023"/>
    <w:rsid w:val="005145A3"/>
    <w:rsid w:val="00514B9A"/>
    <w:rsid w:val="00514BD3"/>
    <w:rsid w:val="00514D08"/>
    <w:rsid w:val="005157F4"/>
    <w:rsid w:val="00515C7E"/>
    <w:rsid w:val="005160D1"/>
    <w:rsid w:val="005167D4"/>
    <w:rsid w:val="00516E8F"/>
    <w:rsid w:val="00517007"/>
    <w:rsid w:val="005174AB"/>
    <w:rsid w:val="005176ED"/>
    <w:rsid w:val="005177D2"/>
    <w:rsid w:val="00517EFA"/>
    <w:rsid w:val="00517F16"/>
    <w:rsid w:val="00521712"/>
    <w:rsid w:val="00521C7D"/>
    <w:rsid w:val="00521C8E"/>
    <w:rsid w:val="00522210"/>
    <w:rsid w:val="005222A4"/>
    <w:rsid w:val="00522AED"/>
    <w:rsid w:val="00522EA0"/>
    <w:rsid w:val="00523CD8"/>
    <w:rsid w:val="00524101"/>
    <w:rsid w:val="0052419F"/>
    <w:rsid w:val="00524343"/>
    <w:rsid w:val="00524A4E"/>
    <w:rsid w:val="00524FBF"/>
    <w:rsid w:val="00525203"/>
    <w:rsid w:val="005259DD"/>
    <w:rsid w:val="005263DE"/>
    <w:rsid w:val="00526D08"/>
    <w:rsid w:val="00527068"/>
    <w:rsid w:val="00527486"/>
    <w:rsid w:val="005275FC"/>
    <w:rsid w:val="005277F5"/>
    <w:rsid w:val="0053061E"/>
    <w:rsid w:val="00530CD7"/>
    <w:rsid w:val="00531DBD"/>
    <w:rsid w:val="0053231A"/>
    <w:rsid w:val="005327DC"/>
    <w:rsid w:val="00532D3E"/>
    <w:rsid w:val="00533DF1"/>
    <w:rsid w:val="005344E1"/>
    <w:rsid w:val="005353DB"/>
    <w:rsid w:val="005355A6"/>
    <w:rsid w:val="0053625D"/>
    <w:rsid w:val="0053698A"/>
    <w:rsid w:val="00536FB6"/>
    <w:rsid w:val="005379C3"/>
    <w:rsid w:val="00537B0E"/>
    <w:rsid w:val="00540308"/>
    <w:rsid w:val="00540E1A"/>
    <w:rsid w:val="00540FD7"/>
    <w:rsid w:val="00541647"/>
    <w:rsid w:val="00541BDB"/>
    <w:rsid w:val="0054232B"/>
    <w:rsid w:val="005432C6"/>
    <w:rsid w:val="005448C6"/>
    <w:rsid w:val="005448ED"/>
    <w:rsid w:val="00544933"/>
    <w:rsid w:val="00545252"/>
    <w:rsid w:val="00545375"/>
    <w:rsid w:val="005453C4"/>
    <w:rsid w:val="00545840"/>
    <w:rsid w:val="00545AA8"/>
    <w:rsid w:val="00545F02"/>
    <w:rsid w:val="0054621F"/>
    <w:rsid w:val="00546314"/>
    <w:rsid w:val="005467D3"/>
    <w:rsid w:val="005467E1"/>
    <w:rsid w:val="00546909"/>
    <w:rsid w:val="00546B49"/>
    <w:rsid w:val="00546B4A"/>
    <w:rsid w:val="005475E8"/>
    <w:rsid w:val="0055033F"/>
    <w:rsid w:val="00550A27"/>
    <w:rsid w:val="00550FBD"/>
    <w:rsid w:val="00551331"/>
    <w:rsid w:val="00551B73"/>
    <w:rsid w:val="005531B4"/>
    <w:rsid w:val="0055351E"/>
    <w:rsid w:val="0055371F"/>
    <w:rsid w:val="005537DC"/>
    <w:rsid w:val="005538A3"/>
    <w:rsid w:val="00553E3A"/>
    <w:rsid w:val="00553FCC"/>
    <w:rsid w:val="00554CAA"/>
    <w:rsid w:val="005552E0"/>
    <w:rsid w:val="005554C9"/>
    <w:rsid w:val="005560F6"/>
    <w:rsid w:val="005561FF"/>
    <w:rsid w:val="005565B2"/>
    <w:rsid w:val="00556D4C"/>
    <w:rsid w:val="005570D9"/>
    <w:rsid w:val="005575B7"/>
    <w:rsid w:val="005575C6"/>
    <w:rsid w:val="00557A13"/>
    <w:rsid w:val="005604CB"/>
    <w:rsid w:val="005607DA"/>
    <w:rsid w:val="00560C11"/>
    <w:rsid w:val="005617CA"/>
    <w:rsid w:val="00561FBB"/>
    <w:rsid w:val="005620F0"/>
    <w:rsid w:val="00562925"/>
    <w:rsid w:val="00562C9E"/>
    <w:rsid w:val="00562ECB"/>
    <w:rsid w:val="005631F7"/>
    <w:rsid w:val="00563ACE"/>
    <w:rsid w:val="00564415"/>
    <w:rsid w:val="00564BD1"/>
    <w:rsid w:val="00565970"/>
    <w:rsid w:val="005666AA"/>
    <w:rsid w:val="00566E80"/>
    <w:rsid w:val="005674A0"/>
    <w:rsid w:val="00567C75"/>
    <w:rsid w:val="0057014E"/>
    <w:rsid w:val="005707BD"/>
    <w:rsid w:val="0057096F"/>
    <w:rsid w:val="005711DD"/>
    <w:rsid w:val="005718AC"/>
    <w:rsid w:val="00571CC6"/>
    <w:rsid w:val="00573AD5"/>
    <w:rsid w:val="0057400D"/>
    <w:rsid w:val="0057429E"/>
    <w:rsid w:val="0057441F"/>
    <w:rsid w:val="005750A9"/>
    <w:rsid w:val="005756E3"/>
    <w:rsid w:val="00576039"/>
    <w:rsid w:val="00576406"/>
    <w:rsid w:val="00576821"/>
    <w:rsid w:val="00576E95"/>
    <w:rsid w:val="0057722C"/>
    <w:rsid w:val="00577B07"/>
    <w:rsid w:val="00577CC4"/>
    <w:rsid w:val="00577F67"/>
    <w:rsid w:val="0058025D"/>
    <w:rsid w:val="00581037"/>
    <w:rsid w:val="005812D1"/>
    <w:rsid w:val="00581A14"/>
    <w:rsid w:val="005820E0"/>
    <w:rsid w:val="00583192"/>
    <w:rsid w:val="00583B91"/>
    <w:rsid w:val="00583E26"/>
    <w:rsid w:val="00584672"/>
    <w:rsid w:val="0058488F"/>
    <w:rsid w:val="00585271"/>
    <w:rsid w:val="00585631"/>
    <w:rsid w:val="00585877"/>
    <w:rsid w:val="00585D63"/>
    <w:rsid w:val="005863DA"/>
    <w:rsid w:val="0058666F"/>
    <w:rsid w:val="0058727A"/>
    <w:rsid w:val="00587A0F"/>
    <w:rsid w:val="00587BDF"/>
    <w:rsid w:val="00590245"/>
    <w:rsid w:val="00590447"/>
    <w:rsid w:val="0059077C"/>
    <w:rsid w:val="00590CD3"/>
    <w:rsid w:val="00591E30"/>
    <w:rsid w:val="0059304E"/>
    <w:rsid w:val="005932EF"/>
    <w:rsid w:val="0059386B"/>
    <w:rsid w:val="005942EA"/>
    <w:rsid w:val="00594567"/>
    <w:rsid w:val="00594D4B"/>
    <w:rsid w:val="005950FA"/>
    <w:rsid w:val="00595517"/>
    <w:rsid w:val="0059573D"/>
    <w:rsid w:val="00596ADF"/>
    <w:rsid w:val="00596D2A"/>
    <w:rsid w:val="00596FF1"/>
    <w:rsid w:val="00597D59"/>
    <w:rsid w:val="005A1534"/>
    <w:rsid w:val="005A1EB0"/>
    <w:rsid w:val="005A2808"/>
    <w:rsid w:val="005A2C5D"/>
    <w:rsid w:val="005A321F"/>
    <w:rsid w:val="005A3B7B"/>
    <w:rsid w:val="005A41A3"/>
    <w:rsid w:val="005A498D"/>
    <w:rsid w:val="005A4D64"/>
    <w:rsid w:val="005A4F87"/>
    <w:rsid w:val="005A53C9"/>
    <w:rsid w:val="005A59EB"/>
    <w:rsid w:val="005A5A22"/>
    <w:rsid w:val="005A66FD"/>
    <w:rsid w:val="005A68C8"/>
    <w:rsid w:val="005A6E77"/>
    <w:rsid w:val="005A6F4F"/>
    <w:rsid w:val="005A7034"/>
    <w:rsid w:val="005A719C"/>
    <w:rsid w:val="005A728C"/>
    <w:rsid w:val="005B0654"/>
    <w:rsid w:val="005B10E3"/>
    <w:rsid w:val="005B133B"/>
    <w:rsid w:val="005B1B41"/>
    <w:rsid w:val="005B1B7A"/>
    <w:rsid w:val="005B1D97"/>
    <w:rsid w:val="005B25C2"/>
    <w:rsid w:val="005B30A5"/>
    <w:rsid w:val="005B36E4"/>
    <w:rsid w:val="005B42F9"/>
    <w:rsid w:val="005B430E"/>
    <w:rsid w:val="005B5483"/>
    <w:rsid w:val="005B5638"/>
    <w:rsid w:val="005B5DDD"/>
    <w:rsid w:val="005B5E69"/>
    <w:rsid w:val="005B6006"/>
    <w:rsid w:val="005B6220"/>
    <w:rsid w:val="005B6573"/>
    <w:rsid w:val="005B68F4"/>
    <w:rsid w:val="005B6977"/>
    <w:rsid w:val="005B69A2"/>
    <w:rsid w:val="005B6BD4"/>
    <w:rsid w:val="005B760A"/>
    <w:rsid w:val="005B7D70"/>
    <w:rsid w:val="005B7E3E"/>
    <w:rsid w:val="005B7EC0"/>
    <w:rsid w:val="005B7EC1"/>
    <w:rsid w:val="005C017F"/>
    <w:rsid w:val="005C06E1"/>
    <w:rsid w:val="005C0BE0"/>
    <w:rsid w:val="005C16B1"/>
    <w:rsid w:val="005C1EF5"/>
    <w:rsid w:val="005C202D"/>
    <w:rsid w:val="005C2112"/>
    <w:rsid w:val="005C2795"/>
    <w:rsid w:val="005C2EA2"/>
    <w:rsid w:val="005C2F03"/>
    <w:rsid w:val="005C354D"/>
    <w:rsid w:val="005C4A95"/>
    <w:rsid w:val="005C4DF8"/>
    <w:rsid w:val="005C5473"/>
    <w:rsid w:val="005C54C9"/>
    <w:rsid w:val="005C5C01"/>
    <w:rsid w:val="005C68AC"/>
    <w:rsid w:val="005C705B"/>
    <w:rsid w:val="005C7299"/>
    <w:rsid w:val="005D03DD"/>
    <w:rsid w:val="005D0ECC"/>
    <w:rsid w:val="005D10C3"/>
    <w:rsid w:val="005D11DF"/>
    <w:rsid w:val="005D1631"/>
    <w:rsid w:val="005D1DFD"/>
    <w:rsid w:val="005D2291"/>
    <w:rsid w:val="005D2753"/>
    <w:rsid w:val="005D2B88"/>
    <w:rsid w:val="005D2DCD"/>
    <w:rsid w:val="005D34F9"/>
    <w:rsid w:val="005D3727"/>
    <w:rsid w:val="005D38D0"/>
    <w:rsid w:val="005D51EA"/>
    <w:rsid w:val="005D645A"/>
    <w:rsid w:val="005D69AC"/>
    <w:rsid w:val="005D6B6E"/>
    <w:rsid w:val="005D6B94"/>
    <w:rsid w:val="005D6F1F"/>
    <w:rsid w:val="005D70A6"/>
    <w:rsid w:val="005D71A3"/>
    <w:rsid w:val="005D749D"/>
    <w:rsid w:val="005D7730"/>
    <w:rsid w:val="005D7978"/>
    <w:rsid w:val="005E0C73"/>
    <w:rsid w:val="005E1397"/>
    <w:rsid w:val="005E1EDC"/>
    <w:rsid w:val="005E291A"/>
    <w:rsid w:val="005E2B00"/>
    <w:rsid w:val="005E3236"/>
    <w:rsid w:val="005E391C"/>
    <w:rsid w:val="005E3DDF"/>
    <w:rsid w:val="005E49BE"/>
    <w:rsid w:val="005E5296"/>
    <w:rsid w:val="005E54BD"/>
    <w:rsid w:val="005E5510"/>
    <w:rsid w:val="005E5E7C"/>
    <w:rsid w:val="005E6839"/>
    <w:rsid w:val="005E6D2D"/>
    <w:rsid w:val="005E6DFB"/>
    <w:rsid w:val="005E71CD"/>
    <w:rsid w:val="005E73DD"/>
    <w:rsid w:val="005E73EA"/>
    <w:rsid w:val="005E7454"/>
    <w:rsid w:val="005F001F"/>
    <w:rsid w:val="005F00BA"/>
    <w:rsid w:val="005F0330"/>
    <w:rsid w:val="005F1482"/>
    <w:rsid w:val="005F24C5"/>
    <w:rsid w:val="005F27C7"/>
    <w:rsid w:val="005F27EB"/>
    <w:rsid w:val="005F280F"/>
    <w:rsid w:val="005F2955"/>
    <w:rsid w:val="005F2C1D"/>
    <w:rsid w:val="005F31F6"/>
    <w:rsid w:val="005F3C55"/>
    <w:rsid w:val="005F4239"/>
    <w:rsid w:val="005F47FE"/>
    <w:rsid w:val="005F4B43"/>
    <w:rsid w:val="005F4C84"/>
    <w:rsid w:val="005F4F82"/>
    <w:rsid w:val="005F518A"/>
    <w:rsid w:val="005F5C1F"/>
    <w:rsid w:val="005F65B8"/>
    <w:rsid w:val="005F68C1"/>
    <w:rsid w:val="005F6B3F"/>
    <w:rsid w:val="005F6C8C"/>
    <w:rsid w:val="005F7A89"/>
    <w:rsid w:val="005F7C2A"/>
    <w:rsid w:val="005F7C85"/>
    <w:rsid w:val="005F7CB0"/>
    <w:rsid w:val="00600344"/>
    <w:rsid w:val="00600469"/>
    <w:rsid w:val="00600505"/>
    <w:rsid w:val="00601234"/>
    <w:rsid w:val="006019A1"/>
    <w:rsid w:val="00601F22"/>
    <w:rsid w:val="006020DC"/>
    <w:rsid w:val="0060239C"/>
    <w:rsid w:val="00602FAD"/>
    <w:rsid w:val="00603AE0"/>
    <w:rsid w:val="00603C97"/>
    <w:rsid w:val="006042B9"/>
    <w:rsid w:val="00604327"/>
    <w:rsid w:val="00604793"/>
    <w:rsid w:val="006051BD"/>
    <w:rsid w:val="00605518"/>
    <w:rsid w:val="00605AF7"/>
    <w:rsid w:val="006061F3"/>
    <w:rsid w:val="00606604"/>
    <w:rsid w:val="00606AC4"/>
    <w:rsid w:val="0060751D"/>
    <w:rsid w:val="00607813"/>
    <w:rsid w:val="006078A8"/>
    <w:rsid w:val="0060796E"/>
    <w:rsid w:val="00610C7F"/>
    <w:rsid w:val="00610E66"/>
    <w:rsid w:val="00610FDF"/>
    <w:rsid w:val="00611B94"/>
    <w:rsid w:val="00612787"/>
    <w:rsid w:val="0061371C"/>
    <w:rsid w:val="00613BB0"/>
    <w:rsid w:val="00614756"/>
    <w:rsid w:val="00614936"/>
    <w:rsid w:val="006149F6"/>
    <w:rsid w:val="00614FE5"/>
    <w:rsid w:val="0061587C"/>
    <w:rsid w:val="00615C03"/>
    <w:rsid w:val="00615C22"/>
    <w:rsid w:val="006166E9"/>
    <w:rsid w:val="006167FF"/>
    <w:rsid w:val="00616A8E"/>
    <w:rsid w:val="0061779A"/>
    <w:rsid w:val="0061785A"/>
    <w:rsid w:val="00617C6E"/>
    <w:rsid w:val="00617D89"/>
    <w:rsid w:val="00620278"/>
    <w:rsid w:val="00620302"/>
    <w:rsid w:val="00620317"/>
    <w:rsid w:val="006205CB"/>
    <w:rsid w:val="00620727"/>
    <w:rsid w:val="00620DA7"/>
    <w:rsid w:val="00621291"/>
    <w:rsid w:val="00622182"/>
    <w:rsid w:val="006224DA"/>
    <w:rsid w:val="00622A25"/>
    <w:rsid w:val="00622D4E"/>
    <w:rsid w:val="00623032"/>
    <w:rsid w:val="00623055"/>
    <w:rsid w:val="00623088"/>
    <w:rsid w:val="006235F7"/>
    <w:rsid w:val="006239C7"/>
    <w:rsid w:val="00623C23"/>
    <w:rsid w:val="006240C7"/>
    <w:rsid w:val="006240CE"/>
    <w:rsid w:val="006244A3"/>
    <w:rsid w:val="00624544"/>
    <w:rsid w:val="0062506F"/>
    <w:rsid w:val="00625510"/>
    <w:rsid w:val="00626BB7"/>
    <w:rsid w:val="00626EA6"/>
    <w:rsid w:val="00627558"/>
    <w:rsid w:val="00627561"/>
    <w:rsid w:val="0062793F"/>
    <w:rsid w:val="00627CD3"/>
    <w:rsid w:val="00630042"/>
    <w:rsid w:val="00630512"/>
    <w:rsid w:val="0063068D"/>
    <w:rsid w:val="00631165"/>
    <w:rsid w:val="00631C9E"/>
    <w:rsid w:val="0063218C"/>
    <w:rsid w:val="00632245"/>
    <w:rsid w:val="0063250F"/>
    <w:rsid w:val="006325E8"/>
    <w:rsid w:val="0063268E"/>
    <w:rsid w:val="00632EC3"/>
    <w:rsid w:val="00633126"/>
    <w:rsid w:val="00633351"/>
    <w:rsid w:val="006339CF"/>
    <w:rsid w:val="00633BB4"/>
    <w:rsid w:val="00633C7F"/>
    <w:rsid w:val="00633EED"/>
    <w:rsid w:val="006345AC"/>
    <w:rsid w:val="00634707"/>
    <w:rsid w:val="00634E36"/>
    <w:rsid w:val="00634E8D"/>
    <w:rsid w:val="00634E9F"/>
    <w:rsid w:val="006355E4"/>
    <w:rsid w:val="00635DC1"/>
    <w:rsid w:val="006371A3"/>
    <w:rsid w:val="006400D0"/>
    <w:rsid w:val="0064069C"/>
    <w:rsid w:val="0064083E"/>
    <w:rsid w:val="00641E17"/>
    <w:rsid w:val="0064254B"/>
    <w:rsid w:val="00642600"/>
    <w:rsid w:val="00644660"/>
    <w:rsid w:val="00645111"/>
    <w:rsid w:val="006452BF"/>
    <w:rsid w:val="006456B9"/>
    <w:rsid w:val="00645C5D"/>
    <w:rsid w:val="00646978"/>
    <w:rsid w:val="00646CDA"/>
    <w:rsid w:val="006472CF"/>
    <w:rsid w:val="006478DC"/>
    <w:rsid w:val="00650285"/>
    <w:rsid w:val="006508B2"/>
    <w:rsid w:val="00650991"/>
    <w:rsid w:val="00650E73"/>
    <w:rsid w:val="00650EE6"/>
    <w:rsid w:val="00650FB8"/>
    <w:rsid w:val="00651583"/>
    <w:rsid w:val="0065195C"/>
    <w:rsid w:val="00651D38"/>
    <w:rsid w:val="00651E3B"/>
    <w:rsid w:val="00652CC3"/>
    <w:rsid w:val="00654867"/>
    <w:rsid w:val="00654A89"/>
    <w:rsid w:val="006550BC"/>
    <w:rsid w:val="00655365"/>
    <w:rsid w:val="00655991"/>
    <w:rsid w:val="00656316"/>
    <w:rsid w:val="00656CAC"/>
    <w:rsid w:val="00656D33"/>
    <w:rsid w:val="006570C6"/>
    <w:rsid w:val="0065745D"/>
    <w:rsid w:val="00657550"/>
    <w:rsid w:val="00657F94"/>
    <w:rsid w:val="00660316"/>
    <w:rsid w:val="006605CD"/>
    <w:rsid w:val="0066115D"/>
    <w:rsid w:val="00661295"/>
    <w:rsid w:val="0066190D"/>
    <w:rsid w:val="006619DD"/>
    <w:rsid w:val="00662458"/>
    <w:rsid w:val="006630B3"/>
    <w:rsid w:val="0066347A"/>
    <w:rsid w:val="0066360F"/>
    <w:rsid w:val="006636C8"/>
    <w:rsid w:val="00664638"/>
    <w:rsid w:val="006649C8"/>
    <w:rsid w:val="006654D7"/>
    <w:rsid w:val="00665779"/>
    <w:rsid w:val="006658FB"/>
    <w:rsid w:val="00665DCD"/>
    <w:rsid w:val="006663FE"/>
    <w:rsid w:val="006664A2"/>
    <w:rsid w:val="00666871"/>
    <w:rsid w:val="00666C04"/>
    <w:rsid w:val="00666D4A"/>
    <w:rsid w:val="006673D5"/>
    <w:rsid w:val="00667440"/>
    <w:rsid w:val="00672161"/>
    <w:rsid w:val="00673BFC"/>
    <w:rsid w:val="00673F32"/>
    <w:rsid w:val="006748E6"/>
    <w:rsid w:val="00674EDE"/>
    <w:rsid w:val="0067554C"/>
    <w:rsid w:val="00675C55"/>
    <w:rsid w:val="00675E91"/>
    <w:rsid w:val="00675F22"/>
    <w:rsid w:val="006777EB"/>
    <w:rsid w:val="00680233"/>
    <w:rsid w:val="006807F9"/>
    <w:rsid w:val="00680D77"/>
    <w:rsid w:val="00681147"/>
    <w:rsid w:val="006814E0"/>
    <w:rsid w:val="0068177F"/>
    <w:rsid w:val="00681D7B"/>
    <w:rsid w:val="00681D81"/>
    <w:rsid w:val="0068244D"/>
    <w:rsid w:val="006826EA"/>
    <w:rsid w:val="00683A26"/>
    <w:rsid w:val="00683ED1"/>
    <w:rsid w:val="00684592"/>
    <w:rsid w:val="0068546D"/>
    <w:rsid w:val="006854DD"/>
    <w:rsid w:val="0068560C"/>
    <w:rsid w:val="00685F0F"/>
    <w:rsid w:val="00685FC5"/>
    <w:rsid w:val="00686570"/>
    <w:rsid w:val="00687BD3"/>
    <w:rsid w:val="0069019F"/>
    <w:rsid w:val="006904F7"/>
    <w:rsid w:val="00690CD7"/>
    <w:rsid w:val="00691327"/>
    <w:rsid w:val="0069138B"/>
    <w:rsid w:val="0069188A"/>
    <w:rsid w:val="00691FDB"/>
    <w:rsid w:val="00692206"/>
    <w:rsid w:val="0069222F"/>
    <w:rsid w:val="0069249A"/>
    <w:rsid w:val="006928F5"/>
    <w:rsid w:val="00692A6C"/>
    <w:rsid w:val="006931D6"/>
    <w:rsid w:val="006937C6"/>
    <w:rsid w:val="006941DF"/>
    <w:rsid w:val="00694445"/>
    <w:rsid w:val="00694458"/>
    <w:rsid w:val="006944AB"/>
    <w:rsid w:val="0069461E"/>
    <w:rsid w:val="006947C2"/>
    <w:rsid w:val="00694E50"/>
    <w:rsid w:val="006958F8"/>
    <w:rsid w:val="00696497"/>
    <w:rsid w:val="00696635"/>
    <w:rsid w:val="00696789"/>
    <w:rsid w:val="006969A4"/>
    <w:rsid w:val="00696B06"/>
    <w:rsid w:val="00697227"/>
    <w:rsid w:val="00697A1C"/>
    <w:rsid w:val="00697BDC"/>
    <w:rsid w:val="006A083D"/>
    <w:rsid w:val="006A0B5E"/>
    <w:rsid w:val="006A0F08"/>
    <w:rsid w:val="006A1095"/>
    <w:rsid w:val="006A1199"/>
    <w:rsid w:val="006A1DCC"/>
    <w:rsid w:val="006A1F75"/>
    <w:rsid w:val="006A283C"/>
    <w:rsid w:val="006A2DB5"/>
    <w:rsid w:val="006A31A0"/>
    <w:rsid w:val="006A323F"/>
    <w:rsid w:val="006A3292"/>
    <w:rsid w:val="006A3E0A"/>
    <w:rsid w:val="006A3F1E"/>
    <w:rsid w:val="006A418A"/>
    <w:rsid w:val="006A4289"/>
    <w:rsid w:val="006A478B"/>
    <w:rsid w:val="006A48B5"/>
    <w:rsid w:val="006A4C32"/>
    <w:rsid w:val="006A4D47"/>
    <w:rsid w:val="006A4F6E"/>
    <w:rsid w:val="006A5909"/>
    <w:rsid w:val="006A5E7B"/>
    <w:rsid w:val="006A5F3B"/>
    <w:rsid w:val="006A602F"/>
    <w:rsid w:val="006A6543"/>
    <w:rsid w:val="006A67A6"/>
    <w:rsid w:val="006A6D09"/>
    <w:rsid w:val="006A6EE9"/>
    <w:rsid w:val="006A7189"/>
    <w:rsid w:val="006A7F1D"/>
    <w:rsid w:val="006A7F23"/>
    <w:rsid w:val="006B0429"/>
    <w:rsid w:val="006B04AF"/>
    <w:rsid w:val="006B10A1"/>
    <w:rsid w:val="006B18E1"/>
    <w:rsid w:val="006B2361"/>
    <w:rsid w:val="006B24AA"/>
    <w:rsid w:val="006B25B5"/>
    <w:rsid w:val="006B2994"/>
    <w:rsid w:val="006B301B"/>
    <w:rsid w:val="006B3B13"/>
    <w:rsid w:val="006B42F6"/>
    <w:rsid w:val="006B4440"/>
    <w:rsid w:val="006B4839"/>
    <w:rsid w:val="006B48B9"/>
    <w:rsid w:val="006B4B6A"/>
    <w:rsid w:val="006B51FC"/>
    <w:rsid w:val="006B56B1"/>
    <w:rsid w:val="006B5743"/>
    <w:rsid w:val="006B66F7"/>
    <w:rsid w:val="006B66FB"/>
    <w:rsid w:val="006B6BC7"/>
    <w:rsid w:val="006B7293"/>
    <w:rsid w:val="006B738B"/>
    <w:rsid w:val="006B752B"/>
    <w:rsid w:val="006B7F4F"/>
    <w:rsid w:val="006C085F"/>
    <w:rsid w:val="006C0DDE"/>
    <w:rsid w:val="006C0F65"/>
    <w:rsid w:val="006C1121"/>
    <w:rsid w:val="006C163E"/>
    <w:rsid w:val="006C3D94"/>
    <w:rsid w:val="006C3E04"/>
    <w:rsid w:val="006C4950"/>
    <w:rsid w:val="006C499D"/>
    <w:rsid w:val="006C4C24"/>
    <w:rsid w:val="006C4EB3"/>
    <w:rsid w:val="006C4F1D"/>
    <w:rsid w:val="006C51A8"/>
    <w:rsid w:val="006C51EC"/>
    <w:rsid w:val="006C60DF"/>
    <w:rsid w:val="006C616E"/>
    <w:rsid w:val="006C69A7"/>
    <w:rsid w:val="006C6AE9"/>
    <w:rsid w:val="006C6B68"/>
    <w:rsid w:val="006C6B73"/>
    <w:rsid w:val="006C6C8E"/>
    <w:rsid w:val="006C6F21"/>
    <w:rsid w:val="006C7251"/>
    <w:rsid w:val="006D00EC"/>
    <w:rsid w:val="006D12DC"/>
    <w:rsid w:val="006D176B"/>
    <w:rsid w:val="006D1CDA"/>
    <w:rsid w:val="006D2530"/>
    <w:rsid w:val="006D2746"/>
    <w:rsid w:val="006D2A2F"/>
    <w:rsid w:val="006D2FF1"/>
    <w:rsid w:val="006D337E"/>
    <w:rsid w:val="006D3633"/>
    <w:rsid w:val="006D4C09"/>
    <w:rsid w:val="006D4D3D"/>
    <w:rsid w:val="006D4F53"/>
    <w:rsid w:val="006D5E76"/>
    <w:rsid w:val="006D656C"/>
    <w:rsid w:val="006D7A11"/>
    <w:rsid w:val="006E02C4"/>
    <w:rsid w:val="006E02CB"/>
    <w:rsid w:val="006E10EB"/>
    <w:rsid w:val="006E1EDE"/>
    <w:rsid w:val="006E1EFA"/>
    <w:rsid w:val="006E20BA"/>
    <w:rsid w:val="006E26BC"/>
    <w:rsid w:val="006E298A"/>
    <w:rsid w:val="006E2E53"/>
    <w:rsid w:val="006E38BF"/>
    <w:rsid w:val="006E3B21"/>
    <w:rsid w:val="006E3C5E"/>
    <w:rsid w:val="006E5022"/>
    <w:rsid w:val="006E6325"/>
    <w:rsid w:val="006E71EA"/>
    <w:rsid w:val="006E78F3"/>
    <w:rsid w:val="006E7B18"/>
    <w:rsid w:val="006E7F76"/>
    <w:rsid w:val="006F0094"/>
    <w:rsid w:val="006F0AF9"/>
    <w:rsid w:val="006F19C7"/>
    <w:rsid w:val="006F22E0"/>
    <w:rsid w:val="006F2372"/>
    <w:rsid w:val="006F2783"/>
    <w:rsid w:val="006F2A8D"/>
    <w:rsid w:val="006F38C5"/>
    <w:rsid w:val="006F42B9"/>
    <w:rsid w:val="006F4757"/>
    <w:rsid w:val="006F49EA"/>
    <w:rsid w:val="006F4D1E"/>
    <w:rsid w:val="006F4ED3"/>
    <w:rsid w:val="006F588B"/>
    <w:rsid w:val="006F5A9C"/>
    <w:rsid w:val="006F604A"/>
    <w:rsid w:val="006F6432"/>
    <w:rsid w:val="006F6738"/>
    <w:rsid w:val="006F6929"/>
    <w:rsid w:val="006F6B64"/>
    <w:rsid w:val="006F731C"/>
    <w:rsid w:val="006F748E"/>
    <w:rsid w:val="006F78C5"/>
    <w:rsid w:val="006F7BAC"/>
    <w:rsid w:val="006F7CCE"/>
    <w:rsid w:val="0070051F"/>
    <w:rsid w:val="00700906"/>
    <w:rsid w:val="00700A5F"/>
    <w:rsid w:val="007026C4"/>
    <w:rsid w:val="0070407E"/>
    <w:rsid w:val="00704312"/>
    <w:rsid w:val="007044EE"/>
    <w:rsid w:val="00704665"/>
    <w:rsid w:val="00704A1D"/>
    <w:rsid w:val="00704BFD"/>
    <w:rsid w:val="00705275"/>
    <w:rsid w:val="00705320"/>
    <w:rsid w:val="0070558F"/>
    <w:rsid w:val="007069ED"/>
    <w:rsid w:val="00706A43"/>
    <w:rsid w:val="00706DAE"/>
    <w:rsid w:val="00706DCA"/>
    <w:rsid w:val="0071009A"/>
    <w:rsid w:val="00710253"/>
    <w:rsid w:val="00710E20"/>
    <w:rsid w:val="00710FF1"/>
    <w:rsid w:val="00711B60"/>
    <w:rsid w:val="00711CB7"/>
    <w:rsid w:val="007123CB"/>
    <w:rsid w:val="00712C43"/>
    <w:rsid w:val="00712E3C"/>
    <w:rsid w:val="00713A6E"/>
    <w:rsid w:val="00714825"/>
    <w:rsid w:val="00714F0B"/>
    <w:rsid w:val="007159B0"/>
    <w:rsid w:val="00715D3C"/>
    <w:rsid w:val="00716071"/>
    <w:rsid w:val="007162CB"/>
    <w:rsid w:val="00716317"/>
    <w:rsid w:val="00716332"/>
    <w:rsid w:val="007166AB"/>
    <w:rsid w:val="00716822"/>
    <w:rsid w:val="00716A2D"/>
    <w:rsid w:val="00716B34"/>
    <w:rsid w:val="00716B66"/>
    <w:rsid w:val="007174C1"/>
    <w:rsid w:val="007174DB"/>
    <w:rsid w:val="007175DD"/>
    <w:rsid w:val="0071764E"/>
    <w:rsid w:val="00717B5D"/>
    <w:rsid w:val="007205F3"/>
    <w:rsid w:val="007208B0"/>
    <w:rsid w:val="00720D3C"/>
    <w:rsid w:val="00721143"/>
    <w:rsid w:val="00721453"/>
    <w:rsid w:val="00721623"/>
    <w:rsid w:val="0072205B"/>
    <w:rsid w:val="007221FC"/>
    <w:rsid w:val="00722399"/>
    <w:rsid w:val="00722428"/>
    <w:rsid w:val="00722ABF"/>
    <w:rsid w:val="00722C51"/>
    <w:rsid w:val="007230EA"/>
    <w:rsid w:val="007238CB"/>
    <w:rsid w:val="00723F56"/>
    <w:rsid w:val="00724AFE"/>
    <w:rsid w:val="00724F86"/>
    <w:rsid w:val="007253FA"/>
    <w:rsid w:val="0072544A"/>
    <w:rsid w:val="00725936"/>
    <w:rsid w:val="00725A36"/>
    <w:rsid w:val="00725E0D"/>
    <w:rsid w:val="00725F7A"/>
    <w:rsid w:val="007260A6"/>
    <w:rsid w:val="00726A75"/>
    <w:rsid w:val="00726B8C"/>
    <w:rsid w:val="00726D58"/>
    <w:rsid w:val="00727000"/>
    <w:rsid w:val="0073057C"/>
    <w:rsid w:val="00730687"/>
    <w:rsid w:val="00730CF7"/>
    <w:rsid w:val="00731640"/>
    <w:rsid w:val="00731A03"/>
    <w:rsid w:val="00731FDE"/>
    <w:rsid w:val="00732016"/>
    <w:rsid w:val="00732152"/>
    <w:rsid w:val="007333F3"/>
    <w:rsid w:val="00733532"/>
    <w:rsid w:val="00733C0D"/>
    <w:rsid w:val="00734386"/>
    <w:rsid w:val="00734E46"/>
    <w:rsid w:val="00735113"/>
    <w:rsid w:val="007358A5"/>
    <w:rsid w:val="0073598F"/>
    <w:rsid w:val="00735AEF"/>
    <w:rsid w:val="0073650D"/>
    <w:rsid w:val="00736520"/>
    <w:rsid w:val="007365E7"/>
    <w:rsid w:val="0073669C"/>
    <w:rsid w:val="00736DCE"/>
    <w:rsid w:val="007373BA"/>
    <w:rsid w:val="007374DC"/>
    <w:rsid w:val="00737732"/>
    <w:rsid w:val="007378B7"/>
    <w:rsid w:val="00740442"/>
    <w:rsid w:val="0074047F"/>
    <w:rsid w:val="00740CCE"/>
    <w:rsid w:val="007413C7"/>
    <w:rsid w:val="0074145C"/>
    <w:rsid w:val="007425F2"/>
    <w:rsid w:val="00742AB2"/>
    <w:rsid w:val="00742E48"/>
    <w:rsid w:val="007432E4"/>
    <w:rsid w:val="00744ABF"/>
    <w:rsid w:val="00744E59"/>
    <w:rsid w:val="007450E1"/>
    <w:rsid w:val="0074525B"/>
    <w:rsid w:val="00745481"/>
    <w:rsid w:val="00745AE6"/>
    <w:rsid w:val="00745FA2"/>
    <w:rsid w:val="00746D80"/>
    <w:rsid w:val="007470C6"/>
    <w:rsid w:val="00747429"/>
    <w:rsid w:val="00747E7B"/>
    <w:rsid w:val="00750882"/>
    <w:rsid w:val="00750E4E"/>
    <w:rsid w:val="00752388"/>
    <w:rsid w:val="00752406"/>
    <w:rsid w:val="007524BA"/>
    <w:rsid w:val="00752817"/>
    <w:rsid w:val="00752A93"/>
    <w:rsid w:val="007533A3"/>
    <w:rsid w:val="0075345E"/>
    <w:rsid w:val="00753C49"/>
    <w:rsid w:val="007549DF"/>
    <w:rsid w:val="00754CCD"/>
    <w:rsid w:val="00754CDE"/>
    <w:rsid w:val="00755352"/>
    <w:rsid w:val="00755D4B"/>
    <w:rsid w:val="00756B6B"/>
    <w:rsid w:val="00756DDA"/>
    <w:rsid w:val="00757A82"/>
    <w:rsid w:val="00757F1E"/>
    <w:rsid w:val="007600D1"/>
    <w:rsid w:val="00760231"/>
    <w:rsid w:val="00760560"/>
    <w:rsid w:val="00760B19"/>
    <w:rsid w:val="00760CE6"/>
    <w:rsid w:val="00760E3D"/>
    <w:rsid w:val="0076185A"/>
    <w:rsid w:val="00762173"/>
    <w:rsid w:val="007622E3"/>
    <w:rsid w:val="00762318"/>
    <w:rsid w:val="00762B45"/>
    <w:rsid w:val="00763252"/>
    <w:rsid w:val="007636EC"/>
    <w:rsid w:val="00763D4A"/>
    <w:rsid w:val="007646C3"/>
    <w:rsid w:val="00764BBE"/>
    <w:rsid w:val="00764EE1"/>
    <w:rsid w:val="007650B2"/>
    <w:rsid w:val="00765576"/>
    <w:rsid w:val="007663C5"/>
    <w:rsid w:val="00766A36"/>
    <w:rsid w:val="00766BE2"/>
    <w:rsid w:val="0077047A"/>
    <w:rsid w:val="00770EB2"/>
    <w:rsid w:val="007712F5"/>
    <w:rsid w:val="0077137A"/>
    <w:rsid w:val="00771485"/>
    <w:rsid w:val="0077150C"/>
    <w:rsid w:val="00771B2D"/>
    <w:rsid w:val="00771EBD"/>
    <w:rsid w:val="0077270E"/>
    <w:rsid w:val="00773469"/>
    <w:rsid w:val="00773AB2"/>
    <w:rsid w:val="0077453F"/>
    <w:rsid w:val="007746F4"/>
    <w:rsid w:val="007751A9"/>
    <w:rsid w:val="00775506"/>
    <w:rsid w:val="00776158"/>
    <w:rsid w:val="007761C1"/>
    <w:rsid w:val="0077692C"/>
    <w:rsid w:val="00776C53"/>
    <w:rsid w:val="0077743C"/>
    <w:rsid w:val="0077744F"/>
    <w:rsid w:val="0077760C"/>
    <w:rsid w:val="0077777D"/>
    <w:rsid w:val="00777E4E"/>
    <w:rsid w:val="007800AA"/>
    <w:rsid w:val="00780B1B"/>
    <w:rsid w:val="0078115D"/>
    <w:rsid w:val="00781A46"/>
    <w:rsid w:val="00781E5F"/>
    <w:rsid w:val="0078200A"/>
    <w:rsid w:val="00782E09"/>
    <w:rsid w:val="00782F26"/>
    <w:rsid w:val="007835FE"/>
    <w:rsid w:val="00783659"/>
    <w:rsid w:val="00783C39"/>
    <w:rsid w:val="007847DD"/>
    <w:rsid w:val="00786569"/>
    <w:rsid w:val="00786634"/>
    <w:rsid w:val="007866D5"/>
    <w:rsid w:val="00786897"/>
    <w:rsid w:val="00786D12"/>
    <w:rsid w:val="00787192"/>
    <w:rsid w:val="00787514"/>
    <w:rsid w:val="00787539"/>
    <w:rsid w:val="00787CCA"/>
    <w:rsid w:val="00787DA5"/>
    <w:rsid w:val="00790194"/>
    <w:rsid w:val="00790246"/>
    <w:rsid w:val="00790299"/>
    <w:rsid w:val="00790849"/>
    <w:rsid w:val="00790A6B"/>
    <w:rsid w:val="00791063"/>
    <w:rsid w:val="007910FD"/>
    <w:rsid w:val="00791A03"/>
    <w:rsid w:val="00791C88"/>
    <w:rsid w:val="0079258C"/>
    <w:rsid w:val="0079283F"/>
    <w:rsid w:val="00792DEC"/>
    <w:rsid w:val="00793443"/>
    <w:rsid w:val="00793739"/>
    <w:rsid w:val="00793C08"/>
    <w:rsid w:val="00793DB8"/>
    <w:rsid w:val="00793FFF"/>
    <w:rsid w:val="00794034"/>
    <w:rsid w:val="00794B7C"/>
    <w:rsid w:val="00795242"/>
    <w:rsid w:val="00795E52"/>
    <w:rsid w:val="00796F5A"/>
    <w:rsid w:val="0079712E"/>
    <w:rsid w:val="00797436"/>
    <w:rsid w:val="007977B9"/>
    <w:rsid w:val="007A0407"/>
    <w:rsid w:val="007A04CB"/>
    <w:rsid w:val="007A0BB9"/>
    <w:rsid w:val="007A0F4A"/>
    <w:rsid w:val="007A19CC"/>
    <w:rsid w:val="007A19E2"/>
    <w:rsid w:val="007A1ACD"/>
    <w:rsid w:val="007A2953"/>
    <w:rsid w:val="007A2BD0"/>
    <w:rsid w:val="007A308B"/>
    <w:rsid w:val="007A3C2C"/>
    <w:rsid w:val="007A4043"/>
    <w:rsid w:val="007A4153"/>
    <w:rsid w:val="007A416D"/>
    <w:rsid w:val="007A4379"/>
    <w:rsid w:val="007A45F5"/>
    <w:rsid w:val="007A471B"/>
    <w:rsid w:val="007A55AE"/>
    <w:rsid w:val="007A568F"/>
    <w:rsid w:val="007A569C"/>
    <w:rsid w:val="007A5EFA"/>
    <w:rsid w:val="007A67B9"/>
    <w:rsid w:val="007A68E2"/>
    <w:rsid w:val="007A6B64"/>
    <w:rsid w:val="007A6D6C"/>
    <w:rsid w:val="007A6DCB"/>
    <w:rsid w:val="007A716B"/>
    <w:rsid w:val="007B0E4F"/>
    <w:rsid w:val="007B0F41"/>
    <w:rsid w:val="007B2237"/>
    <w:rsid w:val="007B299C"/>
    <w:rsid w:val="007B2CA4"/>
    <w:rsid w:val="007B35F9"/>
    <w:rsid w:val="007B3FE0"/>
    <w:rsid w:val="007B4891"/>
    <w:rsid w:val="007B4EA5"/>
    <w:rsid w:val="007B5339"/>
    <w:rsid w:val="007B55FF"/>
    <w:rsid w:val="007B562A"/>
    <w:rsid w:val="007B59FD"/>
    <w:rsid w:val="007B5D92"/>
    <w:rsid w:val="007B686E"/>
    <w:rsid w:val="007B6D88"/>
    <w:rsid w:val="007B6FFA"/>
    <w:rsid w:val="007B7251"/>
    <w:rsid w:val="007B74A5"/>
    <w:rsid w:val="007B7A5A"/>
    <w:rsid w:val="007B7ADE"/>
    <w:rsid w:val="007C06EE"/>
    <w:rsid w:val="007C097F"/>
    <w:rsid w:val="007C0AB3"/>
    <w:rsid w:val="007C0BB0"/>
    <w:rsid w:val="007C1821"/>
    <w:rsid w:val="007C1ECA"/>
    <w:rsid w:val="007C2BA8"/>
    <w:rsid w:val="007C31A5"/>
    <w:rsid w:val="007C33F9"/>
    <w:rsid w:val="007C500B"/>
    <w:rsid w:val="007C5136"/>
    <w:rsid w:val="007C5471"/>
    <w:rsid w:val="007C58D5"/>
    <w:rsid w:val="007C5BA3"/>
    <w:rsid w:val="007C5CB2"/>
    <w:rsid w:val="007C623C"/>
    <w:rsid w:val="007C7443"/>
    <w:rsid w:val="007C793A"/>
    <w:rsid w:val="007C7B09"/>
    <w:rsid w:val="007D0D50"/>
    <w:rsid w:val="007D0D7B"/>
    <w:rsid w:val="007D0EFA"/>
    <w:rsid w:val="007D13AD"/>
    <w:rsid w:val="007D18AD"/>
    <w:rsid w:val="007D1B5E"/>
    <w:rsid w:val="007D1D20"/>
    <w:rsid w:val="007D2203"/>
    <w:rsid w:val="007D242F"/>
    <w:rsid w:val="007D2DCA"/>
    <w:rsid w:val="007D385D"/>
    <w:rsid w:val="007D4391"/>
    <w:rsid w:val="007D4555"/>
    <w:rsid w:val="007D4AED"/>
    <w:rsid w:val="007D5999"/>
    <w:rsid w:val="007D5C28"/>
    <w:rsid w:val="007D7031"/>
    <w:rsid w:val="007E01ED"/>
    <w:rsid w:val="007E0524"/>
    <w:rsid w:val="007E05D8"/>
    <w:rsid w:val="007E0685"/>
    <w:rsid w:val="007E1120"/>
    <w:rsid w:val="007E1213"/>
    <w:rsid w:val="007E1851"/>
    <w:rsid w:val="007E19CE"/>
    <w:rsid w:val="007E21A3"/>
    <w:rsid w:val="007E2622"/>
    <w:rsid w:val="007E263B"/>
    <w:rsid w:val="007E2B37"/>
    <w:rsid w:val="007E2D09"/>
    <w:rsid w:val="007E3EE5"/>
    <w:rsid w:val="007E4066"/>
    <w:rsid w:val="007E41BC"/>
    <w:rsid w:val="007E4A21"/>
    <w:rsid w:val="007E4EB5"/>
    <w:rsid w:val="007E542E"/>
    <w:rsid w:val="007E5BB8"/>
    <w:rsid w:val="007E5E74"/>
    <w:rsid w:val="007E601A"/>
    <w:rsid w:val="007E667F"/>
    <w:rsid w:val="007E75BE"/>
    <w:rsid w:val="007E7B70"/>
    <w:rsid w:val="007F0051"/>
    <w:rsid w:val="007F04D3"/>
    <w:rsid w:val="007F0756"/>
    <w:rsid w:val="007F0E36"/>
    <w:rsid w:val="007F11C0"/>
    <w:rsid w:val="007F1594"/>
    <w:rsid w:val="007F16B4"/>
    <w:rsid w:val="007F1AA6"/>
    <w:rsid w:val="007F1CD6"/>
    <w:rsid w:val="007F241C"/>
    <w:rsid w:val="007F26E7"/>
    <w:rsid w:val="007F26FE"/>
    <w:rsid w:val="007F3523"/>
    <w:rsid w:val="007F3C1C"/>
    <w:rsid w:val="007F3EB2"/>
    <w:rsid w:val="007F3F13"/>
    <w:rsid w:val="007F3FE1"/>
    <w:rsid w:val="007F3FE3"/>
    <w:rsid w:val="007F450C"/>
    <w:rsid w:val="007F48E6"/>
    <w:rsid w:val="007F4ABF"/>
    <w:rsid w:val="007F4CE8"/>
    <w:rsid w:val="007F54F3"/>
    <w:rsid w:val="007F55B8"/>
    <w:rsid w:val="007F5F29"/>
    <w:rsid w:val="007F5F61"/>
    <w:rsid w:val="007F613C"/>
    <w:rsid w:val="007F6FFC"/>
    <w:rsid w:val="007F7B5A"/>
    <w:rsid w:val="007F7E4A"/>
    <w:rsid w:val="007F7FEB"/>
    <w:rsid w:val="008000A4"/>
    <w:rsid w:val="00800601"/>
    <w:rsid w:val="0080071D"/>
    <w:rsid w:val="00800BEF"/>
    <w:rsid w:val="00800C0A"/>
    <w:rsid w:val="00801134"/>
    <w:rsid w:val="008015A3"/>
    <w:rsid w:val="00801AE6"/>
    <w:rsid w:val="00801B10"/>
    <w:rsid w:val="00801FDF"/>
    <w:rsid w:val="00802753"/>
    <w:rsid w:val="008029A8"/>
    <w:rsid w:val="00802C8B"/>
    <w:rsid w:val="00802D26"/>
    <w:rsid w:val="00802E68"/>
    <w:rsid w:val="00802EB4"/>
    <w:rsid w:val="0080389C"/>
    <w:rsid w:val="00804B9E"/>
    <w:rsid w:val="00805068"/>
    <w:rsid w:val="0080509C"/>
    <w:rsid w:val="00805335"/>
    <w:rsid w:val="0080581B"/>
    <w:rsid w:val="00805FBD"/>
    <w:rsid w:val="0080643A"/>
    <w:rsid w:val="00806D65"/>
    <w:rsid w:val="00806DEE"/>
    <w:rsid w:val="00810707"/>
    <w:rsid w:val="008118C9"/>
    <w:rsid w:val="00811C26"/>
    <w:rsid w:val="00811D58"/>
    <w:rsid w:val="0081203C"/>
    <w:rsid w:val="0081307D"/>
    <w:rsid w:val="008136FE"/>
    <w:rsid w:val="008149B9"/>
    <w:rsid w:val="00814C59"/>
    <w:rsid w:val="00815605"/>
    <w:rsid w:val="00815727"/>
    <w:rsid w:val="00815909"/>
    <w:rsid w:val="0081602A"/>
    <w:rsid w:val="00816D2A"/>
    <w:rsid w:val="00816DAE"/>
    <w:rsid w:val="008171D9"/>
    <w:rsid w:val="00817771"/>
    <w:rsid w:val="00817F63"/>
    <w:rsid w:val="0082002B"/>
    <w:rsid w:val="00820116"/>
    <w:rsid w:val="008207BC"/>
    <w:rsid w:val="00820B37"/>
    <w:rsid w:val="00820C35"/>
    <w:rsid w:val="00820CEF"/>
    <w:rsid w:val="0082113D"/>
    <w:rsid w:val="00821677"/>
    <w:rsid w:val="0082198C"/>
    <w:rsid w:val="00821A3F"/>
    <w:rsid w:val="00821A6C"/>
    <w:rsid w:val="00821AC6"/>
    <w:rsid w:val="00821D0C"/>
    <w:rsid w:val="00822513"/>
    <w:rsid w:val="00822A9A"/>
    <w:rsid w:val="00822FF8"/>
    <w:rsid w:val="00823B24"/>
    <w:rsid w:val="00823FC9"/>
    <w:rsid w:val="00824005"/>
    <w:rsid w:val="00824092"/>
    <w:rsid w:val="00824B30"/>
    <w:rsid w:val="00826045"/>
    <w:rsid w:val="00826118"/>
    <w:rsid w:val="0082629D"/>
    <w:rsid w:val="0082656B"/>
    <w:rsid w:val="0082682E"/>
    <w:rsid w:val="0082757B"/>
    <w:rsid w:val="008275E4"/>
    <w:rsid w:val="0083085A"/>
    <w:rsid w:val="00830948"/>
    <w:rsid w:val="008317B3"/>
    <w:rsid w:val="00831889"/>
    <w:rsid w:val="008320AE"/>
    <w:rsid w:val="00832D79"/>
    <w:rsid w:val="00832E54"/>
    <w:rsid w:val="00832EF6"/>
    <w:rsid w:val="00833107"/>
    <w:rsid w:val="0083328A"/>
    <w:rsid w:val="00834F01"/>
    <w:rsid w:val="00835762"/>
    <w:rsid w:val="008358D4"/>
    <w:rsid w:val="00835E99"/>
    <w:rsid w:val="00835F48"/>
    <w:rsid w:val="0083668E"/>
    <w:rsid w:val="0083715B"/>
    <w:rsid w:val="00840096"/>
    <w:rsid w:val="00840486"/>
    <w:rsid w:val="00840650"/>
    <w:rsid w:val="0084078A"/>
    <w:rsid w:val="008407E2"/>
    <w:rsid w:val="00840898"/>
    <w:rsid w:val="00840C2D"/>
    <w:rsid w:val="00840D2A"/>
    <w:rsid w:val="008413E9"/>
    <w:rsid w:val="008416A1"/>
    <w:rsid w:val="008420EE"/>
    <w:rsid w:val="00842C27"/>
    <w:rsid w:val="008438F0"/>
    <w:rsid w:val="00843941"/>
    <w:rsid w:val="008439BF"/>
    <w:rsid w:val="00843AF5"/>
    <w:rsid w:val="00843D77"/>
    <w:rsid w:val="0084417A"/>
    <w:rsid w:val="0084448C"/>
    <w:rsid w:val="00844490"/>
    <w:rsid w:val="008448A7"/>
    <w:rsid w:val="008449A7"/>
    <w:rsid w:val="00845754"/>
    <w:rsid w:val="00845B61"/>
    <w:rsid w:val="00845DCA"/>
    <w:rsid w:val="008462FF"/>
    <w:rsid w:val="0084689F"/>
    <w:rsid w:val="00846902"/>
    <w:rsid w:val="008469B6"/>
    <w:rsid w:val="00846F3D"/>
    <w:rsid w:val="0084772E"/>
    <w:rsid w:val="00847BA1"/>
    <w:rsid w:val="00850184"/>
    <w:rsid w:val="00850EB6"/>
    <w:rsid w:val="00851167"/>
    <w:rsid w:val="00851682"/>
    <w:rsid w:val="008516A7"/>
    <w:rsid w:val="00851786"/>
    <w:rsid w:val="00851836"/>
    <w:rsid w:val="00851DE7"/>
    <w:rsid w:val="0085229F"/>
    <w:rsid w:val="008525E0"/>
    <w:rsid w:val="00852640"/>
    <w:rsid w:val="00852AD4"/>
    <w:rsid w:val="00853375"/>
    <w:rsid w:val="008537FD"/>
    <w:rsid w:val="0085380F"/>
    <w:rsid w:val="00853964"/>
    <w:rsid w:val="00853BF1"/>
    <w:rsid w:val="00854E5E"/>
    <w:rsid w:val="00855229"/>
    <w:rsid w:val="0085583B"/>
    <w:rsid w:val="00855ABF"/>
    <w:rsid w:val="00855F17"/>
    <w:rsid w:val="008566DE"/>
    <w:rsid w:val="00856A08"/>
    <w:rsid w:val="00857AB2"/>
    <w:rsid w:val="008609A0"/>
    <w:rsid w:val="008615A2"/>
    <w:rsid w:val="00861C30"/>
    <w:rsid w:val="00861DC9"/>
    <w:rsid w:val="00862108"/>
    <w:rsid w:val="00862E99"/>
    <w:rsid w:val="00863BDE"/>
    <w:rsid w:val="00863F3A"/>
    <w:rsid w:val="0086451B"/>
    <w:rsid w:val="008650B7"/>
    <w:rsid w:val="0086536F"/>
    <w:rsid w:val="00866682"/>
    <w:rsid w:val="00866724"/>
    <w:rsid w:val="0086686C"/>
    <w:rsid w:val="00866F78"/>
    <w:rsid w:val="00867A9F"/>
    <w:rsid w:val="00870049"/>
    <w:rsid w:val="0087078E"/>
    <w:rsid w:val="00870C3A"/>
    <w:rsid w:val="008712DC"/>
    <w:rsid w:val="008726BA"/>
    <w:rsid w:val="00872C2C"/>
    <w:rsid w:val="00872E43"/>
    <w:rsid w:val="00872F14"/>
    <w:rsid w:val="00873CAE"/>
    <w:rsid w:val="00873E94"/>
    <w:rsid w:val="0087439E"/>
    <w:rsid w:val="0087452A"/>
    <w:rsid w:val="00874548"/>
    <w:rsid w:val="00874C7A"/>
    <w:rsid w:val="00874E2C"/>
    <w:rsid w:val="00875953"/>
    <w:rsid w:val="00875A80"/>
    <w:rsid w:val="0087635D"/>
    <w:rsid w:val="008766C8"/>
    <w:rsid w:val="008775A9"/>
    <w:rsid w:val="00877AEE"/>
    <w:rsid w:val="00877D99"/>
    <w:rsid w:val="00880249"/>
    <w:rsid w:val="0088057F"/>
    <w:rsid w:val="00881936"/>
    <w:rsid w:val="00881D55"/>
    <w:rsid w:val="008824DF"/>
    <w:rsid w:val="00882929"/>
    <w:rsid w:val="008829D6"/>
    <w:rsid w:val="00882F37"/>
    <w:rsid w:val="00882F7F"/>
    <w:rsid w:val="0088310C"/>
    <w:rsid w:val="008839ED"/>
    <w:rsid w:val="00883D80"/>
    <w:rsid w:val="00884106"/>
    <w:rsid w:val="00884A6C"/>
    <w:rsid w:val="00885176"/>
    <w:rsid w:val="00885701"/>
    <w:rsid w:val="00885B1F"/>
    <w:rsid w:val="00885D81"/>
    <w:rsid w:val="008868DE"/>
    <w:rsid w:val="00886C62"/>
    <w:rsid w:val="00886F4E"/>
    <w:rsid w:val="00887C4D"/>
    <w:rsid w:val="00890FEC"/>
    <w:rsid w:val="00891D60"/>
    <w:rsid w:val="008922CA"/>
    <w:rsid w:val="0089286D"/>
    <w:rsid w:val="00892999"/>
    <w:rsid w:val="00892EDF"/>
    <w:rsid w:val="0089325A"/>
    <w:rsid w:val="00893502"/>
    <w:rsid w:val="008945A2"/>
    <w:rsid w:val="008949F2"/>
    <w:rsid w:val="0089502F"/>
    <w:rsid w:val="008957FE"/>
    <w:rsid w:val="00895971"/>
    <w:rsid w:val="0089601A"/>
    <w:rsid w:val="00896EB9"/>
    <w:rsid w:val="00897563"/>
    <w:rsid w:val="0089773C"/>
    <w:rsid w:val="008A11DA"/>
    <w:rsid w:val="008A1908"/>
    <w:rsid w:val="008A1BBA"/>
    <w:rsid w:val="008A23BE"/>
    <w:rsid w:val="008A3D2D"/>
    <w:rsid w:val="008A3D5E"/>
    <w:rsid w:val="008A4267"/>
    <w:rsid w:val="008A4D92"/>
    <w:rsid w:val="008A51A6"/>
    <w:rsid w:val="008A5704"/>
    <w:rsid w:val="008A64E0"/>
    <w:rsid w:val="008A6832"/>
    <w:rsid w:val="008A69BD"/>
    <w:rsid w:val="008A6F00"/>
    <w:rsid w:val="008A7164"/>
    <w:rsid w:val="008A768B"/>
    <w:rsid w:val="008A76E2"/>
    <w:rsid w:val="008A794F"/>
    <w:rsid w:val="008A7F5A"/>
    <w:rsid w:val="008B03C7"/>
    <w:rsid w:val="008B0695"/>
    <w:rsid w:val="008B074C"/>
    <w:rsid w:val="008B0D8B"/>
    <w:rsid w:val="008B1353"/>
    <w:rsid w:val="008B223C"/>
    <w:rsid w:val="008B2305"/>
    <w:rsid w:val="008B2617"/>
    <w:rsid w:val="008B2691"/>
    <w:rsid w:val="008B3AB5"/>
    <w:rsid w:val="008B3D20"/>
    <w:rsid w:val="008B477A"/>
    <w:rsid w:val="008B4DFE"/>
    <w:rsid w:val="008B5E75"/>
    <w:rsid w:val="008B6373"/>
    <w:rsid w:val="008B63E6"/>
    <w:rsid w:val="008B70E0"/>
    <w:rsid w:val="008B74EA"/>
    <w:rsid w:val="008B774F"/>
    <w:rsid w:val="008C000C"/>
    <w:rsid w:val="008C0C96"/>
    <w:rsid w:val="008C0EFA"/>
    <w:rsid w:val="008C0F33"/>
    <w:rsid w:val="008C10FC"/>
    <w:rsid w:val="008C1D94"/>
    <w:rsid w:val="008C2FE1"/>
    <w:rsid w:val="008C3A93"/>
    <w:rsid w:val="008C3FC4"/>
    <w:rsid w:val="008C46C2"/>
    <w:rsid w:val="008C5415"/>
    <w:rsid w:val="008C5A57"/>
    <w:rsid w:val="008C5A86"/>
    <w:rsid w:val="008C5CF2"/>
    <w:rsid w:val="008C5E78"/>
    <w:rsid w:val="008C5EDC"/>
    <w:rsid w:val="008C60ED"/>
    <w:rsid w:val="008C6451"/>
    <w:rsid w:val="008C71B2"/>
    <w:rsid w:val="008C7CDD"/>
    <w:rsid w:val="008C7D8E"/>
    <w:rsid w:val="008C7F45"/>
    <w:rsid w:val="008D04F8"/>
    <w:rsid w:val="008D0DE3"/>
    <w:rsid w:val="008D13C0"/>
    <w:rsid w:val="008D198C"/>
    <w:rsid w:val="008D1E41"/>
    <w:rsid w:val="008D35DB"/>
    <w:rsid w:val="008D44F3"/>
    <w:rsid w:val="008D4596"/>
    <w:rsid w:val="008D4AE3"/>
    <w:rsid w:val="008D4B0D"/>
    <w:rsid w:val="008D52DB"/>
    <w:rsid w:val="008D6034"/>
    <w:rsid w:val="008D62B3"/>
    <w:rsid w:val="008D6731"/>
    <w:rsid w:val="008E0307"/>
    <w:rsid w:val="008E05EF"/>
    <w:rsid w:val="008E1B45"/>
    <w:rsid w:val="008E295C"/>
    <w:rsid w:val="008E2A05"/>
    <w:rsid w:val="008E2E1A"/>
    <w:rsid w:val="008E35E3"/>
    <w:rsid w:val="008E449A"/>
    <w:rsid w:val="008E569F"/>
    <w:rsid w:val="008E574E"/>
    <w:rsid w:val="008E5C20"/>
    <w:rsid w:val="008E5C2D"/>
    <w:rsid w:val="008E60C6"/>
    <w:rsid w:val="008E660F"/>
    <w:rsid w:val="008E6F1E"/>
    <w:rsid w:val="008E7576"/>
    <w:rsid w:val="008E7A9C"/>
    <w:rsid w:val="008F0089"/>
    <w:rsid w:val="008F041E"/>
    <w:rsid w:val="008F07E9"/>
    <w:rsid w:val="008F0A94"/>
    <w:rsid w:val="008F0C12"/>
    <w:rsid w:val="008F0D7B"/>
    <w:rsid w:val="008F103D"/>
    <w:rsid w:val="008F1612"/>
    <w:rsid w:val="008F18B7"/>
    <w:rsid w:val="008F2610"/>
    <w:rsid w:val="008F2B76"/>
    <w:rsid w:val="008F31D0"/>
    <w:rsid w:val="008F361B"/>
    <w:rsid w:val="008F3649"/>
    <w:rsid w:val="008F364E"/>
    <w:rsid w:val="008F3AAE"/>
    <w:rsid w:val="008F3C43"/>
    <w:rsid w:val="008F3EA7"/>
    <w:rsid w:val="008F43A3"/>
    <w:rsid w:val="008F4618"/>
    <w:rsid w:val="008F5458"/>
    <w:rsid w:val="008F5BAC"/>
    <w:rsid w:val="008F5DE6"/>
    <w:rsid w:val="008F7D8F"/>
    <w:rsid w:val="008F7ECE"/>
    <w:rsid w:val="009004F9"/>
    <w:rsid w:val="009006EE"/>
    <w:rsid w:val="009013D9"/>
    <w:rsid w:val="00901484"/>
    <w:rsid w:val="00902A68"/>
    <w:rsid w:val="00902CF3"/>
    <w:rsid w:val="00902D93"/>
    <w:rsid w:val="00903DA3"/>
    <w:rsid w:val="00904511"/>
    <w:rsid w:val="0090473F"/>
    <w:rsid w:val="00904AB6"/>
    <w:rsid w:val="00904B97"/>
    <w:rsid w:val="00904DCF"/>
    <w:rsid w:val="00905169"/>
    <w:rsid w:val="00905414"/>
    <w:rsid w:val="00905615"/>
    <w:rsid w:val="00905C90"/>
    <w:rsid w:val="00905F1D"/>
    <w:rsid w:val="009060FD"/>
    <w:rsid w:val="00906542"/>
    <w:rsid w:val="009067FA"/>
    <w:rsid w:val="00907106"/>
    <w:rsid w:val="00907384"/>
    <w:rsid w:val="00907896"/>
    <w:rsid w:val="0090794F"/>
    <w:rsid w:val="00910B06"/>
    <w:rsid w:val="00910B85"/>
    <w:rsid w:val="00911BFF"/>
    <w:rsid w:val="00912082"/>
    <w:rsid w:val="0091213E"/>
    <w:rsid w:val="009125A9"/>
    <w:rsid w:val="00912693"/>
    <w:rsid w:val="009127F6"/>
    <w:rsid w:val="00912945"/>
    <w:rsid w:val="0091325C"/>
    <w:rsid w:val="00913AFB"/>
    <w:rsid w:val="00913B62"/>
    <w:rsid w:val="009144D7"/>
    <w:rsid w:val="00914642"/>
    <w:rsid w:val="00915908"/>
    <w:rsid w:val="009175F5"/>
    <w:rsid w:val="0091767C"/>
    <w:rsid w:val="009179C1"/>
    <w:rsid w:val="0092088B"/>
    <w:rsid w:val="00920C68"/>
    <w:rsid w:val="00921D64"/>
    <w:rsid w:val="0092202C"/>
    <w:rsid w:val="009223A0"/>
    <w:rsid w:val="0092265E"/>
    <w:rsid w:val="00922783"/>
    <w:rsid w:val="00922842"/>
    <w:rsid w:val="00922B3C"/>
    <w:rsid w:val="00922CF5"/>
    <w:rsid w:val="00923348"/>
    <w:rsid w:val="009233B4"/>
    <w:rsid w:val="00923CF7"/>
    <w:rsid w:val="00924757"/>
    <w:rsid w:val="00925A5E"/>
    <w:rsid w:val="0092614B"/>
    <w:rsid w:val="00926523"/>
    <w:rsid w:val="0092658E"/>
    <w:rsid w:val="00926763"/>
    <w:rsid w:val="0092692E"/>
    <w:rsid w:val="009276A0"/>
    <w:rsid w:val="00930030"/>
    <w:rsid w:val="00930B0F"/>
    <w:rsid w:val="00930B82"/>
    <w:rsid w:val="00931CBB"/>
    <w:rsid w:val="0093250C"/>
    <w:rsid w:val="00932653"/>
    <w:rsid w:val="0093276C"/>
    <w:rsid w:val="00932A78"/>
    <w:rsid w:val="0093336D"/>
    <w:rsid w:val="009336BA"/>
    <w:rsid w:val="00934061"/>
    <w:rsid w:val="0093444D"/>
    <w:rsid w:val="00935068"/>
    <w:rsid w:val="0093574F"/>
    <w:rsid w:val="0093588E"/>
    <w:rsid w:val="0093620E"/>
    <w:rsid w:val="0093672A"/>
    <w:rsid w:val="0093674A"/>
    <w:rsid w:val="00936A29"/>
    <w:rsid w:val="00937C54"/>
    <w:rsid w:val="00941343"/>
    <w:rsid w:val="0094197D"/>
    <w:rsid w:val="00941C20"/>
    <w:rsid w:val="009421C3"/>
    <w:rsid w:val="00942FCF"/>
    <w:rsid w:val="0094326D"/>
    <w:rsid w:val="009436B2"/>
    <w:rsid w:val="0094385A"/>
    <w:rsid w:val="009448A0"/>
    <w:rsid w:val="00944C31"/>
    <w:rsid w:val="00944D52"/>
    <w:rsid w:val="00946530"/>
    <w:rsid w:val="00946FB7"/>
    <w:rsid w:val="009471E3"/>
    <w:rsid w:val="009476FC"/>
    <w:rsid w:val="00950766"/>
    <w:rsid w:val="00950BD8"/>
    <w:rsid w:val="00950E12"/>
    <w:rsid w:val="00950E59"/>
    <w:rsid w:val="009511F4"/>
    <w:rsid w:val="009528CD"/>
    <w:rsid w:val="00952AE9"/>
    <w:rsid w:val="00953379"/>
    <w:rsid w:val="00953592"/>
    <w:rsid w:val="00953A31"/>
    <w:rsid w:val="00953EDC"/>
    <w:rsid w:val="009547CF"/>
    <w:rsid w:val="0095492F"/>
    <w:rsid w:val="00954C16"/>
    <w:rsid w:val="0095580D"/>
    <w:rsid w:val="009565D7"/>
    <w:rsid w:val="00956748"/>
    <w:rsid w:val="00956874"/>
    <w:rsid w:val="009572DB"/>
    <w:rsid w:val="009572DF"/>
    <w:rsid w:val="00957833"/>
    <w:rsid w:val="00960384"/>
    <w:rsid w:val="009606F7"/>
    <w:rsid w:val="009613CD"/>
    <w:rsid w:val="00962841"/>
    <w:rsid w:val="009629FC"/>
    <w:rsid w:val="00962A2B"/>
    <w:rsid w:val="00962B17"/>
    <w:rsid w:val="00962BF8"/>
    <w:rsid w:val="00962DF8"/>
    <w:rsid w:val="0096360F"/>
    <w:rsid w:val="009646CC"/>
    <w:rsid w:val="00964AEE"/>
    <w:rsid w:val="00964D39"/>
    <w:rsid w:val="00964DF9"/>
    <w:rsid w:val="009657C0"/>
    <w:rsid w:val="0096599E"/>
    <w:rsid w:val="00965A18"/>
    <w:rsid w:val="00965ABE"/>
    <w:rsid w:val="00965D72"/>
    <w:rsid w:val="009666BE"/>
    <w:rsid w:val="00966845"/>
    <w:rsid w:val="00966978"/>
    <w:rsid w:val="00966DAA"/>
    <w:rsid w:val="00967081"/>
    <w:rsid w:val="00967259"/>
    <w:rsid w:val="00967428"/>
    <w:rsid w:val="009677B5"/>
    <w:rsid w:val="00970232"/>
    <w:rsid w:val="0097084A"/>
    <w:rsid w:val="00970AB6"/>
    <w:rsid w:val="00971416"/>
    <w:rsid w:val="00971B01"/>
    <w:rsid w:val="0097212D"/>
    <w:rsid w:val="00972500"/>
    <w:rsid w:val="009725C4"/>
    <w:rsid w:val="009726C2"/>
    <w:rsid w:val="0097295F"/>
    <w:rsid w:val="00972E4E"/>
    <w:rsid w:val="009730F0"/>
    <w:rsid w:val="00973454"/>
    <w:rsid w:val="00973593"/>
    <w:rsid w:val="009735CD"/>
    <w:rsid w:val="00973B2A"/>
    <w:rsid w:val="00974DEA"/>
    <w:rsid w:val="009752F1"/>
    <w:rsid w:val="009757E9"/>
    <w:rsid w:val="00975B82"/>
    <w:rsid w:val="00975E5E"/>
    <w:rsid w:val="009768C1"/>
    <w:rsid w:val="00976B13"/>
    <w:rsid w:val="00976B6F"/>
    <w:rsid w:val="00976E25"/>
    <w:rsid w:val="00977588"/>
    <w:rsid w:val="00980300"/>
    <w:rsid w:val="00980736"/>
    <w:rsid w:val="00980BF2"/>
    <w:rsid w:val="00980ED1"/>
    <w:rsid w:val="00981CA0"/>
    <w:rsid w:val="009822E6"/>
    <w:rsid w:val="00983102"/>
    <w:rsid w:val="00983233"/>
    <w:rsid w:val="0098342B"/>
    <w:rsid w:val="00983873"/>
    <w:rsid w:val="00984DA7"/>
    <w:rsid w:val="009855F8"/>
    <w:rsid w:val="0098607F"/>
    <w:rsid w:val="00986F80"/>
    <w:rsid w:val="009873A3"/>
    <w:rsid w:val="00990459"/>
    <w:rsid w:val="00991063"/>
    <w:rsid w:val="009935EB"/>
    <w:rsid w:val="009938DA"/>
    <w:rsid w:val="00993AEF"/>
    <w:rsid w:val="00993CDD"/>
    <w:rsid w:val="00993ECA"/>
    <w:rsid w:val="0099402A"/>
    <w:rsid w:val="009946A9"/>
    <w:rsid w:val="0099478D"/>
    <w:rsid w:val="00995662"/>
    <w:rsid w:val="00995A16"/>
    <w:rsid w:val="00995E74"/>
    <w:rsid w:val="00996218"/>
    <w:rsid w:val="009964A8"/>
    <w:rsid w:val="00996928"/>
    <w:rsid w:val="00996A45"/>
    <w:rsid w:val="00996D93"/>
    <w:rsid w:val="00997012"/>
    <w:rsid w:val="00997612"/>
    <w:rsid w:val="0099771A"/>
    <w:rsid w:val="00997C9D"/>
    <w:rsid w:val="009A040E"/>
    <w:rsid w:val="009A0649"/>
    <w:rsid w:val="009A065E"/>
    <w:rsid w:val="009A093A"/>
    <w:rsid w:val="009A0B5E"/>
    <w:rsid w:val="009A0FAC"/>
    <w:rsid w:val="009A14E9"/>
    <w:rsid w:val="009A163B"/>
    <w:rsid w:val="009A20F0"/>
    <w:rsid w:val="009A237E"/>
    <w:rsid w:val="009A2794"/>
    <w:rsid w:val="009A36C0"/>
    <w:rsid w:val="009A3AE0"/>
    <w:rsid w:val="009A4538"/>
    <w:rsid w:val="009A4831"/>
    <w:rsid w:val="009A5E7B"/>
    <w:rsid w:val="009A67C3"/>
    <w:rsid w:val="009A6889"/>
    <w:rsid w:val="009A707D"/>
    <w:rsid w:val="009A725E"/>
    <w:rsid w:val="009A7383"/>
    <w:rsid w:val="009A7CDE"/>
    <w:rsid w:val="009B006B"/>
    <w:rsid w:val="009B06DD"/>
    <w:rsid w:val="009B0846"/>
    <w:rsid w:val="009B1BFC"/>
    <w:rsid w:val="009B1DCE"/>
    <w:rsid w:val="009B267A"/>
    <w:rsid w:val="009B26FB"/>
    <w:rsid w:val="009B2BBC"/>
    <w:rsid w:val="009B2DA4"/>
    <w:rsid w:val="009B32A0"/>
    <w:rsid w:val="009B381E"/>
    <w:rsid w:val="009B3BB2"/>
    <w:rsid w:val="009B4214"/>
    <w:rsid w:val="009B4ACA"/>
    <w:rsid w:val="009B4B8F"/>
    <w:rsid w:val="009B4C8A"/>
    <w:rsid w:val="009B5BCA"/>
    <w:rsid w:val="009B5CEF"/>
    <w:rsid w:val="009B5FB0"/>
    <w:rsid w:val="009B65D1"/>
    <w:rsid w:val="009B694A"/>
    <w:rsid w:val="009B6B9E"/>
    <w:rsid w:val="009B6CFA"/>
    <w:rsid w:val="009B72EA"/>
    <w:rsid w:val="009B73E6"/>
    <w:rsid w:val="009C0E62"/>
    <w:rsid w:val="009C1064"/>
    <w:rsid w:val="009C12FE"/>
    <w:rsid w:val="009C130B"/>
    <w:rsid w:val="009C21A8"/>
    <w:rsid w:val="009C21DA"/>
    <w:rsid w:val="009C276F"/>
    <w:rsid w:val="009C409D"/>
    <w:rsid w:val="009C436D"/>
    <w:rsid w:val="009C4F42"/>
    <w:rsid w:val="009C4FB0"/>
    <w:rsid w:val="009C5185"/>
    <w:rsid w:val="009C5298"/>
    <w:rsid w:val="009C540B"/>
    <w:rsid w:val="009C5B7B"/>
    <w:rsid w:val="009C5C58"/>
    <w:rsid w:val="009C5E5A"/>
    <w:rsid w:val="009C6216"/>
    <w:rsid w:val="009C6F62"/>
    <w:rsid w:val="009C71FE"/>
    <w:rsid w:val="009C72D0"/>
    <w:rsid w:val="009C7728"/>
    <w:rsid w:val="009C77A6"/>
    <w:rsid w:val="009C77B3"/>
    <w:rsid w:val="009C7A14"/>
    <w:rsid w:val="009D053A"/>
    <w:rsid w:val="009D1B5A"/>
    <w:rsid w:val="009D1F54"/>
    <w:rsid w:val="009D250D"/>
    <w:rsid w:val="009D3429"/>
    <w:rsid w:val="009D3450"/>
    <w:rsid w:val="009D3923"/>
    <w:rsid w:val="009D3D5E"/>
    <w:rsid w:val="009D3FF8"/>
    <w:rsid w:val="009D4468"/>
    <w:rsid w:val="009D4500"/>
    <w:rsid w:val="009D4976"/>
    <w:rsid w:val="009D4A1E"/>
    <w:rsid w:val="009D4F2F"/>
    <w:rsid w:val="009D5339"/>
    <w:rsid w:val="009D583A"/>
    <w:rsid w:val="009D5877"/>
    <w:rsid w:val="009D59DD"/>
    <w:rsid w:val="009D5C32"/>
    <w:rsid w:val="009D6412"/>
    <w:rsid w:val="009D6F21"/>
    <w:rsid w:val="009D714E"/>
    <w:rsid w:val="009D7888"/>
    <w:rsid w:val="009E0102"/>
    <w:rsid w:val="009E0427"/>
    <w:rsid w:val="009E0BD3"/>
    <w:rsid w:val="009E0C0F"/>
    <w:rsid w:val="009E0C8E"/>
    <w:rsid w:val="009E128E"/>
    <w:rsid w:val="009E1641"/>
    <w:rsid w:val="009E211D"/>
    <w:rsid w:val="009E2497"/>
    <w:rsid w:val="009E26CF"/>
    <w:rsid w:val="009E2742"/>
    <w:rsid w:val="009E29D8"/>
    <w:rsid w:val="009E2BDA"/>
    <w:rsid w:val="009E2DBF"/>
    <w:rsid w:val="009E2EDA"/>
    <w:rsid w:val="009E3347"/>
    <w:rsid w:val="009E33FF"/>
    <w:rsid w:val="009E40CF"/>
    <w:rsid w:val="009E46A3"/>
    <w:rsid w:val="009E5C4A"/>
    <w:rsid w:val="009E64C8"/>
    <w:rsid w:val="009E6757"/>
    <w:rsid w:val="009E6864"/>
    <w:rsid w:val="009E7295"/>
    <w:rsid w:val="009E7F1E"/>
    <w:rsid w:val="009F0934"/>
    <w:rsid w:val="009F0BF8"/>
    <w:rsid w:val="009F0E63"/>
    <w:rsid w:val="009F15D8"/>
    <w:rsid w:val="009F1783"/>
    <w:rsid w:val="009F195E"/>
    <w:rsid w:val="009F1BDE"/>
    <w:rsid w:val="009F22C5"/>
    <w:rsid w:val="009F25E7"/>
    <w:rsid w:val="009F28F3"/>
    <w:rsid w:val="009F343F"/>
    <w:rsid w:val="009F3AB6"/>
    <w:rsid w:val="009F4260"/>
    <w:rsid w:val="009F456F"/>
    <w:rsid w:val="009F4D2D"/>
    <w:rsid w:val="009F4F9F"/>
    <w:rsid w:val="009F5D1D"/>
    <w:rsid w:val="009F5DEC"/>
    <w:rsid w:val="009F5E55"/>
    <w:rsid w:val="00A004FA"/>
    <w:rsid w:val="00A00A35"/>
    <w:rsid w:val="00A00E48"/>
    <w:rsid w:val="00A00EFB"/>
    <w:rsid w:val="00A02975"/>
    <w:rsid w:val="00A03090"/>
    <w:rsid w:val="00A031F8"/>
    <w:rsid w:val="00A03221"/>
    <w:rsid w:val="00A034BB"/>
    <w:rsid w:val="00A043CB"/>
    <w:rsid w:val="00A04B6F"/>
    <w:rsid w:val="00A053C6"/>
    <w:rsid w:val="00A05E40"/>
    <w:rsid w:val="00A062F3"/>
    <w:rsid w:val="00A0672C"/>
    <w:rsid w:val="00A06D16"/>
    <w:rsid w:val="00A073AC"/>
    <w:rsid w:val="00A07587"/>
    <w:rsid w:val="00A078F2"/>
    <w:rsid w:val="00A07C55"/>
    <w:rsid w:val="00A07F62"/>
    <w:rsid w:val="00A106D0"/>
    <w:rsid w:val="00A1230D"/>
    <w:rsid w:val="00A12564"/>
    <w:rsid w:val="00A1283E"/>
    <w:rsid w:val="00A12B63"/>
    <w:rsid w:val="00A12F1B"/>
    <w:rsid w:val="00A13136"/>
    <w:rsid w:val="00A13219"/>
    <w:rsid w:val="00A133AE"/>
    <w:rsid w:val="00A1394C"/>
    <w:rsid w:val="00A13BDC"/>
    <w:rsid w:val="00A144BB"/>
    <w:rsid w:val="00A14DA5"/>
    <w:rsid w:val="00A15F6C"/>
    <w:rsid w:val="00A16137"/>
    <w:rsid w:val="00A16236"/>
    <w:rsid w:val="00A169ED"/>
    <w:rsid w:val="00A16B9B"/>
    <w:rsid w:val="00A16CFB"/>
    <w:rsid w:val="00A16E87"/>
    <w:rsid w:val="00A16F93"/>
    <w:rsid w:val="00A17050"/>
    <w:rsid w:val="00A173BF"/>
    <w:rsid w:val="00A17EA5"/>
    <w:rsid w:val="00A203AE"/>
    <w:rsid w:val="00A20BE9"/>
    <w:rsid w:val="00A20E34"/>
    <w:rsid w:val="00A21030"/>
    <w:rsid w:val="00A22B0F"/>
    <w:rsid w:val="00A22D7C"/>
    <w:rsid w:val="00A23450"/>
    <w:rsid w:val="00A23ADA"/>
    <w:rsid w:val="00A23BF6"/>
    <w:rsid w:val="00A2452F"/>
    <w:rsid w:val="00A25113"/>
    <w:rsid w:val="00A2529C"/>
    <w:rsid w:val="00A252F0"/>
    <w:rsid w:val="00A25E59"/>
    <w:rsid w:val="00A25EC1"/>
    <w:rsid w:val="00A268DB"/>
    <w:rsid w:val="00A27143"/>
    <w:rsid w:val="00A2733B"/>
    <w:rsid w:val="00A27562"/>
    <w:rsid w:val="00A27925"/>
    <w:rsid w:val="00A309D5"/>
    <w:rsid w:val="00A311EB"/>
    <w:rsid w:val="00A314C2"/>
    <w:rsid w:val="00A31D90"/>
    <w:rsid w:val="00A3298F"/>
    <w:rsid w:val="00A33072"/>
    <w:rsid w:val="00A33951"/>
    <w:rsid w:val="00A33B53"/>
    <w:rsid w:val="00A343DB"/>
    <w:rsid w:val="00A35016"/>
    <w:rsid w:val="00A354CF"/>
    <w:rsid w:val="00A355C8"/>
    <w:rsid w:val="00A35799"/>
    <w:rsid w:val="00A35C9B"/>
    <w:rsid w:val="00A35EA1"/>
    <w:rsid w:val="00A36380"/>
    <w:rsid w:val="00A364EB"/>
    <w:rsid w:val="00A36DFA"/>
    <w:rsid w:val="00A37BFF"/>
    <w:rsid w:val="00A40B3E"/>
    <w:rsid w:val="00A40F23"/>
    <w:rsid w:val="00A41730"/>
    <w:rsid w:val="00A42491"/>
    <w:rsid w:val="00A424E1"/>
    <w:rsid w:val="00A4307E"/>
    <w:rsid w:val="00A448FE"/>
    <w:rsid w:val="00A472DB"/>
    <w:rsid w:val="00A4764B"/>
    <w:rsid w:val="00A4781F"/>
    <w:rsid w:val="00A47D82"/>
    <w:rsid w:val="00A47FBF"/>
    <w:rsid w:val="00A504B5"/>
    <w:rsid w:val="00A50D09"/>
    <w:rsid w:val="00A51282"/>
    <w:rsid w:val="00A51815"/>
    <w:rsid w:val="00A51A4A"/>
    <w:rsid w:val="00A51A98"/>
    <w:rsid w:val="00A51CEC"/>
    <w:rsid w:val="00A520EB"/>
    <w:rsid w:val="00A522C2"/>
    <w:rsid w:val="00A52C51"/>
    <w:rsid w:val="00A52C5E"/>
    <w:rsid w:val="00A53228"/>
    <w:rsid w:val="00A5406E"/>
    <w:rsid w:val="00A5477B"/>
    <w:rsid w:val="00A54B9A"/>
    <w:rsid w:val="00A55201"/>
    <w:rsid w:val="00A555ED"/>
    <w:rsid w:val="00A5776C"/>
    <w:rsid w:val="00A57A75"/>
    <w:rsid w:val="00A605E1"/>
    <w:rsid w:val="00A608DA"/>
    <w:rsid w:val="00A60E43"/>
    <w:rsid w:val="00A6114D"/>
    <w:rsid w:val="00A61877"/>
    <w:rsid w:val="00A61DCD"/>
    <w:rsid w:val="00A62385"/>
    <w:rsid w:val="00A62BAA"/>
    <w:rsid w:val="00A62D13"/>
    <w:rsid w:val="00A64905"/>
    <w:rsid w:val="00A65280"/>
    <w:rsid w:val="00A653AE"/>
    <w:rsid w:val="00A6591D"/>
    <w:rsid w:val="00A659F1"/>
    <w:rsid w:val="00A662B9"/>
    <w:rsid w:val="00A6696F"/>
    <w:rsid w:val="00A66E78"/>
    <w:rsid w:val="00A67382"/>
    <w:rsid w:val="00A67CF9"/>
    <w:rsid w:val="00A67E18"/>
    <w:rsid w:val="00A700BF"/>
    <w:rsid w:val="00A701A1"/>
    <w:rsid w:val="00A703FE"/>
    <w:rsid w:val="00A71345"/>
    <w:rsid w:val="00A71E39"/>
    <w:rsid w:val="00A71EAF"/>
    <w:rsid w:val="00A71FE1"/>
    <w:rsid w:val="00A722AD"/>
    <w:rsid w:val="00A722D6"/>
    <w:rsid w:val="00A72C62"/>
    <w:rsid w:val="00A73B45"/>
    <w:rsid w:val="00A73C25"/>
    <w:rsid w:val="00A73EE4"/>
    <w:rsid w:val="00A7403C"/>
    <w:rsid w:val="00A75457"/>
    <w:rsid w:val="00A7571E"/>
    <w:rsid w:val="00A757BA"/>
    <w:rsid w:val="00A759A0"/>
    <w:rsid w:val="00A75D59"/>
    <w:rsid w:val="00A75EF4"/>
    <w:rsid w:val="00A77242"/>
    <w:rsid w:val="00A773A8"/>
    <w:rsid w:val="00A774C6"/>
    <w:rsid w:val="00A77B38"/>
    <w:rsid w:val="00A77CC8"/>
    <w:rsid w:val="00A77F05"/>
    <w:rsid w:val="00A77F4B"/>
    <w:rsid w:val="00A809C7"/>
    <w:rsid w:val="00A80E76"/>
    <w:rsid w:val="00A817E2"/>
    <w:rsid w:val="00A817EC"/>
    <w:rsid w:val="00A8197C"/>
    <w:rsid w:val="00A82ECB"/>
    <w:rsid w:val="00A842A6"/>
    <w:rsid w:val="00A84A2B"/>
    <w:rsid w:val="00A84B5A"/>
    <w:rsid w:val="00A8500C"/>
    <w:rsid w:val="00A85567"/>
    <w:rsid w:val="00A85FE6"/>
    <w:rsid w:val="00A86B71"/>
    <w:rsid w:val="00A87D4F"/>
    <w:rsid w:val="00A9024E"/>
    <w:rsid w:val="00A90528"/>
    <w:rsid w:val="00A90A0F"/>
    <w:rsid w:val="00A91318"/>
    <w:rsid w:val="00A91854"/>
    <w:rsid w:val="00A91943"/>
    <w:rsid w:val="00A91961"/>
    <w:rsid w:val="00A91B28"/>
    <w:rsid w:val="00A9275E"/>
    <w:rsid w:val="00A92C2F"/>
    <w:rsid w:val="00A93239"/>
    <w:rsid w:val="00A934BE"/>
    <w:rsid w:val="00A9384D"/>
    <w:rsid w:val="00A938D8"/>
    <w:rsid w:val="00A93C52"/>
    <w:rsid w:val="00A93F36"/>
    <w:rsid w:val="00A941D1"/>
    <w:rsid w:val="00A9444F"/>
    <w:rsid w:val="00A946CA"/>
    <w:rsid w:val="00A95402"/>
    <w:rsid w:val="00A963BB"/>
    <w:rsid w:val="00A9671D"/>
    <w:rsid w:val="00A96C82"/>
    <w:rsid w:val="00A97212"/>
    <w:rsid w:val="00A9748B"/>
    <w:rsid w:val="00A979B1"/>
    <w:rsid w:val="00AA042F"/>
    <w:rsid w:val="00AA092B"/>
    <w:rsid w:val="00AA0BE9"/>
    <w:rsid w:val="00AA1431"/>
    <w:rsid w:val="00AA1A3D"/>
    <w:rsid w:val="00AA1A95"/>
    <w:rsid w:val="00AA1FAF"/>
    <w:rsid w:val="00AA2299"/>
    <w:rsid w:val="00AA3198"/>
    <w:rsid w:val="00AA3C2E"/>
    <w:rsid w:val="00AA4AF1"/>
    <w:rsid w:val="00AA5AE5"/>
    <w:rsid w:val="00AA6071"/>
    <w:rsid w:val="00AA68EA"/>
    <w:rsid w:val="00AA6A8B"/>
    <w:rsid w:val="00AA73C8"/>
    <w:rsid w:val="00AA7A90"/>
    <w:rsid w:val="00AB0081"/>
    <w:rsid w:val="00AB0D9A"/>
    <w:rsid w:val="00AB1092"/>
    <w:rsid w:val="00AB189E"/>
    <w:rsid w:val="00AB2A58"/>
    <w:rsid w:val="00AB2BF4"/>
    <w:rsid w:val="00AB381C"/>
    <w:rsid w:val="00AB3B17"/>
    <w:rsid w:val="00AB3B9E"/>
    <w:rsid w:val="00AB3E40"/>
    <w:rsid w:val="00AB3F61"/>
    <w:rsid w:val="00AB4547"/>
    <w:rsid w:val="00AB4673"/>
    <w:rsid w:val="00AB48CE"/>
    <w:rsid w:val="00AB4D1F"/>
    <w:rsid w:val="00AB4E25"/>
    <w:rsid w:val="00AB4F63"/>
    <w:rsid w:val="00AB52F4"/>
    <w:rsid w:val="00AB579C"/>
    <w:rsid w:val="00AB67FA"/>
    <w:rsid w:val="00AB743F"/>
    <w:rsid w:val="00AC0151"/>
    <w:rsid w:val="00AC024C"/>
    <w:rsid w:val="00AC0635"/>
    <w:rsid w:val="00AC0886"/>
    <w:rsid w:val="00AC0B48"/>
    <w:rsid w:val="00AC18F5"/>
    <w:rsid w:val="00AC1D64"/>
    <w:rsid w:val="00AC222D"/>
    <w:rsid w:val="00AC26FE"/>
    <w:rsid w:val="00AC279E"/>
    <w:rsid w:val="00AC2CC3"/>
    <w:rsid w:val="00AC3C1B"/>
    <w:rsid w:val="00AC45EB"/>
    <w:rsid w:val="00AC46E1"/>
    <w:rsid w:val="00AC4AAE"/>
    <w:rsid w:val="00AC5230"/>
    <w:rsid w:val="00AC546C"/>
    <w:rsid w:val="00AC5B7A"/>
    <w:rsid w:val="00AC5E6C"/>
    <w:rsid w:val="00AC64C6"/>
    <w:rsid w:val="00AC68ED"/>
    <w:rsid w:val="00AC6933"/>
    <w:rsid w:val="00AC6B54"/>
    <w:rsid w:val="00AC6C1B"/>
    <w:rsid w:val="00AC6D27"/>
    <w:rsid w:val="00AC7185"/>
    <w:rsid w:val="00AC7216"/>
    <w:rsid w:val="00AC72E1"/>
    <w:rsid w:val="00AC7B33"/>
    <w:rsid w:val="00AC7BBA"/>
    <w:rsid w:val="00AD0832"/>
    <w:rsid w:val="00AD0F1E"/>
    <w:rsid w:val="00AD1201"/>
    <w:rsid w:val="00AD1AC2"/>
    <w:rsid w:val="00AD2310"/>
    <w:rsid w:val="00AD25C9"/>
    <w:rsid w:val="00AD2687"/>
    <w:rsid w:val="00AD2A18"/>
    <w:rsid w:val="00AD2B0E"/>
    <w:rsid w:val="00AD2DB3"/>
    <w:rsid w:val="00AD2FA1"/>
    <w:rsid w:val="00AD3772"/>
    <w:rsid w:val="00AD3DE5"/>
    <w:rsid w:val="00AD4807"/>
    <w:rsid w:val="00AD4F3F"/>
    <w:rsid w:val="00AD4FE6"/>
    <w:rsid w:val="00AD53BE"/>
    <w:rsid w:val="00AD551B"/>
    <w:rsid w:val="00AD576B"/>
    <w:rsid w:val="00AD57BD"/>
    <w:rsid w:val="00AD57F9"/>
    <w:rsid w:val="00AD6323"/>
    <w:rsid w:val="00AD6B84"/>
    <w:rsid w:val="00AD7381"/>
    <w:rsid w:val="00AD76E2"/>
    <w:rsid w:val="00AD7B7F"/>
    <w:rsid w:val="00AE026D"/>
    <w:rsid w:val="00AE0C96"/>
    <w:rsid w:val="00AE0D20"/>
    <w:rsid w:val="00AE1113"/>
    <w:rsid w:val="00AE14E0"/>
    <w:rsid w:val="00AE1574"/>
    <w:rsid w:val="00AE182C"/>
    <w:rsid w:val="00AE1D93"/>
    <w:rsid w:val="00AE2554"/>
    <w:rsid w:val="00AE25FF"/>
    <w:rsid w:val="00AE322C"/>
    <w:rsid w:val="00AE44AA"/>
    <w:rsid w:val="00AE482A"/>
    <w:rsid w:val="00AE4D78"/>
    <w:rsid w:val="00AE51E7"/>
    <w:rsid w:val="00AE5734"/>
    <w:rsid w:val="00AE595A"/>
    <w:rsid w:val="00AE69A7"/>
    <w:rsid w:val="00AE69F0"/>
    <w:rsid w:val="00AE7D22"/>
    <w:rsid w:val="00AE7DE5"/>
    <w:rsid w:val="00AF00B1"/>
    <w:rsid w:val="00AF0212"/>
    <w:rsid w:val="00AF0EEF"/>
    <w:rsid w:val="00AF17BD"/>
    <w:rsid w:val="00AF21E8"/>
    <w:rsid w:val="00AF2221"/>
    <w:rsid w:val="00AF2844"/>
    <w:rsid w:val="00AF29C3"/>
    <w:rsid w:val="00AF2B1B"/>
    <w:rsid w:val="00AF2BC4"/>
    <w:rsid w:val="00AF2DFD"/>
    <w:rsid w:val="00AF3027"/>
    <w:rsid w:val="00AF36C6"/>
    <w:rsid w:val="00AF3BF5"/>
    <w:rsid w:val="00AF45D9"/>
    <w:rsid w:val="00AF50D4"/>
    <w:rsid w:val="00AF5A48"/>
    <w:rsid w:val="00AF5F5D"/>
    <w:rsid w:val="00AF5FEA"/>
    <w:rsid w:val="00AF61CD"/>
    <w:rsid w:val="00AF6B8B"/>
    <w:rsid w:val="00AF6DA7"/>
    <w:rsid w:val="00AF72FE"/>
    <w:rsid w:val="00B00108"/>
    <w:rsid w:val="00B0040C"/>
    <w:rsid w:val="00B00425"/>
    <w:rsid w:val="00B005AB"/>
    <w:rsid w:val="00B007CC"/>
    <w:rsid w:val="00B00F56"/>
    <w:rsid w:val="00B0106A"/>
    <w:rsid w:val="00B01B81"/>
    <w:rsid w:val="00B01D05"/>
    <w:rsid w:val="00B02C37"/>
    <w:rsid w:val="00B02E89"/>
    <w:rsid w:val="00B0375C"/>
    <w:rsid w:val="00B03787"/>
    <w:rsid w:val="00B0399E"/>
    <w:rsid w:val="00B03CE3"/>
    <w:rsid w:val="00B03EFB"/>
    <w:rsid w:val="00B0409C"/>
    <w:rsid w:val="00B047BF"/>
    <w:rsid w:val="00B04F1F"/>
    <w:rsid w:val="00B052E3"/>
    <w:rsid w:val="00B05DAE"/>
    <w:rsid w:val="00B05E86"/>
    <w:rsid w:val="00B06085"/>
    <w:rsid w:val="00B06E0D"/>
    <w:rsid w:val="00B0730F"/>
    <w:rsid w:val="00B073C3"/>
    <w:rsid w:val="00B07B13"/>
    <w:rsid w:val="00B10842"/>
    <w:rsid w:val="00B11210"/>
    <w:rsid w:val="00B11838"/>
    <w:rsid w:val="00B11AA3"/>
    <w:rsid w:val="00B11BF4"/>
    <w:rsid w:val="00B11E8E"/>
    <w:rsid w:val="00B123F1"/>
    <w:rsid w:val="00B1293A"/>
    <w:rsid w:val="00B1293F"/>
    <w:rsid w:val="00B12CF5"/>
    <w:rsid w:val="00B13486"/>
    <w:rsid w:val="00B1356D"/>
    <w:rsid w:val="00B137F0"/>
    <w:rsid w:val="00B13E4B"/>
    <w:rsid w:val="00B13EEB"/>
    <w:rsid w:val="00B14435"/>
    <w:rsid w:val="00B14682"/>
    <w:rsid w:val="00B146ED"/>
    <w:rsid w:val="00B14739"/>
    <w:rsid w:val="00B14935"/>
    <w:rsid w:val="00B14D2B"/>
    <w:rsid w:val="00B14DF2"/>
    <w:rsid w:val="00B15003"/>
    <w:rsid w:val="00B1537C"/>
    <w:rsid w:val="00B158FC"/>
    <w:rsid w:val="00B1658C"/>
    <w:rsid w:val="00B165CE"/>
    <w:rsid w:val="00B1698E"/>
    <w:rsid w:val="00B16E79"/>
    <w:rsid w:val="00B17445"/>
    <w:rsid w:val="00B20FE4"/>
    <w:rsid w:val="00B22963"/>
    <w:rsid w:val="00B22CF8"/>
    <w:rsid w:val="00B23868"/>
    <w:rsid w:val="00B23B32"/>
    <w:rsid w:val="00B24954"/>
    <w:rsid w:val="00B257FB"/>
    <w:rsid w:val="00B25FA3"/>
    <w:rsid w:val="00B26275"/>
    <w:rsid w:val="00B272C9"/>
    <w:rsid w:val="00B300AF"/>
    <w:rsid w:val="00B3127D"/>
    <w:rsid w:val="00B31A86"/>
    <w:rsid w:val="00B330A0"/>
    <w:rsid w:val="00B3326F"/>
    <w:rsid w:val="00B332A7"/>
    <w:rsid w:val="00B33737"/>
    <w:rsid w:val="00B345D0"/>
    <w:rsid w:val="00B34B51"/>
    <w:rsid w:val="00B35496"/>
    <w:rsid w:val="00B3579C"/>
    <w:rsid w:val="00B358B9"/>
    <w:rsid w:val="00B36334"/>
    <w:rsid w:val="00B363A8"/>
    <w:rsid w:val="00B3661D"/>
    <w:rsid w:val="00B3696D"/>
    <w:rsid w:val="00B36BF1"/>
    <w:rsid w:val="00B37B52"/>
    <w:rsid w:val="00B37B55"/>
    <w:rsid w:val="00B40D23"/>
    <w:rsid w:val="00B41593"/>
    <w:rsid w:val="00B41E3B"/>
    <w:rsid w:val="00B435FA"/>
    <w:rsid w:val="00B43EC5"/>
    <w:rsid w:val="00B44454"/>
    <w:rsid w:val="00B44532"/>
    <w:rsid w:val="00B446B9"/>
    <w:rsid w:val="00B44F71"/>
    <w:rsid w:val="00B4651A"/>
    <w:rsid w:val="00B47B4D"/>
    <w:rsid w:val="00B47C23"/>
    <w:rsid w:val="00B47C6E"/>
    <w:rsid w:val="00B47E8F"/>
    <w:rsid w:val="00B509F3"/>
    <w:rsid w:val="00B50A07"/>
    <w:rsid w:val="00B50F1E"/>
    <w:rsid w:val="00B51B2D"/>
    <w:rsid w:val="00B52A0A"/>
    <w:rsid w:val="00B52A9F"/>
    <w:rsid w:val="00B52CFD"/>
    <w:rsid w:val="00B52EA6"/>
    <w:rsid w:val="00B53007"/>
    <w:rsid w:val="00B5381A"/>
    <w:rsid w:val="00B5431D"/>
    <w:rsid w:val="00B54533"/>
    <w:rsid w:val="00B5460E"/>
    <w:rsid w:val="00B546D7"/>
    <w:rsid w:val="00B548E1"/>
    <w:rsid w:val="00B549E9"/>
    <w:rsid w:val="00B55D0A"/>
    <w:rsid w:val="00B55FD2"/>
    <w:rsid w:val="00B56210"/>
    <w:rsid w:val="00B56A8B"/>
    <w:rsid w:val="00B56FFE"/>
    <w:rsid w:val="00B57009"/>
    <w:rsid w:val="00B574FD"/>
    <w:rsid w:val="00B57BE1"/>
    <w:rsid w:val="00B57CBB"/>
    <w:rsid w:val="00B605BD"/>
    <w:rsid w:val="00B605FF"/>
    <w:rsid w:val="00B61586"/>
    <w:rsid w:val="00B61B22"/>
    <w:rsid w:val="00B61C2B"/>
    <w:rsid w:val="00B61D74"/>
    <w:rsid w:val="00B62842"/>
    <w:rsid w:val="00B62B4A"/>
    <w:rsid w:val="00B63832"/>
    <w:rsid w:val="00B63E19"/>
    <w:rsid w:val="00B63F70"/>
    <w:rsid w:val="00B64C76"/>
    <w:rsid w:val="00B64EA5"/>
    <w:rsid w:val="00B65102"/>
    <w:rsid w:val="00B66116"/>
    <w:rsid w:val="00B66494"/>
    <w:rsid w:val="00B669C8"/>
    <w:rsid w:val="00B669DE"/>
    <w:rsid w:val="00B66B84"/>
    <w:rsid w:val="00B66DCA"/>
    <w:rsid w:val="00B67165"/>
    <w:rsid w:val="00B673C6"/>
    <w:rsid w:val="00B67674"/>
    <w:rsid w:val="00B679BB"/>
    <w:rsid w:val="00B67BCC"/>
    <w:rsid w:val="00B70597"/>
    <w:rsid w:val="00B7066E"/>
    <w:rsid w:val="00B70B21"/>
    <w:rsid w:val="00B711CD"/>
    <w:rsid w:val="00B71201"/>
    <w:rsid w:val="00B7138F"/>
    <w:rsid w:val="00B71423"/>
    <w:rsid w:val="00B71B53"/>
    <w:rsid w:val="00B71CF2"/>
    <w:rsid w:val="00B71F7A"/>
    <w:rsid w:val="00B723C3"/>
    <w:rsid w:val="00B7245D"/>
    <w:rsid w:val="00B729A3"/>
    <w:rsid w:val="00B72DB0"/>
    <w:rsid w:val="00B73493"/>
    <w:rsid w:val="00B73ADC"/>
    <w:rsid w:val="00B73C65"/>
    <w:rsid w:val="00B73CAF"/>
    <w:rsid w:val="00B74056"/>
    <w:rsid w:val="00B74195"/>
    <w:rsid w:val="00B753B2"/>
    <w:rsid w:val="00B75DCA"/>
    <w:rsid w:val="00B75E0C"/>
    <w:rsid w:val="00B7687E"/>
    <w:rsid w:val="00B76A49"/>
    <w:rsid w:val="00B76F1C"/>
    <w:rsid w:val="00B77189"/>
    <w:rsid w:val="00B77A76"/>
    <w:rsid w:val="00B77C16"/>
    <w:rsid w:val="00B77C35"/>
    <w:rsid w:val="00B77FD6"/>
    <w:rsid w:val="00B80BC8"/>
    <w:rsid w:val="00B814DD"/>
    <w:rsid w:val="00B81AB0"/>
    <w:rsid w:val="00B823CF"/>
    <w:rsid w:val="00B824C6"/>
    <w:rsid w:val="00B82ABC"/>
    <w:rsid w:val="00B8317D"/>
    <w:rsid w:val="00B83ABB"/>
    <w:rsid w:val="00B83F03"/>
    <w:rsid w:val="00B842F1"/>
    <w:rsid w:val="00B844CE"/>
    <w:rsid w:val="00B84866"/>
    <w:rsid w:val="00B84C01"/>
    <w:rsid w:val="00B85B61"/>
    <w:rsid w:val="00B85C90"/>
    <w:rsid w:val="00B8667F"/>
    <w:rsid w:val="00B8757A"/>
    <w:rsid w:val="00B87F33"/>
    <w:rsid w:val="00B90319"/>
    <w:rsid w:val="00B90D99"/>
    <w:rsid w:val="00B90E33"/>
    <w:rsid w:val="00B90F7B"/>
    <w:rsid w:val="00B910E5"/>
    <w:rsid w:val="00B91716"/>
    <w:rsid w:val="00B91831"/>
    <w:rsid w:val="00B91A86"/>
    <w:rsid w:val="00B920DE"/>
    <w:rsid w:val="00B92B11"/>
    <w:rsid w:val="00B935D9"/>
    <w:rsid w:val="00B93966"/>
    <w:rsid w:val="00B93AE7"/>
    <w:rsid w:val="00B94DD2"/>
    <w:rsid w:val="00B952BD"/>
    <w:rsid w:val="00B9538A"/>
    <w:rsid w:val="00B955D2"/>
    <w:rsid w:val="00B95643"/>
    <w:rsid w:val="00B95781"/>
    <w:rsid w:val="00B962CE"/>
    <w:rsid w:val="00B96608"/>
    <w:rsid w:val="00B968E6"/>
    <w:rsid w:val="00B969A3"/>
    <w:rsid w:val="00B96DDA"/>
    <w:rsid w:val="00B971C1"/>
    <w:rsid w:val="00B97DEE"/>
    <w:rsid w:val="00BA0113"/>
    <w:rsid w:val="00BA15CF"/>
    <w:rsid w:val="00BA215A"/>
    <w:rsid w:val="00BA3620"/>
    <w:rsid w:val="00BA42B3"/>
    <w:rsid w:val="00BA4647"/>
    <w:rsid w:val="00BA497F"/>
    <w:rsid w:val="00BA549B"/>
    <w:rsid w:val="00BA55EA"/>
    <w:rsid w:val="00BA60F0"/>
    <w:rsid w:val="00BA6B79"/>
    <w:rsid w:val="00BA7379"/>
    <w:rsid w:val="00BA7898"/>
    <w:rsid w:val="00BA7AE1"/>
    <w:rsid w:val="00BA7C6A"/>
    <w:rsid w:val="00BA7E88"/>
    <w:rsid w:val="00BA7F1E"/>
    <w:rsid w:val="00BB0A37"/>
    <w:rsid w:val="00BB0E6E"/>
    <w:rsid w:val="00BB11E2"/>
    <w:rsid w:val="00BB1F84"/>
    <w:rsid w:val="00BB204B"/>
    <w:rsid w:val="00BB2709"/>
    <w:rsid w:val="00BB3A39"/>
    <w:rsid w:val="00BB3A6A"/>
    <w:rsid w:val="00BB47EA"/>
    <w:rsid w:val="00BB4B98"/>
    <w:rsid w:val="00BB53F0"/>
    <w:rsid w:val="00BB5570"/>
    <w:rsid w:val="00BB580D"/>
    <w:rsid w:val="00BB581B"/>
    <w:rsid w:val="00BB5D18"/>
    <w:rsid w:val="00BB61F4"/>
    <w:rsid w:val="00BB7923"/>
    <w:rsid w:val="00BB7A42"/>
    <w:rsid w:val="00BB7D10"/>
    <w:rsid w:val="00BB7EB5"/>
    <w:rsid w:val="00BC07D5"/>
    <w:rsid w:val="00BC0EB9"/>
    <w:rsid w:val="00BC14D2"/>
    <w:rsid w:val="00BC16E1"/>
    <w:rsid w:val="00BC3546"/>
    <w:rsid w:val="00BC366E"/>
    <w:rsid w:val="00BC39B9"/>
    <w:rsid w:val="00BC3BC6"/>
    <w:rsid w:val="00BC3C4A"/>
    <w:rsid w:val="00BC4586"/>
    <w:rsid w:val="00BC475D"/>
    <w:rsid w:val="00BC4A83"/>
    <w:rsid w:val="00BC4BD3"/>
    <w:rsid w:val="00BC53A5"/>
    <w:rsid w:val="00BC5544"/>
    <w:rsid w:val="00BC59A6"/>
    <w:rsid w:val="00BC5B1D"/>
    <w:rsid w:val="00BC6205"/>
    <w:rsid w:val="00BC62F1"/>
    <w:rsid w:val="00BC6474"/>
    <w:rsid w:val="00BC65E5"/>
    <w:rsid w:val="00BC6C6E"/>
    <w:rsid w:val="00BC72AD"/>
    <w:rsid w:val="00BC7D10"/>
    <w:rsid w:val="00BD03D3"/>
    <w:rsid w:val="00BD03E8"/>
    <w:rsid w:val="00BD088C"/>
    <w:rsid w:val="00BD0DA2"/>
    <w:rsid w:val="00BD1234"/>
    <w:rsid w:val="00BD19F1"/>
    <w:rsid w:val="00BD1EDC"/>
    <w:rsid w:val="00BD2972"/>
    <w:rsid w:val="00BD2D2D"/>
    <w:rsid w:val="00BD31BE"/>
    <w:rsid w:val="00BD3D7B"/>
    <w:rsid w:val="00BD4CDB"/>
    <w:rsid w:val="00BD4FB6"/>
    <w:rsid w:val="00BD5081"/>
    <w:rsid w:val="00BD51D9"/>
    <w:rsid w:val="00BD548D"/>
    <w:rsid w:val="00BD5574"/>
    <w:rsid w:val="00BD56F6"/>
    <w:rsid w:val="00BD5E38"/>
    <w:rsid w:val="00BD684C"/>
    <w:rsid w:val="00BD6A0A"/>
    <w:rsid w:val="00BD70AA"/>
    <w:rsid w:val="00BD79BE"/>
    <w:rsid w:val="00BD7BA0"/>
    <w:rsid w:val="00BE01E7"/>
    <w:rsid w:val="00BE1270"/>
    <w:rsid w:val="00BE1893"/>
    <w:rsid w:val="00BE1BB3"/>
    <w:rsid w:val="00BE202C"/>
    <w:rsid w:val="00BE2D5F"/>
    <w:rsid w:val="00BE3A4B"/>
    <w:rsid w:val="00BE42AD"/>
    <w:rsid w:val="00BE4D1D"/>
    <w:rsid w:val="00BE5559"/>
    <w:rsid w:val="00BE5E98"/>
    <w:rsid w:val="00BE5F6E"/>
    <w:rsid w:val="00BE6010"/>
    <w:rsid w:val="00BE6B86"/>
    <w:rsid w:val="00BE6CB3"/>
    <w:rsid w:val="00BE72E2"/>
    <w:rsid w:val="00BE7BBF"/>
    <w:rsid w:val="00BE7D68"/>
    <w:rsid w:val="00BF010C"/>
    <w:rsid w:val="00BF01D8"/>
    <w:rsid w:val="00BF043E"/>
    <w:rsid w:val="00BF0446"/>
    <w:rsid w:val="00BF0DF9"/>
    <w:rsid w:val="00BF0FE0"/>
    <w:rsid w:val="00BF1127"/>
    <w:rsid w:val="00BF1B10"/>
    <w:rsid w:val="00BF1F64"/>
    <w:rsid w:val="00BF26F4"/>
    <w:rsid w:val="00BF31BD"/>
    <w:rsid w:val="00BF3431"/>
    <w:rsid w:val="00BF3ADE"/>
    <w:rsid w:val="00BF3B0E"/>
    <w:rsid w:val="00BF3BCA"/>
    <w:rsid w:val="00BF3FB6"/>
    <w:rsid w:val="00BF405E"/>
    <w:rsid w:val="00BF4397"/>
    <w:rsid w:val="00BF4E45"/>
    <w:rsid w:val="00BF50BF"/>
    <w:rsid w:val="00BF54E5"/>
    <w:rsid w:val="00BF5D22"/>
    <w:rsid w:val="00BF6C4B"/>
    <w:rsid w:val="00BF7118"/>
    <w:rsid w:val="00BF7D39"/>
    <w:rsid w:val="00C00628"/>
    <w:rsid w:val="00C00919"/>
    <w:rsid w:val="00C00926"/>
    <w:rsid w:val="00C011B5"/>
    <w:rsid w:val="00C036D1"/>
    <w:rsid w:val="00C03774"/>
    <w:rsid w:val="00C03A90"/>
    <w:rsid w:val="00C03B36"/>
    <w:rsid w:val="00C03B71"/>
    <w:rsid w:val="00C03C43"/>
    <w:rsid w:val="00C03E84"/>
    <w:rsid w:val="00C04943"/>
    <w:rsid w:val="00C04D24"/>
    <w:rsid w:val="00C05E6F"/>
    <w:rsid w:val="00C06562"/>
    <w:rsid w:val="00C065CF"/>
    <w:rsid w:val="00C070B4"/>
    <w:rsid w:val="00C0725A"/>
    <w:rsid w:val="00C07449"/>
    <w:rsid w:val="00C07A46"/>
    <w:rsid w:val="00C07A4A"/>
    <w:rsid w:val="00C07A8C"/>
    <w:rsid w:val="00C07F5A"/>
    <w:rsid w:val="00C07F8B"/>
    <w:rsid w:val="00C10433"/>
    <w:rsid w:val="00C1060D"/>
    <w:rsid w:val="00C114EA"/>
    <w:rsid w:val="00C11DB7"/>
    <w:rsid w:val="00C12372"/>
    <w:rsid w:val="00C1322A"/>
    <w:rsid w:val="00C137C9"/>
    <w:rsid w:val="00C13A4B"/>
    <w:rsid w:val="00C14044"/>
    <w:rsid w:val="00C1407D"/>
    <w:rsid w:val="00C14623"/>
    <w:rsid w:val="00C146F8"/>
    <w:rsid w:val="00C14711"/>
    <w:rsid w:val="00C14AE1"/>
    <w:rsid w:val="00C14D7D"/>
    <w:rsid w:val="00C14F6C"/>
    <w:rsid w:val="00C15280"/>
    <w:rsid w:val="00C1567F"/>
    <w:rsid w:val="00C15988"/>
    <w:rsid w:val="00C15B51"/>
    <w:rsid w:val="00C15CC7"/>
    <w:rsid w:val="00C15DFC"/>
    <w:rsid w:val="00C1611A"/>
    <w:rsid w:val="00C16343"/>
    <w:rsid w:val="00C1667C"/>
    <w:rsid w:val="00C17959"/>
    <w:rsid w:val="00C17AA6"/>
    <w:rsid w:val="00C17F26"/>
    <w:rsid w:val="00C21203"/>
    <w:rsid w:val="00C2167B"/>
    <w:rsid w:val="00C21E8C"/>
    <w:rsid w:val="00C220C2"/>
    <w:rsid w:val="00C222D8"/>
    <w:rsid w:val="00C22378"/>
    <w:rsid w:val="00C223C2"/>
    <w:rsid w:val="00C23616"/>
    <w:rsid w:val="00C23667"/>
    <w:rsid w:val="00C23AB1"/>
    <w:rsid w:val="00C23CC0"/>
    <w:rsid w:val="00C24120"/>
    <w:rsid w:val="00C24502"/>
    <w:rsid w:val="00C24B0F"/>
    <w:rsid w:val="00C25FA7"/>
    <w:rsid w:val="00C260F0"/>
    <w:rsid w:val="00C2651B"/>
    <w:rsid w:val="00C26894"/>
    <w:rsid w:val="00C26E69"/>
    <w:rsid w:val="00C3055B"/>
    <w:rsid w:val="00C30BB9"/>
    <w:rsid w:val="00C335B2"/>
    <w:rsid w:val="00C3379A"/>
    <w:rsid w:val="00C338CA"/>
    <w:rsid w:val="00C34394"/>
    <w:rsid w:val="00C34A63"/>
    <w:rsid w:val="00C34DE8"/>
    <w:rsid w:val="00C35919"/>
    <w:rsid w:val="00C35924"/>
    <w:rsid w:val="00C35BFF"/>
    <w:rsid w:val="00C35D46"/>
    <w:rsid w:val="00C36932"/>
    <w:rsid w:val="00C377FA"/>
    <w:rsid w:val="00C37B73"/>
    <w:rsid w:val="00C40396"/>
    <w:rsid w:val="00C405D0"/>
    <w:rsid w:val="00C4062A"/>
    <w:rsid w:val="00C40AB6"/>
    <w:rsid w:val="00C40BCB"/>
    <w:rsid w:val="00C40CDF"/>
    <w:rsid w:val="00C41438"/>
    <w:rsid w:val="00C41648"/>
    <w:rsid w:val="00C41847"/>
    <w:rsid w:val="00C42CAE"/>
    <w:rsid w:val="00C4352A"/>
    <w:rsid w:val="00C4374C"/>
    <w:rsid w:val="00C439F4"/>
    <w:rsid w:val="00C439FD"/>
    <w:rsid w:val="00C43BC3"/>
    <w:rsid w:val="00C43D24"/>
    <w:rsid w:val="00C43DFB"/>
    <w:rsid w:val="00C442C1"/>
    <w:rsid w:val="00C445FC"/>
    <w:rsid w:val="00C44AFE"/>
    <w:rsid w:val="00C451AE"/>
    <w:rsid w:val="00C464E8"/>
    <w:rsid w:val="00C46A20"/>
    <w:rsid w:val="00C46BB0"/>
    <w:rsid w:val="00C474B0"/>
    <w:rsid w:val="00C47BBC"/>
    <w:rsid w:val="00C509C3"/>
    <w:rsid w:val="00C50FAB"/>
    <w:rsid w:val="00C51202"/>
    <w:rsid w:val="00C5141D"/>
    <w:rsid w:val="00C5167C"/>
    <w:rsid w:val="00C518EB"/>
    <w:rsid w:val="00C52EBF"/>
    <w:rsid w:val="00C53816"/>
    <w:rsid w:val="00C547EE"/>
    <w:rsid w:val="00C551EA"/>
    <w:rsid w:val="00C55725"/>
    <w:rsid w:val="00C55C20"/>
    <w:rsid w:val="00C5624D"/>
    <w:rsid w:val="00C57B49"/>
    <w:rsid w:val="00C57EB9"/>
    <w:rsid w:val="00C57F14"/>
    <w:rsid w:val="00C60116"/>
    <w:rsid w:val="00C60195"/>
    <w:rsid w:val="00C6096C"/>
    <w:rsid w:val="00C610E5"/>
    <w:rsid w:val="00C616FA"/>
    <w:rsid w:val="00C61B8E"/>
    <w:rsid w:val="00C61BD2"/>
    <w:rsid w:val="00C61E3B"/>
    <w:rsid w:val="00C61FFE"/>
    <w:rsid w:val="00C628C6"/>
    <w:rsid w:val="00C63A46"/>
    <w:rsid w:val="00C63EC6"/>
    <w:rsid w:val="00C65745"/>
    <w:rsid w:val="00C65800"/>
    <w:rsid w:val="00C67224"/>
    <w:rsid w:val="00C67366"/>
    <w:rsid w:val="00C675BB"/>
    <w:rsid w:val="00C67967"/>
    <w:rsid w:val="00C7004A"/>
    <w:rsid w:val="00C7028B"/>
    <w:rsid w:val="00C7056D"/>
    <w:rsid w:val="00C710EA"/>
    <w:rsid w:val="00C720C5"/>
    <w:rsid w:val="00C72AB5"/>
    <w:rsid w:val="00C72AC2"/>
    <w:rsid w:val="00C734CA"/>
    <w:rsid w:val="00C73556"/>
    <w:rsid w:val="00C73EC4"/>
    <w:rsid w:val="00C73F8C"/>
    <w:rsid w:val="00C74372"/>
    <w:rsid w:val="00C74876"/>
    <w:rsid w:val="00C756FB"/>
    <w:rsid w:val="00C7681B"/>
    <w:rsid w:val="00C76BFB"/>
    <w:rsid w:val="00C77C9C"/>
    <w:rsid w:val="00C801AE"/>
    <w:rsid w:val="00C8117A"/>
    <w:rsid w:val="00C8147B"/>
    <w:rsid w:val="00C8160F"/>
    <w:rsid w:val="00C8203D"/>
    <w:rsid w:val="00C82389"/>
    <w:rsid w:val="00C824A3"/>
    <w:rsid w:val="00C82506"/>
    <w:rsid w:val="00C82614"/>
    <w:rsid w:val="00C82C1D"/>
    <w:rsid w:val="00C82F76"/>
    <w:rsid w:val="00C836F1"/>
    <w:rsid w:val="00C83DCA"/>
    <w:rsid w:val="00C8497C"/>
    <w:rsid w:val="00C8583B"/>
    <w:rsid w:val="00C85B01"/>
    <w:rsid w:val="00C8618A"/>
    <w:rsid w:val="00C86C9E"/>
    <w:rsid w:val="00C87D9D"/>
    <w:rsid w:val="00C9010E"/>
    <w:rsid w:val="00C905C3"/>
    <w:rsid w:val="00C905E4"/>
    <w:rsid w:val="00C906E8"/>
    <w:rsid w:val="00C906F2"/>
    <w:rsid w:val="00C90B45"/>
    <w:rsid w:val="00C90F72"/>
    <w:rsid w:val="00C90F95"/>
    <w:rsid w:val="00C916F4"/>
    <w:rsid w:val="00C91751"/>
    <w:rsid w:val="00C91831"/>
    <w:rsid w:val="00C92310"/>
    <w:rsid w:val="00C9289F"/>
    <w:rsid w:val="00C928E5"/>
    <w:rsid w:val="00C92B72"/>
    <w:rsid w:val="00C934FA"/>
    <w:rsid w:val="00C93D3E"/>
    <w:rsid w:val="00C94330"/>
    <w:rsid w:val="00C94DF2"/>
    <w:rsid w:val="00C9579A"/>
    <w:rsid w:val="00C95C88"/>
    <w:rsid w:val="00C96621"/>
    <w:rsid w:val="00C96F11"/>
    <w:rsid w:val="00C97417"/>
    <w:rsid w:val="00C978EC"/>
    <w:rsid w:val="00C97BB9"/>
    <w:rsid w:val="00CA0030"/>
    <w:rsid w:val="00CA0A7B"/>
    <w:rsid w:val="00CA264A"/>
    <w:rsid w:val="00CA280E"/>
    <w:rsid w:val="00CA2A4A"/>
    <w:rsid w:val="00CA2A52"/>
    <w:rsid w:val="00CA2D83"/>
    <w:rsid w:val="00CA31DC"/>
    <w:rsid w:val="00CA324B"/>
    <w:rsid w:val="00CA3BA7"/>
    <w:rsid w:val="00CA46A4"/>
    <w:rsid w:val="00CA46BA"/>
    <w:rsid w:val="00CA4AAD"/>
    <w:rsid w:val="00CA4ACE"/>
    <w:rsid w:val="00CA52E5"/>
    <w:rsid w:val="00CA54B7"/>
    <w:rsid w:val="00CA5CE1"/>
    <w:rsid w:val="00CA66C2"/>
    <w:rsid w:val="00CA6E0C"/>
    <w:rsid w:val="00CA76D0"/>
    <w:rsid w:val="00CB00E9"/>
    <w:rsid w:val="00CB031A"/>
    <w:rsid w:val="00CB068C"/>
    <w:rsid w:val="00CB0B0B"/>
    <w:rsid w:val="00CB0BE8"/>
    <w:rsid w:val="00CB0D57"/>
    <w:rsid w:val="00CB0E2E"/>
    <w:rsid w:val="00CB0E39"/>
    <w:rsid w:val="00CB101A"/>
    <w:rsid w:val="00CB12DD"/>
    <w:rsid w:val="00CB13C1"/>
    <w:rsid w:val="00CB1AE8"/>
    <w:rsid w:val="00CB1C03"/>
    <w:rsid w:val="00CB2097"/>
    <w:rsid w:val="00CB2550"/>
    <w:rsid w:val="00CB28A3"/>
    <w:rsid w:val="00CB2A32"/>
    <w:rsid w:val="00CB2DD8"/>
    <w:rsid w:val="00CB2E92"/>
    <w:rsid w:val="00CB308C"/>
    <w:rsid w:val="00CB3808"/>
    <w:rsid w:val="00CB398C"/>
    <w:rsid w:val="00CB3BC6"/>
    <w:rsid w:val="00CB3FB9"/>
    <w:rsid w:val="00CB50C4"/>
    <w:rsid w:val="00CB51F5"/>
    <w:rsid w:val="00CB5390"/>
    <w:rsid w:val="00CB5441"/>
    <w:rsid w:val="00CB571A"/>
    <w:rsid w:val="00CB5964"/>
    <w:rsid w:val="00CB5BAB"/>
    <w:rsid w:val="00CB5C4B"/>
    <w:rsid w:val="00CB6351"/>
    <w:rsid w:val="00CB648B"/>
    <w:rsid w:val="00CB6A58"/>
    <w:rsid w:val="00CB6D14"/>
    <w:rsid w:val="00CB7026"/>
    <w:rsid w:val="00CB7168"/>
    <w:rsid w:val="00CB7D3A"/>
    <w:rsid w:val="00CB7F99"/>
    <w:rsid w:val="00CC04FD"/>
    <w:rsid w:val="00CC0B27"/>
    <w:rsid w:val="00CC0C5D"/>
    <w:rsid w:val="00CC1643"/>
    <w:rsid w:val="00CC1A2B"/>
    <w:rsid w:val="00CC1D2F"/>
    <w:rsid w:val="00CC1DE6"/>
    <w:rsid w:val="00CC2038"/>
    <w:rsid w:val="00CC20A3"/>
    <w:rsid w:val="00CC2449"/>
    <w:rsid w:val="00CC26B0"/>
    <w:rsid w:val="00CC2DAA"/>
    <w:rsid w:val="00CC2FAB"/>
    <w:rsid w:val="00CC321F"/>
    <w:rsid w:val="00CC33BE"/>
    <w:rsid w:val="00CC340F"/>
    <w:rsid w:val="00CC35A3"/>
    <w:rsid w:val="00CC3A48"/>
    <w:rsid w:val="00CC3AE0"/>
    <w:rsid w:val="00CC40B7"/>
    <w:rsid w:val="00CC4165"/>
    <w:rsid w:val="00CC41B4"/>
    <w:rsid w:val="00CC489D"/>
    <w:rsid w:val="00CC553E"/>
    <w:rsid w:val="00CC60ED"/>
    <w:rsid w:val="00CC6682"/>
    <w:rsid w:val="00CC7841"/>
    <w:rsid w:val="00CD04C5"/>
    <w:rsid w:val="00CD09ED"/>
    <w:rsid w:val="00CD0D25"/>
    <w:rsid w:val="00CD0ED9"/>
    <w:rsid w:val="00CD0EE2"/>
    <w:rsid w:val="00CD1503"/>
    <w:rsid w:val="00CD176D"/>
    <w:rsid w:val="00CD17D6"/>
    <w:rsid w:val="00CD1F1F"/>
    <w:rsid w:val="00CD1F23"/>
    <w:rsid w:val="00CD20FD"/>
    <w:rsid w:val="00CD261C"/>
    <w:rsid w:val="00CD26BA"/>
    <w:rsid w:val="00CD2D45"/>
    <w:rsid w:val="00CD2E20"/>
    <w:rsid w:val="00CD2E33"/>
    <w:rsid w:val="00CD345D"/>
    <w:rsid w:val="00CD47AF"/>
    <w:rsid w:val="00CD4AC0"/>
    <w:rsid w:val="00CD4E4B"/>
    <w:rsid w:val="00CD50DC"/>
    <w:rsid w:val="00CD565E"/>
    <w:rsid w:val="00CD6252"/>
    <w:rsid w:val="00CD63FE"/>
    <w:rsid w:val="00CD6BA8"/>
    <w:rsid w:val="00CD7362"/>
    <w:rsid w:val="00CD78AB"/>
    <w:rsid w:val="00CE0207"/>
    <w:rsid w:val="00CE0568"/>
    <w:rsid w:val="00CE082C"/>
    <w:rsid w:val="00CE10BC"/>
    <w:rsid w:val="00CE12DA"/>
    <w:rsid w:val="00CE1699"/>
    <w:rsid w:val="00CE1BE2"/>
    <w:rsid w:val="00CE319E"/>
    <w:rsid w:val="00CE328D"/>
    <w:rsid w:val="00CE4681"/>
    <w:rsid w:val="00CE4A71"/>
    <w:rsid w:val="00CE50D4"/>
    <w:rsid w:val="00CE566E"/>
    <w:rsid w:val="00CE5C9E"/>
    <w:rsid w:val="00CE60C5"/>
    <w:rsid w:val="00CE6303"/>
    <w:rsid w:val="00CE67C9"/>
    <w:rsid w:val="00CE7893"/>
    <w:rsid w:val="00CE7D5B"/>
    <w:rsid w:val="00CF0697"/>
    <w:rsid w:val="00CF07AF"/>
    <w:rsid w:val="00CF0FCF"/>
    <w:rsid w:val="00CF1767"/>
    <w:rsid w:val="00CF2130"/>
    <w:rsid w:val="00CF233A"/>
    <w:rsid w:val="00CF2984"/>
    <w:rsid w:val="00CF2E82"/>
    <w:rsid w:val="00CF2F77"/>
    <w:rsid w:val="00CF3659"/>
    <w:rsid w:val="00CF3E9D"/>
    <w:rsid w:val="00CF4095"/>
    <w:rsid w:val="00CF4741"/>
    <w:rsid w:val="00CF4AF4"/>
    <w:rsid w:val="00CF4B91"/>
    <w:rsid w:val="00CF5112"/>
    <w:rsid w:val="00CF519A"/>
    <w:rsid w:val="00CF51A5"/>
    <w:rsid w:val="00CF581B"/>
    <w:rsid w:val="00CF5C92"/>
    <w:rsid w:val="00CF6C87"/>
    <w:rsid w:val="00CF6E44"/>
    <w:rsid w:val="00CF701A"/>
    <w:rsid w:val="00CF7F4B"/>
    <w:rsid w:val="00D0126D"/>
    <w:rsid w:val="00D01AC9"/>
    <w:rsid w:val="00D01DF8"/>
    <w:rsid w:val="00D02409"/>
    <w:rsid w:val="00D0332B"/>
    <w:rsid w:val="00D0342C"/>
    <w:rsid w:val="00D03482"/>
    <w:rsid w:val="00D035F7"/>
    <w:rsid w:val="00D04106"/>
    <w:rsid w:val="00D04517"/>
    <w:rsid w:val="00D048F2"/>
    <w:rsid w:val="00D04A8C"/>
    <w:rsid w:val="00D061F7"/>
    <w:rsid w:val="00D066A7"/>
    <w:rsid w:val="00D06BEC"/>
    <w:rsid w:val="00D07294"/>
    <w:rsid w:val="00D07500"/>
    <w:rsid w:val="00D07B95"/>
    <w:rsid w:val="00D07DC9"/>
    <w:rsid w:val="00D07DF1"/>
    <w:rsid w:val="00D07DF5"/>
    <w:rsid w:val="00D10465"/>
    <w:rsid w:val="00D105EE"/>
    <w:rsid w:val="00D10682"/>
    <w:rsid w:val="00D1089F"/>
    <w:rsid w:val="00D10BFE"/>
    <w:rsid w:val="00D10F28"/>
    <w:rsid w:val="00D11040"/>
    <w:rsid w:val="00D114A4"/>
    <w:rsid w:val="00D12181"/>
    <w:rsid w:val="00D1278C"/>
    <w:rsid w:val="00D128CE"/>
    <w:rsid w:val="00D12950"/>
    <w:rsid w:val="00D12D5E"/>
    <w:rsid w:val="00D133D3"/>
    <w:rsid w:val="00D1352A"/>
    <w:rsid w:val="00D135BF"/>
    <w:rsid w:val="00D13CDE"/>
    <w:rsid w:val="00D1423F"/>
    <w:rsid w:val="00D142E2"/>
    <w:rsid w:val="00D1475D"/>
    <w:rsid w:val="00D15208"/>
    <w:rsid w:val="00D1579A"/>
    <w:rsid w:val="00D16050"/>
    <w:rsid w:val="00D16370"/>
    <w:rsid w:val="00D163B4"/>
    <w:rsid w:val="00D16E25"/>
    <w:rsid w:val="00D170DD"/>
    <w:rsid w:val="00D17222"/>
    <w:rsid w:val="00D208CE"/>
    <w:rsid w:val="00D20D50"/>
    <w:rsid w:val="00D21158"/>
    <w:rsid w:val="00D220A4"/>
    <w:rsid w:val="00D2271C"/>
    <w:rsid w:val="00D234B0"/>
    <w:rsid w:val="00D245FC"/>
    <w:rsid w:val="00D24BD3"/>
    <w:rsid w:val="00D24C1E"/>
    <w:rsid w:val="00D24C6B"/>
    <w:rsid w:val="00D251DD"/>
    <w:rsid w:val="00D25836"/>
    <w:rsid w:val="00D25B5A"/>
    <w:rsid w:val="00D2604A"/>
    <w:rsid w:val="00D260D8"/>
    <w:rsid w:val="00D26EB5"/>
    <w:rsid w:val="00D27292"/>
    <w:rsid w:val="00D2747C"/>
    <w:rsid w:val="00D276C1"/>
    <w:rsid w:val="00D27739"/>
    <w:rsid w:val="00D27885"/>
    <w:rsid w:val="00D279CC"/>
    <w:rsid w:val="00D27D0F"/>
    <w:rsid w:val="00D30445"/>
    <w:rsid w:val="00D30D48"/>
    <w:rsid w:val="00D30DF1"/>
    <w:rsid w:val="00D313D3"/>
    <w:rsid w:val="00D3145C"/>
    <w:rsid w:val="00D316FF"/>
    <w:rsid w:val="00D31BD9"/>
    <w:rsid w:val="00D32B1F"/>
    <w:rsid w:val="00D32F91"/>
    <w:rsid w:val="00D337D9"/>
    <w:rsid w:val="00D339AE"/>
    <w:rsid w:val="00D33BF9"/>
    <w:rsid w:val="00D33C63"/>
    <w:rsid w:val="00D3424B"/>
    <w:rsid w:val="00D346E6"/>
    <w:rsid w:val="00D35E15"/>
    <w:rsid w:val="00D35E33"/>
    <w:rsid w:val="00D35FEC"/>
    <w:rsid w:val="00D36646"/>
    <w:rsid w:val="00D367B8"/>
    <w:rsid w:val="00D36DAF"/>
    <w:rsid w:val="00D37481"/>
    <w:rsid w:val="00D37E23"/>
    <w:rsid w:val="00D431C3"/>
    <w:rsid w:val="00D435C8"/>
    <w:rsid w:val="00D4364C"/>
    <w:rsid w:val="00D440EC"/>
    <w:rsid w:val="00D445D6"/>
    <w:rsid w:val="00D44D02"/>
    <w:rsid w:val="00D45194"/>
    <w:rsid w:val="00D455A2"/>
    <w:rsid w:val="00D45E51"/>
    <w:rsid w:val="00D46A6F"/>
    <w:rsid w:val="00D47E37"/>
    <w:rsid w:val="00D503CA"/>
    <w:rsid w:val="00D505B4"/>
    <w:rsid w:val="00D50AB9"/>
    <w:rsid w:val="00D50DF7"/>
    <w:rsid w:val="00D50FE2"/>
    <w:rsid w:val="00D51190"/>
    <w:rsid w:val="00D51193"/>
    <w:rsid w:val="00D512A9"/>
    <w:rsid w:val="00D5192B"/>
    <w:rsid w:val="00D51B5D"/>
    <w:rsid w:val="00D51F7B"/>
    <w:rsid w:val="00D52985"/>
    <w:rsid w:val="00D52D01"/>
    <w:rsid w:val="00D52EFF"/>
    <w:rsid w:val="00D531B6"/>
    <w:rsid w:val="00D53E74"/>
    <w:rsid w:val="00D53F08"/>
    <w:rsid w:val="00D54209"/>
    <w:rsid w:val="00D546D5"/>
    <w:rsid w:val="00D54BCB"/>
    <w:rsid w:val="00D555A4"/>
    <w:rsid w:val="00D5600E"/>
    <w:rsid w:val="00D5601F"/>
    <w:rsid w:val="00D563C1"/>
    <w:rsid w:val="00D57339"/>
    <w:rsid w:val="00D57B76"/>
    <w:rsid w:val="00D57C34"/>
    <w:rsid w:val="00D57CF7"/>
    <w:rsid w:val="00D600A6"/>
    <w:rsid w:val="00D6191B"/>
    <w:rsid w:val="00D61DA3"/>
    <w:rsid w:val="00D623A3"/>
    <w:rsid w:val="00D631B5"/>
    <w:rsid w:val="00D634AD"/>
    <w:rsid w:val="00D63761"/>
    <w:rsid w:val="00D639F2"/>
    <w:rsid w:val="00D64613"/>
    <w:rsid w:val="00D649AC"/>
    <w:rsid w:val="00D65196"/>
    <w:rsid w:val="00D655CA"/>
    <w:rsid w:val="00D66148"/>
    <w:rsid w:val="00D6744C"/>
    <w:rsid w:val="00D675F7"/>
    <w:rsid w:val="00D6793E"/>
    <w:rsid w:val="00D67C56"/>
    <w:rsid w:val="00D67CB6"/>
    <w:rsid w:val="00D67D35"/>
    <w:rsid w:val="00D709A7"/>
    <w:rsid w:val="00D70E18"/>
    <w:rsid w:val="00D70F1B"/>
    <w:rsid w:val="00D71BFE"/>
    <w:rsid w:val="00D72052"/>
    <w:rsid w:val="00D72653"/>
    <w:rsid w:val="00D738EB"/>
    <w:rsid w:val="00D75143"/>
    <w:rsid w:val="00D75372"/>
    <w:rsid w:val="00D759BA"/>
    <w:rsid w:val="00D7676D"/>
    <w:rsid w:val="00D76BE4"/>
    <w:rsid w:val="00D77617"/>
    <w:rsid w:val="00D7777A"/>
    <w:rsid w:val="00D80725"/>
    <w:rsid w:val="00D80828"/>
    <w:rsid w:val="00D8159E"/>
    <w:rsid w:val="00D81A59"/>
    <w:rsid w:val="00D81A80"/>
    <w:rsid w:val="00D829F3"/>
    <w:rsid w:val="00D8327D"/>
    <w:rsid w:val="00D832FB"/>
    <w:rsid w:val="00D83761"/>
    <w:rsid w:val="00D8393B"/>
    <w:rsid w:val="00D83BEC"/>
    <w:rsid w:val="00D83D52"/>
    <w:rsid w:val="00D83DC2"/>
    <w:rsid w:val="00D83E1C"/>
    <w:rsid w:val="00D846E2"/>
    <w:rsid w:val="00D849BE"/>
    <w:rsid w:val="00D84A4E"/>
    <w:rsid w:val="00D85927"/>
    <w:rsid w:val="00D85C53"/>
    <w:rsid w:val="00D863EE"/>
    <w:rsid w:val="00D86B62"/>
    <w:rsid w:val="00D86D87"/>
    <w:rsid w:val="00D870F0"/>
    <w:rsid w:val="00D87B43"/>
    <w:rsid w:val="00D90377"/>
    <w:rsid w:val="00D90700"/>
    <w:rsid w:val="00D90C06"/>
    <w:rsid w:val="00D91196"/>
    <w:rsid w:val="00D9154C"/>
    <w:rsid w:val="00D92638"/>
    <w:rsid w:val="00D931DA"/>
    <w:rsid w:val="00D93509"/>
    <w:rsid w:val="00D936E1"/>
    <w:rsid w:val="00D944DF"/>
    <w:rsid w:val="00D94B60"/>
    <w:rsid w:val="00D9576E"/>
    <w:rsid w:val="00D964A8"/>
    <w:rsid w:val="00D96682"/>
    <w:rsid w:val="00D96F6E"/>
    <w:rsid w:val="00D96FF2"/>
    <w:rsid w:val="00D97168"/>
    <w:rsid w:val="00D97804"/>
    <w:rsid w:val="00D978B3"/>
    <w:rsid w:val="00DA02C7"/>
    <w:rsid w:val="00DA0358"/>
    <w:rsid w:val="00DA09F1"/>
    <w:rsid w:val="00DA2655"/>
    <w:rsid w:val="00DA2EB3"/>
    <w:rsid w:val="00DA31EA"/>
    <w:rsid w:val="00DA36C1"/>
    <w:rsid w:val="00DA415A"/>
    <w:rsid w:val="00DA4164"/>
    <w:rsid w:val="00DA4A0D"/>
    <w:rsid w:val="00DA5563"/>
    <w:rsid w:val="00DA5B82"/>
    <w:rsid w:val="00DA5C43"/>
    <w:rsid w:val="00DA6624"/>
    <w:rsid w:val="00DA7435"/>
    <w:rsid w:val="00DA7682"/>
    <w:rsid w:val="00DA7895"/>
    <w:rsid w:val="00DA7D82"/>
    <w:rsid w:val="00DB028E"/>
    <w:rsid w:val="00DB0669"/>
    <w:rsid w:val="00DB0800"/>
    <w:rsid w:val="00DB1007"/>
    <w:rsid w:val="00DB1074"/>
    <w:rsid w:val="00DB10F8"/>
    <w:rsid w:val="00DB1340"/>
    <w:rsid w:val="00DB1973"/>
    <w:rsid w:val="00DB2271"/>
    <w:rsid w:val="00DB283F"/>
    <w:rsid w:val="00DB2CC0"/>
    <w:rsid w:val="00DB30EC"/>
    <w:rsid w:val="00DB336E"/>
    <w:rsid w:val="00DB33CE"/>
    <w:rsid w:val="00DB3A24"/>
    <w:rsid w:val="00DB3DE1"/>
    <w:rsid w:val="00DB3EC1"/>
    <w:rsid w:val="00DB4DE8"/>
    <w:rsid w:val="00DB545D"/>
    <w:rsid w:val="00DB564B"/>
    <w:rsid w:val="00DB623E"/>
    <w:rsid w:val="00DB701D"/>
    <w:rsid w:val="00DB711A"/>
    <w:rsid w:val="00DB7520"/>
    <w:rsid w:val="00DB77D4"/>
    <w:rsid w:val="00DB7895"/>
    <w:rsid w:val="00DC02A6"/>
    <w:rsid w:val="00DC060E"/>
    <w:rsid w:val="00DC1BAC"/>
    <w:rsid w:val="00DC1E3E"/>
    <w:rsid w:val="00DC20B1"/>
    <w:rsid w:val="00DC23AE"/>
    <w:rsid w:val="00DC27B3"/>
    <w:rsid w:val="00DC3046"/>
    <w:rsid w:val="00DC376D"/>
    <w:rsid w:val="00DC43FD"/>
    <w:rsid w:val="00DC4557"/>
    <w:rsid w:val="00DC4873"/>
    <w:rsid w:val="00DC4DCC"/>
    <w:rsid w:val="00DC4EC1"/>
    <w:rsid w:val="00DC51E7"/>
    <w:rsid w:val="00DC5444"/>
    <w:rsid w:val="00DC55B7"/>
    <w:rsid w:val="00DC59E5"/>
    <w:rsid w:val="00DC642D"/>
    <w:rsid w:val="00DC67A4"/>
    <w:rsid w:val="00DC67BA"/>
    <w:rsid w:val="00DC67C0"/>
    <w:rsid w:val="00DC6865"/>
    <w:rsid w:val="00DC6A95"/>
    <w:rsid w:val="00DC6F68"/>
    <w:rsid w:val="00DC7B71"/>
    <w:rsid w:val="00DD028E"/>
    <w:rsid w:val="00DD05F2"/>
    <w:rsid w:val="00DD1E0A"/>
    <w:rsid w:val="00DD1F63"/>
    <w:rsid w:val="00DD34B8"/>
    <w:rsid w:val="00DD4231"/>
    <w:rsid w:val="00DD42EB"/>
    <w:rsid w:val="00DD448B"/>
    <w:rsid w:val="00DD4F89"/>
    <w:rsid w:val="00DD530E"/>
    <w:rsid w:val="00DD5577"/>
    <w:rsid w:val="00DD591E"/>
    <w:rsid w:val="00DD5C57"/>
    <w:rsid w:val="00DD5CCB"/>
    <w:rsid w:val="00DD61C7"/>
    <w:rsid w:val="00DD62A4"/>
    <w:rsid w:val="00DD6682"/>
    <w:rsid w:val="00DD6ED7"/>
    <w:rsid w:val="00DD6EDF"/>
    <w:rsid w:val="00DD6FB7"/>
    <w:rsid w:val="00DD7220"/>
    <w:rsid w:val="00DD7556"/>
    <w:rsid w:val="00DD7954"/>
    <w:rsid w:val="00DE00A5"/>
    <w:rsid w:val="00DE00D1"/>
    <w:rsid w:val="00DE0361"/>
    <w:rsid w:val="00DE0889"/>
    <w:rsid w:val="00DE08B4"/>
    <w:rsid w:val="00DE0CD0"/>
    <w:rsid w:val="00DE1384"/>
    <w:rsid w:val="00DE27F7"/>
    <w:rsid w:val="00DE2AD9"/>
    <w:rsid w:val="00DE31F6"/>
    <w:rsid w:val="00DE3548"/>
    <w:rsid w:val="00DE36D8"/>
    <w:rsid w:val="00DE3A7B"/>
    <w:rsid w:val="00DE3ADE"/>
    <w:rsid w:val="00DE3CF1"/>
    <w:rsid w:val="00DE41FC"/>
    <w:rsid w:val="00DE4BDC"/>
    <w:rsid w:val="00DE4FE8"/>
    <w:rsid w:val="00DE507B"/>
    <w:rsid w:val="00DE6A84"/>
    <w:rsid w:val="00DE7015"/>
    <w:rsid w:val="00DE7502"/>
    <w:rsid w:val="00DE7900"/>
    <w:rsid w:val="00DF02BC"/>
    <w:rsid w:val="00DF02D7"/>
    <w:rsid w:val="00DF05E8"/>
    <w:rsid w:val="00DF0667"/>
    <w:rsid w:val="00DF0AC9"/>
    <w:rsid w:val="00DF1AB9"/>
    <w:rsid w:val="00DF1D89"/>
    <w:rsid w:val="00DF2181"/>
    <w:rsid w:val="00DF27D7"/>
    <w:rsid w:val="00DF2DE8"/>
    <w:rsid w:val="00DF4765"/>
    <w:rsid w:val="00DF4842"/>
    <w:rsid w:val="00DF5A07"/>
    <w:rsid w:val="00DF5C11"/>
    <w:rsid w:val="00DF5C39"/>
    <w:rsid w:val="00DF5DE5"/>
    <w:rsid w:val="00DF606B"/>
    <w:rsid w:val="00DF6527"/>
    <w:rsid w:val="00DF6824"/>
    <w:rsid w:val="00DF686F"/>
    <w:rsid w:val="00DF687B"/>
    <w:rsid w:val="00DF6D0D"/>
    <w:rsid w:val="00DF7156"/>
    <w:rsid w:val="00DF716B"/>
    <w:rsid w:val="00DF75E6"/>
    <w:rsid w:val="00DF772A"/>
    <w:rsid w:val="00E002EE"/>
    <w:rsid w:val="00E00A60"/>
    <w:rsid w:val="00E00B5B"/>
    <w:rsid w:val="00E00E79"/>
    <w:rsid w:val="00E014BE"/>
    <w:rsid w:val="00E01BEE"/>
    <w:rsid w:val="00E02332"/>
    <w:rsid w:val="00E02ACA"/>
    <w:rsid w:val="00E02DB2"/>
    <w:rsid w:val="00E03191"/>
    <w:rsid w:val="00E031F5"/>
    <w:rsid w:val="00E03993"/>
    <w:rsid w:val="00E03A93"/>
    <w:rsid w:val="00E03B7F"/>
    <w:rsid w:val="00E03C23"/>
    <w:rsid w:val="00E03D6E"/>
    <w:rsid w:val="00E04FC5"/>
    <w:rsid w:val="00E05044"/>
    <w:rsid w:val="00E050B6"/>
    <w:rsid w:val="00E05FC2"/>
    <w:rsid w:val="00E060CC"/>
    <w:rsid w:val="00E06AB9"/>
    <w:rsid w:val="00E06D29"/>
    <w:rsid w:val="00E078D4"/>
    <w:rsid w:val="00E07992"/>
    <w:rsid w:val="00E07C1C"/>
    <w:rsid w:val="00E1030B"/>
    <w:rsid w:val="00E107F3"/>
    <w:rsid w:val="00E108F2"/>
    <w:rsid w:val="00E11BC1"/>
    <w:rsid w:val="00E11CE7"/>
    <w:rsid w:val="00E11D4E"/>
    <w:rsid w:val="00E11DF5"/>
    <w:rsid w:val="00E12A85"/>
    <w:rsid w:val="00E12DD4"/>
    <w:rsid w:val="00E13849"/>
    <w:rsid w:val="00E14BCA"/>
    <w:rsid w:val="00E14E3A"/>
    <w:rsid w:val="00E14F35"/>
    <w:rsid w:val="00E15055"/>
    <w:rsid w:val="00E15EEF"/>
    <w:rsid w:val="00E15F94"/>
    <w:rsid w:val="00E174FB"/>
    <w:rsid w:val="00E17BFC"/>
    <w:rsid w:val="00E17DAC"/>
    <w:rsid w:val="00E2027B"/>
    <w:rsid w:val="00E20480"/>
    <w:rsid w:val="00E21373"/>
    <w:rsid w:val="00E213D1"/>
    <w:rsid w:val="00E215F0"/>
    <w:rsid w:val="00E21AA4"/>
    <w:rsid w:val="00E21BB8"/>
    <w:rsid w:val="00E221D2"/>
    <w:rsid w:val="00E2274F"/>
    <w:rsid w:val="00E22763"/>
    <w:rsid w:val="00E22E2E"/>
    <w:rsid w:val="00E233E1"/>
    <w:rsid w:val="00E23750"/>
    <w:rsid w:val="00E23B8A"/>
    <w:rsid w:val="00E2428F"/>
    <w:rsid w:val="00E2437F"/>
    <w:rsid w:val="00E24E6F"/>
    <w:rsid w:val="00E25BEC"/>
    <w:rsid w:val="00E25D1F"/>
    <w:rsid w:val="00E25D91"/>
    <w:rsid w:val="00E26142"/>
    <w:rsid w:val="00E26305"/>
    <w:rsid w:val="00E2631D"/>
    <w:rsid w:val="00E26A29"/>
    <w:rsid w:val="00E26F4F"/>
    <w:rsid w:val="00E272CD"/>
    <w:rsid w:val="00E27566"/>
    <w:rsid w:val="00E27F21"/>
    <w:rsid w:val="00E27F23"/>
    <w:rsid w:val="00E315A1"/>
    <w:rsid w:val="00E31F68"/>
    <w:rsid w:val="00E32132"/>
    <w:rsid w:val="00E32365"/>
    <w:rsid w:val="00E3269E"/>
    <w:rsid w:val="00E32727"/>
    <w:rsid w:val="00E32BC1"/>
    <w:rsid w:val="00E332B2"/>
    <w:rsid w:val="00E337CD"/>
    <w:rsid w:val="00E33C1A"/>
    <w:rsid w:val="00E33C9C"/>
    <w:rsid w:val="00E3462D"/>
    <w:rsid w:val="00E34F60"/>
    <w:rsid w:val="00E3516A"/>
    <w:rsid w:val="00E35567"/>
    <w:rsid w:val="00E357BE"/>
    <w:rsid w:val="00E358AF"/>
    <w:rsid w:val="00E3605B"/>
    <w:rsid w:val="00E363F4"/>
    <w:rsid w:val="00E36628"/>
    <w:rsid w:val="00E366CE"/>
    <w:rsid w:val="00E36A6C"/>
    <w:rsid w:val="00E36AD5"/>
    <w:rsid w:val="00E3798A"/>
    <w:rsid w:val="00E37A29"/>
    <w:rsid w:val="00E37F16"/>
    <w:rsid w:val="00E405E2"/>
    <w:rsid w:val="00E4150D"/>
    <w:rsid w:val="00E418B2"/>
    <w:rsid w:val="00E41A57"/>
    <w:rsid w:val="00E41A9A"/>
    <w:rsid w:val="00E41E8E"/>
    <w:rsid w:val="00E423DF"/>
    <w:rsid w:val="00E42C95"/>
    <w:rsid w:val="00E42F8F"/>
    <w:rsid w:val="00E4308F"/>
    <w:rsid w:val="00E43603"/>
    <w:rsid w:val="00E44949"/>
    <w:rsid w:val="00E45507"/>
    <w:rsid w:val="00E46070"/>
    <w:rsid w:val="00E460D7"/>
    <w:rsid w:val="00E46241"/>
    <w:rsid w:val="00E46E97"/>
    <w:rsid w:val="00E471D9"/>
    <w:rsid w:val="00E477B5"/>
    <w:rsid w:val="00E50124"/>
    <w:rsid w:val="00E50355"/>
    <w:rsid w:val="00E50634"/>
    <w:rsid w:val="00E506B9"/>
    <w:rsid w:val="00E508DF"/>
    <w:rsid w:val="00E50C18"/>
    <w:rsid w:val="00E50C4A"/>
    <w:rsid w:val="00E50C93"/>
    <w:rsid w:val="00E5165B"/>
    <w:rsid w:val="00E520B2"/>
    <w:rsid w:val="00E52474"/>
    <w:rsid w:val="00E52908"/>
    <w:rsid w:val="00E52E3C"/>
    <w:rsid w:val="00E53201"/>
    <w:rsid w:val="00E5382E"/>
    <w:rsid w:val="00E53C2C"/>
    <w:rsid w:val="00E540BA"/>
    <w:rsid w:val="00E54421"/>
    <w:rsid w:val="00E54914"/>
    <w:rsid w:val="00E54968"/>
    <w:rsid w:val="00E555C6"/>
    <w:rsid w:val="00E5591F"/>
    <w:rsid w:val="00E559CD"/>
    <w:rsid w:val="00E55D84"/>
    <w:rsid w:val="00E561A5"/>
    <w:rsid w:val="00E562AF"/>
    <w:rsid w:val="00E56452"/>
    <w:rsid w:val="00E56663"/>
    <w:rsid w:val="00E56C51"/>
    <w:rsid w:val="00E57218"/>
    <w:rsid w:val="00E57988"/>
    <w:rsid w:val="00E57AF1"/>
    <w:rsid w:val="00E57E20"/>
    <w:rsid w:val="00E602E6"/>
    <w:rsid w:val="00E60E09"/>
    <w:rsid w:val="00E610A9"/>
    <w:rsid w:val="00E616F1"/>
    <w:rsid w:val="00E621A5"/>
    <w:rsid w:val="00E6246F"/>
    <w:rsid w:val="00E62608"/>
    <w:rsid w:val="00E62E4A"/>
    <w:rsid w:val="00E633C5"/>
    <w:rsid w:val="00E6415D"/>
    <w:rsid w:val="00E6433E"/>
    <w:rsid w:val="00E64D1A"/>
    <w:rsid w:val="00E65DCB"/>
    <w:rsid w:val="00E662AB"/>
    <w:rsid w:val="00E665DB"/>
    <w:rsid w:val="00E669CD"/>
    <w:rsid w:val="00E66A4C"/>
    <w:rsid w:val="00E66E44"/>
    <w:rsid w:val="00E67168"/>
    <w:rsid w:val="00E6727D"/>
    <w:rsid w:val="00E6743A"/>
    <w:rsid w:val="00E675E4"/>
    <w:rsid w:val="00E70443"/>
    <w:rsid w:val="00E70D25"/>
    <w:rsid w:val="00E71906"/>
    <w:rsid w:val="00E7204B"/>
    <w:rsid w:val="00E720A1"/>
    <w:rsid w:val="00E72419"/>
    <w:rsid w:val="00E73AB5"/>
    <w:rsid w:val="00E73D1F"/>
    <w:rsid w:val="00E73D7F"/>
    <w:rsid w:val="00E73E1A"/>
    <w:rsid w:val="00E74043"/>
    <w:rsid w:val="00E75970"/>
    <w:rsid w:val="00E760E4"/>
    <w:rsid w:val="00E77372"/>
    <w:rsid w:val="00E77640"/>
    <w:rsid w:val="00E7782E"/>
    <w:rsid w:val="00E77A71"/>
    <w:rsid w:val="00E80D77"/>
    <w:rsid w:val="00E80E61"/>
    <w:rsid w:val="00E80F03"/>
    <w:rsid w:val="00E81D18"/>
    <w:rsid w:val="00E81DC5"/>
    <w:rsid w:val="00E82758"/>
    <w:rsid w:val="00E82989"/>
    <w:rsid w:val="00E83258"/>
    <w:rsid w:val="00E8340A"/>
    <w:rsid w:val="00E83E4C"/>
    <w:rsid w:val="00E83FF6"/>
    <w:rsid w:val="00E84212"/>
    <w:rsid w:val="00E84BBC"/>
    <w:rsid w:val="00E86761"/>
    <w:rsid w:val="00E86C91"/>
    <w:rsid w:val="00E87AA2"/>
    <w:rsid w:val="00E87FA4"/>
    <w:rsid w:val="00E9024A"/>
    <w:rsid w:val="00E903AB"/>
    <w:rsid w:val="00E903DD"/>
    <w:rsid w:val="00E90578"/>
    <w:rsid w:val="00E90E01"/>
    <w:rsid w:val="00E91E6E"/>
    <w:rsid w:val="00E922EA"/>
    <w:rsid w:val="00E923D3"/>
    <w:rsid w:val="00E92499"/>
    <w:rsid w:val="00E92670"/>
    <w:rsid w:val="00E931F7"/>
    <w:rsid w:val="00E93322"/>
    <w:rsid w:val="00E93A90"/>
    <w:rsid w:val="00E9463C"/>
    <w:rsid w:val="00E94708"/>
    <w:rsid w:val="00E948A4"/>
    <w:rsid w:val="00E94CDB"/>
    <w:rsid w:val="00E94E38"/>
    <w:rsid w:val="00EA1160"/>
    <w:rsid w:val="00EA1551"/>
    <w:rsid w:val="00EA19AE"/>
    <w:rsid w:val="00EA32CF"/>
    <w:rsid w:val="00EA381F"/>
    <w:rsid w:val="00EA3BFF"/>
    <w:rsid w:val="00EA3C2F"/>
    <w:rsid w:val="00EA3D6E"/>
    <w:rsid w:val="00EA40A7"/>
    <w:rsid w:val="00EA4736"/>
    <w:rsid w:val="00EA487A"/>
    <w:rsid w:val="00EA4B3B"/>
    <w:rsid w:val="00EA5B81"/>
    <w:rsid w:val="00EA5DC9"/>
    <w:rsid w:val="00EA6499"/>
    <w:rsid w:val="00EA664B"/>
    <w:rsid w:val="00EA67D3"/>
    <w:rsid w:val="00EA6AFA"/>
    <w:rsid w:val="00EA6D92"/>
    <w:rsid w:val="00EA6FB3"/>
    <w:rsid w:val="00EA708E"/>
    <w:rsid w:val="00EA76F0"/>
    <w:rsid w:val="00EA76F4"/>
    <w:rsid w:val="00EA7F7A"/>
    <w:rsid w:val="00EB0548"/>
    <w:rsid w:val="00EB06F6"/>
    <w:rsid w:val="00EB0A04"/>
    <w:rsid w:val="00EB1E5F"/>
    <w:rsid w:val="00EB2684"/>
    <w:rsid w:val="00EB3761"/>
    <w:rsid w:val="00EB3B49"/>
    <w:rsid w:val="00EB4204"/>
    <w:rsid w:val="00EB4450"/>
    <w:rsid w:val="00EB4500"/>
    <w:rsid w:val="00EB46B2"/>
    <w:rsid w:val="00EB553C"/>
    <w:rsid w:val="00EB55F3"/>
    <w:rsid w:val="00EB59E3"/>
    <w:rsid w:val="00EB74E8"/>
    <w:rsid w:val="00EB74F4"/>
    <w:rsid w:val="00EB7ACD"/>
    <w:rsid w:val="00EC0668"/>
    <w:rsid w:val="00EC0F09"/>
    <w:rsid w:val="00EC1B79"/>
    <w:rsid w:val="00EC1ED2"/>
    <w:rsid w:val="00EC24EC"/>
    <w:rsid w:val="00EC25DA"/>
    <w:rsid w:val="00EC26BB"/>
    <w:rsid w:val="00EC2742"/>
    <w:rsid w:val="00EC2CD9"/>
    <w:rsid w:val="00EC2D60"/>
    <w:rsid w:val="00EC396A"/>
    <w:rsid w:val="00EC3DE2"/>
    <w:rsid w:val="00EC4EEC"/>
    <w:rsid w:val="00EC4F84"/>
    <w:rsid w:val="00EC50F4"/>
    <w:rsid w:val="00EC6E6A"/>
    <w:rsid w:val="00EC7442"/>
    <w:rsid w:val="00EC79C8"/>
    <w:rsid w:val="00EC7B61"/>
    <w:rsid w:val="00EC7BE1"/>
    <w:rsid w:val="00EC7D52"/>
    <w:rsid w:val="00ED0379"/>
    <w:rsid w:val="00ED05E0"/>
    <w:rsid w:val="00ED0ACC"/>
    <w:rsid w:val="00ED0B56"/>
    <w:rsid w:val="00ED10B7"/>
    <w:rsid w:val="00ED15EB"/>
    <w:rsid w:val="00ED1883"/>
    <w:rsid w:val="00ED2F84"/>
    <w:rsid w:val="00ED39D8"/>
    <w:rsid w:val="00ED3CA6"/>
    <w:rsid w:val="00ED40CB"/>
    <w:rsid w:val="00ED40D7"/>
    <w:rsid w:val="00ED4521"/>
    <w:rsid w:val="00ED4D37"/>
    <w:rsid w:val="00ED5A9D"/>
    <w:rsid w:val="00ED6096"/>
    <w:rsid w:val="00ED60D7"/>
    <w:rsid w:val="00ED61EA"/>
    <w:rsid w:val="00ED61EB"/>
    <w:rsid w:val="00ED6F5A"/>
    <w:rsid w:val="00ED7299"/>
    <w:rsid w:val="00ED7BC8"/>
    <w:rsid w:val="00EE0423"/>
    <w:rsid w:val="00EE0457"/>
    <w:rsid w:val="00EE154C"/>
    <w:rsid w:val="00EE245D"/>
    <w:rsid w:val="00EE25CC"/>
    <w:rsid w:val="00EE27CA"/>
    <w:rsid w:val="00EE28AE"/>
    <w:rsid w:val="00EE28B2"/>
    <w:rsid w:val="00EE2AAA"/>
    <w:rsid w:val="00EE3004"/>
    <w:rsid w:val="00EE3220"/>
    <w:rsid w:val="00EE3730"/>
    <w:rsid w:val="00EE3997"/>
    <w:rsid w:val="00EE3B15"/>
    <w:rsid w:val="00EE3BC9"/>
    <w:rsid w:val="00EE4771"/>
    <w:rsid w:val="00EE4D8A"/>
    <w:rsid w:val="00EE531D"/>
    <w:rsid w:val="00EE73A5"/>
    <w:rsid w:val="00EE7D7D"/>
    <w:rsid w:val="00EE7DFF"/>
    <w:rsid w:val="00EF00D7"/>
    <w:rsid w:val="00EF0CAB"/>
    <w:rsid w:val="00EF136F"/>
    <w:rsid w:val="00EF19BD"/>
    <w:rsid w:val="00EF1CF9"/>
    <w:rsid w:val="00EF1D99"/>
    <w:rsid w:val="00EF204E"/>
    <w:rsid w:val="00EF41AE"/>
    <w:rsid w:val="00EF43B4"/>
    <w:rsid w:val="00EF4602"/>
    <w:rsid w:val="00EF4750"/>
    <w:rsid w:val="00EF4BF0"/>
    <w:rsid w:val="00EF4E67"/>
    <w:rsid w:val="00EF5749"/>
    <w:rsid w:val="00EF5CE7"/>
    <w:rsid w:val="00EF6250"/>
    <w:rsid w:val="00EF6303"/>
    <w:rsid w:val="00EF6A52"/>
    <w:rsid w:val="00EF6EC8"/>
    <w:rsid w:val="00EF6FCE"/>
    <w:rsid w:val="00EF704A"/>
    <w:rsid w:val="00EF7EA0"/>
    <w:rsid w:val="00F002AD"/>
    <w:rsid w:val="00F00E36"/>
    <w:rsid w:val="00F00EF2"/>
    <w:rsid w:val="00F010AD"/>
    <w:rsid w:val="00F0222A"/>
    <w:rsid w:val="00F029DB"/>
    <w:rsid w:val="00F02B4B"/>
    <w:rsid w:val="00F03D68"/>
    <w:rsid w:val="00F0421A"/>
    <w:rsid w:val="00F045DD"/>
    <w:rsid w:val="00F045EC"/>
    <w:rsid w:val="00F04942"/>
    <w:rsid w:val="00F04B87"/>
    <w:rsid w:val="00F0541E"/>
    <w:rsid w:val="00F05647"/>
    <w:rsid w:val="00F06253"/>
    <w:rsid w:val="00F062BC"/>
    <w:rsid w:val="00F06B4B"/>
    <w:rsid w:val="00F06FF7"/>
    <w:rsid w:val="00F072D1"/>
    <w:rsid w:val="00F07742"/>
    <w:rsid w:val="00F077B5"/>
    <w:rsid w:val="00F07C7A"/>
    <w:rsid w:val="00F103E5"/>
    <w:rsid w:val="00F10579"/>
    <w:rsid w:val="00F1089E"/>
    <w:rsid w:val="00F10AB8"/>
    <w:rsid w:val="00F10F79"/>
    <w:rsid w:val="00F11314"/>
    <w:rsid w:val="00F11372"/>
    <w:rsid w:val="00F11420"/>
    <w:rsid w:val="00F11AD2"/>
    <w:rsid w:val="00F11BA3"/>
    <w:rsid w:val="00F11C95"/>
    <w:rsid w:val="00F12207"/>
    <w:rsid w:val="00F124DF"/>
    <w:rsid w:val="00F126BD"/>
    <w:rsid w:val="00F12D66"/>
    <w:rsid w:val="00F12E2B"/>
    <w:rsid w:val="00F13104"/>
    <w:rsid w:val="00F1361B"/>
    <w:rsid w:val="00F136DC"/>
    <w:rsid w:val="00F1398C"/>
    <w:rsid w:val="00F13A7E"/>
    <w:rsid w:val="00F14565"/>
    <w:rsid w:val="00F1457A"/>
    <w:rsid w:val="00F151FF"/>
    <w:rsid w:val="00F1585B"/>
    <w:rsid w:val="00F15E14"/>
    <w:rsid w:val="00F1631C"/>
    <w:rsid w:val="00F1704B"/>
    <w:rsid w:val="00F173CA"/>
    <w:rsid w:val="00F179B3"/>
    <w:rsid w:val="00F17B98"/>
    <w:rsid w:val="00F20254"/>
    <w:rsid w:val="00F20263"/>
    <w:rsid w:val="00F20CE8"/>
    <w:rsid w:val="00F21485"/>
    <w:rsid w:val="00F21878"/>
    <w:rsid w:val="00F21955"/>
    <w:rsid w:val="00F22067"/>
    <w:rsid w:val="00F22341"/>
    <w:rsid w:val="00F22363"/>
    <w:rsid w:val="00F23EBC"/>
    <w:rsid w:val="00F23F32"/>
    <w:rsid w:val="00F23F70"/>
    <w:rsid w:val="00F23FED"/>
    <w:rsid w:val="00F24E5C"/>
    <w:rsid w:val="00F25505"/>
    <w:rsid w:val="00F255A2"/>
    <w:rsid w:val="00F25644"/>
    <w:rsid w:val="00F2578D"/>
    <w:rsid w:val="00F265B5"/>
    <w:rsid w:val="00F26EBE"/>
    <w:rsid w:val="00F303D6"/>
    <w:rsid w:val="00F30789"/>
    <w:rsid w:val="00F30F81"/>
    <w:rsid w:val="00F312F5"/>
    <w:rsid w:val="00F318D2"/>
    <w:rsid w:val="00F31A65"/>
    <w:rsid w:val="00F31D58"/>
    <w:rsid w:val="00F32273"/>
    <w:rsid w:val="00F33156"/>
    <w:rsid w:val="00F331C1"/>
    <w:rsid w:val="00F335E0"/>
    <w:rsid w:val="00F33ADF"/>
    <w:rsid w:val="00F33AF3"/>
    <w:rsid w:val="00F34ABD"/>
    <w:rsid w:val="00F34F8A"/>
    <w:rsid w:val="00F354BB"/>
    <w:rsid w:val="00F36DBB"/>
    <w:rsid w:val="00F37442"/>
    <w:rsid w:val="00F37635"/>
    <w:rsid w:val="00F37A7C"/>
    <w:rsid w:val="00F37FCB"/>
    <w:rsid w:val="00F40771"/>
    <w:rsid w:val="00F42182"/>
    <w:rsid w:val="00F43198"/>
    <w:rsid w:val="00F446AE"/>
    <w:rsid w:val="00F45234"/>
    <w:rsid w:val="00F452A1"/>
    <w:rsid w:val="00F468CE"/>
    <w:rsid w:val="00F46978"/>
    <w:rsid w:val="00F47657"/>
    <w:rsid w:val="00F5038F"/>
    <w:rsid w:val="00F50570"/>
    <w:rsid w:val="00F50CE9"/>
    <w:rsid w:val="00F50DD1"/>
    <w:rsid w:val="00F51ECB"/>
    <w:rsid w:val="00F52545"/>
    <w:rsid w:val="00F52BB4"/>
    <w:rsid w:val="00F52C41"/>
    <w:rsid w:val="00F53995"/>
    <w:rsid w:val="00F539A8"/>
    <w:rsid w:val="00F53CA7"/>
    <w:rsid w:val="00F53D09"/>
    <w:rsid w:val="00F54509"/>
    <w:rsid w:val="00F54C91"/>
    <w:rsid w:val="00F54EC4"/>
    <w:rsid w:val="00F54F22"/>
    <w:rsid w:val="00F5536C"/>
    <w:rsid w:val="00F554FE"/>
    <w:rsid w:val="00F55701"/>
    <w:rsid w:val="00F55EBD"/>
    <w:rsid w:val="00F560EF"/>
    <w:rsid w:val="00F56E0E"/>
    <w:rsid w:val="00F56FD7"/>
    <w:rsid w:val="00F56FF6"/>
    <w:rsid w:val="00F57176"/>
    <w:rsid w:val="00F571F4"/>
    <w:rsid w:val="00F57422"/>
    <w:rsid w:val="00F575C7"/>
    <w:rsid w:val="00F57ED2"/>
    <w:rsid w:val="00F60490"/>
    <w:rsid w:val="00F604BB"/>
    <w:rsid w:val="00F60657"/>
    <w:rsid w:val="00F60932"/>
    <w:rsid w:val="00F60AA0"/>
    <w:rsid w:val="00F60BC1"/>
    <w:rsid w:val="00F6155E"/>
    <w:rsid w:val="00F61874"/>
    <w:rsid w:val="00F62644"/>
    <w:rsid w:val="00F63CA5"/>
    <w:rsid w:val="00F63D20"/>
    <w:rsid w:val="00F63E36"/>
    <w:rsid w:val="00F641A8"/>
    <w:rsid w:val="00F642ED"/>
    <w:rsid w:val="00F643F2"/>
    <w:rsid w:val="00F648F3"/>
    <w:rsid w:val="00F64911"/>
    <w:rsid w:val="00F64EF3"/>
    <w:rsid w:val="00F65206"/>
    <w:rsid w:val="00F6545C"/>
    <w:rsid w:val="00F655EA"/>
    <w:rsid w:val="00F65765"/>
    <w:rsid w:val="00F6643C"/>
    <w:rsid w:val="00F66B54"/>
    <w:rsid w:val="00F66E1E"/>
    <w:rsid w:val="00F66FCB"/>
    <w:rsid w:val="00F70693"/>
    <w:rsid w:val="00F709BB"/>
    <w:rsid w:val="00F709F7"/>
    <w:rsid w:val="00F70BEB"/>
    <w:rsid w:val="00F711D8"/>
    <w:rsid w:val="00F7228C"/>
    <w:rsid w:val="00F7258D"/>
    <w:rsid w:val="00F7261D"/>
    <w:rsid w:val="00F72787"/>
    <w:rsid w:val="00F72E87"/>
    <w:rsid w:val="00F72EFA"/>
    <w:rsid w:val="00F73156"/>
    <w:rsid w:val="00F73407"/>
    <w:rsid w:val="00F736A7"/>
    <w:rsid w:val="00F74DCE"/>
    <w:rsid w:val="00F74FFD"/>
    <w:rsid w:val="00F767D8"/>
    <w:rsid w:val="00F77418"/>
    <w:rsid w:val="00F778B9"/>
    <w:rsid w:val="00F800FD"/>
    <w:rsid w:val="00F80699"/>
    <w:rsid w:val="00F80733"/>
    <w:rsid w:val="00F808D7"/>
    <w:rsid w:val="00F80DA2"/>
    <w:rsid w:val="00F80F5D"/>
    <w:rsid w:val="00F81359"/>
    <w:rsid w:val="00F82230"/>
    <w:rsid w:val="00F82A1D"/>
    <w:rsid w:val="00F82BF3"/>
    <w:rsid w:val="00F83193"/>
    <w:rsid w:val="00F83544"/>
    <w:rsid w:val="00F8460E"/>
    <w:rsid w:val="00F84717"/>
    <w:rsid w:val="00F8485B"/>
    <w:rsid w:val="00F859D8"/>
    <w:rsid w:val="00F85E06"/>
    <w:rsid w:val="00F86193"/>
    <w:rsid w:val="00F8678D"/>
    <w:rsid w:val="00F86848"/>
    <w:rsid w:val="00F86C02"/>
    <w:rsid w:val="00F86C79"/>
    <w:rsid w:val="00F87CE5"/>
    <w:rsid w:val="00F9058E"/>
    <w:rsid w:val="00F90600"/>
    <w:rsid w:val="00F90932"/>
    <w:rsid w:val="00F90CB5"/>
    <w:rsid w:val="00F9129A"/>
    <w:rsid w:val="00F928F5"/>
    <w:rsid w:val="00F92FE9"/>
    <w:rsid w:val="00F930EF"/>
    <w:rsid w:val="00F93675"/>
    <w:rsid w:val="00F93E40"/>
    <w:rsid w:val="00F9476E"/>
    <w:rsid w:val="00F947F3"/>
    <w:rsid w:val="00F95090"/>
    <w:rsid w:val="00F951CC"/>
    <w:rsid w:val="00F953CD"/>
    <w:rsid w:val="00F96033"/>
    <w:rsid w:val="00F963EF"/>
    <w:rsid w:val="00F96483"/>
    <w:rsid w:val="00F967A5"/>
    <w:rsid w:val="00F96AAA"/>
    <w:rsid w:val="00F975C6"/>
    <w:rsid w:val="00F97BD2"/>
    <w:rsid w:val="00F97D34"/>
    <w:rsid w:val="00F97DE7"/>
    <w:rsid w:val="00F97EAD"/>
    <w:rsid w:val="00F97F94"/>
    <w:rsid w:val="00FA02D8"/>
    <w:rsid w:val="00FA0353"/>
    <w:rsid w:val="00FA058B"/>
    <w:rsid w:val="00FA0918"/>
    <w:rsid w:val="00FA0A8D"/>
    <w:rsid w:val="00FA1099"/>
    <w:rsid w:val="00FA226A"/>
    <w:rsid w:val="00FA2520"/>
    <w:rsid w:val="00FA30EB"/>
    <w:rsid w:val="00FA3117"/>
    <w:rsid w:val="00FA318F"/>
    <w:rsid w:val="00FA3767"/>
    <w:rsid w:val="00FA3987"/>
    <w:rsid w:val="00FA3DF2"/>
    <w:rsid w:val="00FA3F58"/>
    <w:rsid w:val="00FA42DF"/>
    <w:rsid w:val="00FA4441"/>
    <w:rsid w:val="00FA510F"/>
    <w:rsid w:val="00FA6F8F"/>
    <w:rsid w:val="00FB05D6"/>
    <w:rsid w:val="00FB084F"/>
    <w:rsid w:val="00FB134A"/>
    <w:rsid w:val="00FB142F"/>
    <w:rsid w:val="00FB199F"/>
    <w:rsid w:val="00FB2262"/>
    <w:rsid w:val="00FB246B"/>
    <w:rsid w:val="00FB2780"/>
    <w:rsid w:val="00FB27F4"/>
    <w:rsid w:val="00FB29B8"/>
    <w:rsid w:val="00FB29BD"/>
    <w:rsid w:val="00FB34A3"/>
    <w:rsid w:val="00FB3AD8"/>
    <w:rsid w:val="00FB436A"/>
    <w:rsid w:val="00FB4833"/>
    <w:rsid w:val="00FB4ACB"/>
    <w:rsid w:val="00FB4B08"/>
    <w:rsid w:val="00FB54D4"/>
    <w:rsid w:val="00FB5742"/>
    <w:rsid w:val="00FB5822"/>
    <w:rsid w:val="00FB59FE"/>
    <w:rsid w:val="00FB5CA9"/>
    <w:rsid w:val="00FB6550"/>
    <w:rsid w:val="00FB6565"/>
    <w:rsid w:val="00FB75FE"/>
    <w:rsid w:val="00FB7DC0"/>
    <w:rsid w:val="00FB7F5D"/>
    <w:rsid w:val="00FC0444"/>
    <w:rsid w:val="00FC13F3"/>
    <w:rsid w:val="00FC1D5C"/>
    <w:rsid w:val="00FC1D9E"/>
    <w:rsid w:val="00FC26D2"/>
    <w:rsid w:val="00FC37A9"/>
    <w:rsid w:val="00FC38D2"/>
    <w:rsid w:val="00FC3941"/>
    <w:rsid w:val="00FC398F"/>
    <w:rsid w:val="00FC4A88"/>
    <w:rsid w:val="00FC4E2A"/>
    <w:rsid w:val="00FC4FA7"/>
    <w:rsid w:val="00FC5306"/>
    <w:rsid w:val="00FC604F"/>
    <w:rsid w:val="00FC6447"/>
    <w:rsid w:val="00FC64EA"/>
    <w:rsid w:val="00FC6B08"/>
    <w:rsid w:val="00FC77DD"/>
    <w:rsid w:val="00FD030D"/>
    <w:rsid w:val="00FD0600"/>
    <w:rsid w:val="00FD0B9F"/>
    <w:rsid w:val="00FD0E0C"/>
    <w:rsid w:val="00FD1829"/>
    <w:rsid w:val="00FD1895"/>
    <w:rsid w:val="00FD18F5"/>
    <w:rsid w:val="00FD196F"/>
    <w:rsid w:val="00FD1F46"/>
    <w:rsid w:val="00FD2BAB"/>
    <w:rsid w:val="00FD37E4"/>
    <w:rsid w:val="00FD3F42"/>
    <w:rsid w:val="00FD4358"/>
    <w:rsid w:val="00FD4A9B"/>
    <w:rsid w:val="00FD50A6"/>
    <w:rsid w:val="00FD54F3"/>
    <w:rsid w:val="00FD59DF"/>
    <w:rsid w:val="00FD6172"/>
    <w:rsid w:val="00FD6807"/>
    <w:rsid w:val="00FD698E"/>
    <w:rsid w:val="00FD6A7F"/>
    <w:rsid w:val="00FD6E65"/>
    <w:rsid w:val="00FD7337"/>
    <w:rsid w:val="00FD746D"/>
    <w:rsid w:val="00FD7635"/>
    <w:rsid w:val="00FD7D7A"/>
    <w:rsid w:val="00FE059E"/>
    <w:rsid w:val="00FE0AC3"/>
    <w:rsid w:val="00FE0B07"/>
    <w:rsid w:val="00FE1141"/>
    <w:rsid w:val="00FE24FD"/>
    <w:rsid w:val="00FE35C2"/>
    <w:rsid w:val="00FE35D4"/>
    <w:rsid w:val="00FE3CD2"/>
    <w:rsid w:val="00FE415D"/>
    <w:rsid w:val="00FE422E"/>
    <w:rsid w:val="00FE4952"/>
    <w:rsid w:val="00FE50D3"/>
    <w:rsid w:val="00FE553B"/>
    <w:rsid w:val="00FE55A1"/>
    <w:rsid w:val="00FE585D"/>
    <w:rsid w:val="00FE5AD7"/>
    <w:rsid w:val="00FE5E40"/>
    <w:rsid w:val="00FE61DC"/>
    <w:rsid w:val="00FE64E2"/>
    <w:rsid w:val="00FE69E7"/>
    <w:rsid w:val="00FE6D88"/>
    <w:rsid w:val="00FE6FA9"/>
    <w:rsid w:val="00FE70C9"/>
    <w:rsid w:val="00FE7143"/>
    <w:rsid w:val="00FE7479"/>
    <w:rsid w:val="00FE76A6"/>
    <w:rsid w:val="00FE77F4"/>
    <w:rsid w:val="00FE7888"/>
    <w:rsid w:val="00FE7A44"/>
    <w:rsid w:val="00FF0466"/>
    <w:rsid w:val="00FF067A"/>
    <w:rsid w:val="00FF1103"/>
    <w:rsid w:val="00FF146B"/>
    <w:rsid w:val="00FF14EE"/>
    <w:rsid w:val="00FF1A57"/>
    <w:rsid w:val="00FF1F83"/>
    <w:rsid w:val="00FF2224"/>
    <w:rsid w:val="00FF237A"/>
    <w:rsid w:val="00FF2C98"/>
    <w:rsid w:val="00FF362A"/>
    <w:rsid w:val="00FF3889"/>
    <w:rsid w:val="00FF3DFE"/>
    <w:rsid w:val="00FF44B0"/>
    <w:rsid w:val="00FF4B98"/>
    <w:rsid w:val="00FF4DF1"/>
    <w:rsid w:val="00FF4E63"/>
    <w:rsid w:val="00FF5274"/>
    <w:rsid w:val="00FF5562"/>
    <w:rsid w:val="00FF582B"/>
    <w:rsid w:val="00FF5A9C"/>
    <w:rsid w:val="00FF6282"/>
    <w:rsid w:val="00FF68EF"/>
    <w:rsid w:val="00FF6EDE"/>
    <w:rsid w:val="00FF74B2"/>
    <w:rsid w:val="00FF755B"/>
    <w:rsid w:val="00FF767E"/>
    <w:rsid w:val="00FF7821"/>
    <w:rsid w:val="00FF7C4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3009">
      <v:stroke endarrow="block"/>
      <o:colormru v:ext="edit" colors="#4bacc6,#f3f2e9,#e8641b"/>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10B83"/>
    <w:pPr>
      <w:jc w:val="both"/>
    </w:pPr>
    <w:rPr>
      <w:sz w:val="24"/>
    </w:rPr>
  </w:style>
  <w:style w:type="paragraph" w:styleId="berschrift1">
    <w:name w:val="heading 1"/>
    <w:basedOn w:val="Standard"/>
    <w:next w:val="Standard"/>
    <w:link w:val="berschrift1Zchn"/>
    <w:uiPriority w:val="9"/>
    <w:qFormat/>
    <w:rsid w:val="00DB77D4"/>
    <w:pPr>
      <w:keepNext/>
      <w:keepLines/>
      <w:numPr>
        <w:numId w:val="1"/>
      </w:numPr>
      <w:spacing w:before="480" w:after="240"/>
      <w:outlineLvl w:val="0"/>
    </w:pPr>
    <w:rPr>
      <w:rFonts w:asciiTheme="majorHAnsi" w:eastAsiaTheme="majorEastAsia" w:hAnsiTheme="majorHAnsi" w:cstheme="majorBidi"/>
      <w:b/>
      <w:bCs/>
      <w:color w:val="000000" w:themeColor="text1"/>
      <w:sz w:val="32"/>
      <w:szCs w:val="28"/>
    </w:rPr>
  </w:style>
  <w:style w:type="paragraph" w:styleId="berschrift2">
    <w:name w:val="heading 2"/>
    <w:basedOn w:val="Standard"/>
    <w:next w:val="Standard"/>
    <w:link w:val="berschrift2Zchn"/>
    <w:uiPriority w:val="9"/>
    <w:unhideWhenUsed/>
    <w:qFormat/>
    <w:rsid w:val="00DB77D4"/>
    <w:pPr>
      <w:keepNext/>
      <w:keepLines/>
      <w:numPr>
        <w:ilvl w:val="1"/>
        <w:numId w:val="1"/>
      </w:numPr>
      <w:spacing w:before="200" w:after="120"/>
      <w:outlineLvl w:val="1"/>
    </w:pPr>
    <w:rPr>
      <w:rFonts w:asciiTheme="majorHAnsi" w:eastAsiaTheme="majorEastAsia" w:hAnsiTheme="majorHAnsi" w:cstheme="majorBidi"/>
      <w:b/>
      <w:bCs/>
      <w:color w:val="000000" w:themeColor="text1"/>
      <w:sz w:val="28"/>
      <w:szCs w:val="26"/>
    </w:rPr>
  </w:style>
  <w:style w:type="paragraph" w:styleId="berschrift3">
    <w:name w:val="heading 3"/>
    <w:basedOn w:val="Standard"/>
    <w:next w:val="Standard"/>
    <w:link w:val="berschrift3Zchn"/>
    <w:uiPriority w:val="9"/>
    <w:unhideWhenUsed/>
    <w:qFormat/>
    <w:rsid w:val="00DB77D4"/>
    <w:pPr>
      <w:keepNext/>
      <w:keepLines/>
      <w:numPr>
        <w:ilvl w:val="2"/>
        <w:numId w:val="1"/>
      </w:numPr>
      <w:spacing w:before="200" w:after="120"/>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84417A"/>
    <w:pPr>
      <w:keepNext/>
      <w:keepLines/>
      <w:spacing w:before="200" w:after="0"/>
      <w:outlineLvl w:val="3"/>
    </w:pPr>
    <w:rPr>
      <w:rFonts w:asciiTheme="majorHAnsi" w:eastAsiaTheme="majorEastAsia" w:hAnsiTheme="majorHAnsi" w:cstheme="majorBidi"/>
      <w:b/>
      <w:bCs/>
      <w:iCs/>
    </w:rPr>
  </w:style>
  <w:style w:type="paragraph" w:styleId="berschrift5">
    <w:name w:val="heading 5"/>
    <w:basedOn w:val="Standard"/>
    <w:next w:val="Standard"/>
    <w:link w:val="berschrift5Zchn"/>
    <w:uiPriority w:val="9"/>
    <w:unhideWhenUsed/>
    <w:qFormat/>
    <w:rsid w:val="001B635B"/>
    <w:pPr>
      <w:keepNext/>
      <w:keepLines/>
      <w:spacing w:before="200" w:after="0"/>
      <w:outlineLvl w:val="4"/>
    </w:pPr>
    <w:rPr>
      <w:rFonts w:asciiTheme="majorHAnsi" w:eastAsiaTheme="majorEastAsia" w:hAnsiTheme="majorHAnsi" w:cstheme="majorBidi"/>
      <w:color w:val="000000" w:themeColor="text1"/>
    </w:rPr>
  </w:style>
  <w:style w:type="paragraph" w:styleId="berschrift6">
    <w:name w:val="heading 6"/>
    <w:basedOn w:val="Standard"/>
    <w:next w:val="Standard"/>
    <w:link w:val="berschrift6Zchn"/>
    <w:uiPriority w:val="9"/>
    <w:unhideWhenUsed/>
    <w:rsid w:val="0084078A"/>
    <w:pPr>
      <w:keepNext/>
      <w:keepLines/>
      <w:numPr>
        <w:ilvl w:val="5"/>
        <w:numId w:val="1"/>
      </w:numPr>
      <w:spacing w:before="200" w:after="0"/>
      <w:outlineLvl w:val="5"/>
    </w:pPr>
    <w:rPr>
      <w:rFonts w:asciiTheme="majorHAnsi" w:eastAsiaTheme="majorEastAsia" w:hAnsiTheme="majorHAnsi" w:cstheme="majorBidi"/>
      <w:i/>
      <w:iCs/>
      <w:color w:val="703504" w:themeColor="accent1" w:themeShade="7F"/>
    </w:rPr>
  </w:style>
  <w:style w:type="paragraph" w:styleId="berschrift7">
    <w:name w:val="heading 7"/>
    <w:basedOn w:val="Standard"/>
    <w:next w:val="Standard"/>
    <w:link w:val="berschrift7Zchn"/>
    <w:uiPriority w:val="9"/>
    <w:semiHidden/>
    <w:unhideWhenUsed/>
    <w:rsid w:val="0084078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4078A"/>
    <w:pPr>
      <w:keepNext/>
      <w:keepLines/>
      <w:numPr>
        <w:ilvl w:val="7"/>
        <w:numId w:val="1"/>
      </w:numPr>
      <w:spacing w:before="200" w:after="0"/>
      <w:outlineLvl w:val="7"/>
    </w:pPr>
    <w:rPr>
      <w:rFonts w:asciiTheme="majorHAnsi" w:eastAsiaTheme="majorEastAsia" w:hAnsiTheme="majorHAnsi" w:cstheme="majorBidi"/>
      <w:color w:val="E36C09" w:themeColor="accent1"/>
      <w:sz w:val="20"/>
      <w:szCs w:val="20"/>
    </w:rPr>
  </w:style>
  <w:style w:type="paragraph" w:styleId="berschrift9">
    <w:name w:val="heading 9"/>
    <w:basedOn w:val="Standard"/>
    <w:next w:val="Standard"/>
    <w:link w:val="berschrift9Zchn"/>
    <w:uiPriority w:val="9"/>
    <w:semiHidden/>
    <w:unhideWhenUsed/>
    <w:qFormat/>
    <w:rsid w:val="0084078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4078A"/>
    <w:pPr>
      <w:spacing w:after="0" w:line="240" w:lineRule="auto"/>
    </w:pPr>
  </w:style>
  <w:style w:type="character" w:customStyle="1" w:styleId="KeinLeerraumZchn">
    <w:name w:val="Kein Leerraum Zchn"/>
    <w:basedOn w:val="Absatz-Standardschriftart"/>
    <w:link w:val="KeinLeerraum"/>
    <w:uiPriority w:val="1"/>
    <w:rsid w:val="00A51CEC"/>
  </w:style>
  <w:style w:type="paragraph" w:styleId="Sprechblasentext">
    <w:name w:val="Balloon Text"/>
    <w:basedOn w:val="Standard"/>
    <w:link w:val="SprechblasentextZchn"/>
    <w:uiPriority w:val="99"/>
    <w:semiHidden/>
    <w:unhideWhenUsed/>
    <w:rsid w:val="00063E4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3E43"/>
    <w:rPr>
      <w:rFonts w:ascii="Tahoma" w:hAnsi="Tahoma" w:cs="Tahoma"/>
      <w:sz w:val="16"/>
      <w:szCs w:val="16"/>
    </w:rPr>
  </w:style>
  <w:style w:type="character" w:customStyle="1" w:styleId="berschrift2Zchn">
    <w:name w:val="Überschrift 2 Zchn"/>
    <w:basedOn w:val="Absatz-Standardschriftart"/>
    <w:link w:val="berschrift2"/>
    <w:uiPriority w:val="9"/>
    <w:rsid w:val="00DB77D4"/>
    <w:rPr>
      <w:rFonts w:asciiTheme="majorHAnsi" w:eastAsiaTheme="majorEastAsia" w:hAnsiTheme="majorHAnsi" w:cstheme="majorBidi"/>
      <w:b/>
      <w:bCs/>
      <w:color w:val="000000" w:themeColor="text1"/>
      <w:sz w:val="28"/>
      <w:szCs w:val="26"/>
    </w:rPr>
  </w:style>
  <w:style w:type="character" w:styleId="Platzhaltertext">
    <w:name w:val="Placeholder Text"/>
    <w:basedOn w:val="Absatz-Standardschriftart"/>
    <w:uiPriority w:val="99"/>
    <w:semiHidden/>
    <w:rsid w:val="00CA54B7"/>
    <w:rPr>
      <w:color w:val="808080"/>
    </w:rPr>
  </w:style>
  <w:style w:type="character" w:customStyle="1" w:styleId="berschrift1Zchn">
    <w:name w:val="Überschrift 1 Zchn"/>
    <w:basedOn w:val="Absatz-Standardschriftart"/>
    <w:link w:val="berschrift1"/>
    <w:uiPriority w:val="9"/>
    <w:rsid w:val="00DB77D4"/>
    <w:rPr>
      <w:rFonts w:asciiTheme="majorHAnsi" w:eastAsiaTheme="majorEastAsia" w:hAnsiTheme="majorHAnsi" w:cstheme="majorBidi"/>
      <w:b/>
      <w:bCs/>
      <w:color w:val="000000" w:themeColor="text1"/>
      <w:sz w:val="32"/>
      <w:szCs w:val="28"/>
    </w:rPr>
  </w:style>
  <w:style w:type="character" w:customStyle="1" w:styleId="berschrift3Zchn">
    <w:name w:val="Überschrift 3 Zchn"/>
    <w:basedOn w:val="Absatz-Standardschriftart"/>
    <w:link w:val="berschrift3"/>
    <w:uiPriority w:val="9"/>
    <w:rsid w:val="00DB77D4"/>
    <w:rPr>
      <w:rFonts w:asciiTheme="majorHAnsi" w:eastAsiaTheme="majorEastAsia" w:hAnsiTheme="majorHAnsi" w:cstheme="majorBidi"/>
      <w:b/>
      <w:bCs/>
      <w:sz w:val="24"/>
    </w:rPr>
  </w:style>
  <w:style w:type="character" w:customStyle="1" w:styleId="berschrift4Zchn">
    <w:name w:val="Überschrift 4 Zchn"/>
    <w:basedOn w:val="Absatz-Standardschriftart"/>
    <w:link w:val="berschrift4"/>
    <w:uiPriority w:val="9"/>
    <w:rsid w:val="00111101"/>
    <w:rPr>
      <w:rFonts w:asciiTheme="majorHAnsi" w:eastAsiaTheme="majorEastAsia" w:hAnsiTheme="majorHAnsi" w:cstheme="majorBidi"/>
      <w:b/>
      <w:bCs/>
      <w:iCs/>
      <w:sz w:val="24"/>
    </w:rPr>
  </w:style>
  <w:style w:type="character" w:customStyle="1" w:styleId="berschrift5Zchn">
    <w:name w:val="Überschrift 5 Zchn"/>
    <w:basedOn w:val="Absatz-Standardschriftart"/>
    <w:link w:val="berschrift5"/>
    <w:uiPriority w:val="9"/>
    <w:rsid w:val="001B635B"/>
    <w:rPr>
      <w:rFonts w:asciiTheme="majorHAnsi" w:eastAsiaTheme="majorEastAsia" w:hAnsiTheme="majorHAnsi" w:cstheme="majorBidi"/>
      <w:color w:val="000000" w:themeColor="text1"/>
      <w:sz w:val="24"/>
    </w:rPr>
  </w:style>
  <w:style w:type="character" w:customStyle="1" w:styleId="berschrift6Zchn">
    <w:name w:val="Überschrift 6 Zchn"/>
    <w:basedOn w:val="Absatz-Standardschriftart"/>
    <w:link w:val="berschrift6"/>
    <w:uiPriority w:val="9"/>
    <w:rsid w:val="0084078A"/>
    <w:rPr>
      <w:rFonts w:asciiTheme="majorHAnsi" w:eastAsiaTheme="majorEastAsia" w:hAnsiTheme="majorHAnsi" w:cstheme="majorBidi"/>
      <w:i/>
      <w:iCs/>
      <w:color w:val="703504" w:themeColor="accent1" w:themeShade="7F"/>
      <w:sz w:val="24"/>
    </w:rPr>
  </w:style>
  <w:style w:type="character" w:customStyle="1" w:styleId="berschrift7Zchn">
    <w:name w:val="Überschrift 7 Zchn"/>
    <w:basedOn w:val="Absatz-Standardschriftart"/>
    <w:link w:val="berschrift7"/>
    <w:uiPriority w:val="9"/>
    <w:semiHidden/>
    <w:rsid w:val="0084078A"/>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84078A"/>
    <w:rPr>
      <w:rFonts w:asciiTheme="majorHAnsi" w:eastAsiaTheme="majorEastAsia" w:hAnsiTheme="majorHAnsi" w:cstheme="majorBidi"/>
      <w:color w:val="E36C09" w:themeColor="accent1"/>
      <w:sz w:val="20"/>
      <w:szCs w:val="20"/>
    </w:rPr>
  </w:style>
  <w:style w:type="character" w:customStyle="1" w:styleId="berschrift9Zchn">
    <w:name w:val="Überschrift 9 Zchn"/>
    <w:basedOn w:val="Absatz-Standardschriftart"/>
    <w:link w:val="berschrift9"/>
    <w:uiPriority w:val="9"/>
    <w:semiHidden/>
    <w:rsid w:val="0084078A"/>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qFormat/>
    <w:rsid w:val="004B48A3"/>
    <w:pPr>
      <w:spacing w:line="240" w:lineRule="auto"/>
      <w:jc w:val="center"/>
    </w:pPr>
    <w:rPr>
      <w:b/>
      <w:bCs/>
      <w:sz w:val="18"/>
      <w:szCs w:val="18"/>
    </w:rPr>
  </w:style>
  <w:style w:type="paragraph" w:styleId="Titel">
    <w:name w:val="Title"/>
    <w:basedOn w:val="Standard"/>
    <w:next w:val="Standard"/>
    <w:link w:val="TitelZchn"/>
    <w:uiPriority w:val="10"/>
    <w:qFormat/>
    <w:rsid w:val="00D10BFE"/>
    <w:pPr>
      <w:spacing w:after="300" w:line="240" w:lineRule="auto"/>
      <w:contextualSpacing/>
    </w:pPr>
    <w:rPr>
      <w:rFonts w:asciiTheme="majorHAnsi" w:eastAsiaTheme="majorEastAsia" w:hAnsiTheme="majorHAnsi" w:cstheme="majorBidi"/>
      <w:b/>
      <w:color w:val="E8641B"/>
      <w:spacing w:val="5"/>
      <w:kern w:val="28"/>
      <w:sz w:val="52"/>
      <w:szCs w:val="52"/>
    </w:rPr>
  </w:style>
  <w:style w:type="character" w:customStyle="1" w:styleId="TitelZchn">
    <w:name w:val="Titel Zchn"/>
    <w:basedOn w:val="Absatz-Standardschriftart"/>
    <w:link w:val="Titel"/>
    <w:uiPriority w:val="10"/>
    <w:rsid w:val="00D10BFE"/>
    <w:rPr>
      <w:rFonts w:asciiTheme="majorHAnsi" w:eastAsiaTheme="majorEastAsia" w:hAnsiTheme="majorHAnsi" w:cstheme="majorBidi"/>
      <w:b/>
      <w:color w:val="E8641B"/>
      <w:spacing w:val="5"/>
      <w:kern w:val="28"/>
      <w:sz w:val="52"/>
      <w:szCs w:val="52"/>
    </w:rPr>
  </w:style>
  <w:style w:type="paragraph" w:styleId="Untertitel">
    <w:name w:val="Subtitle"/>
    <w:basedOn w:val="Standard"/>
    <w:next w:val="Standard"/>
    <w:link w:val="UntertitelZchn"/>
    <w:uiPriority w:val="11"/>
    <w:qFormat/>
    <w:rsid w:val="00D10BFE"/>
    <w:pPr>
      <w:numPr>
        <w:ilvl w:val="1"/>
      </w:numPr>
    </w:pPr>
    <w:rPr>
      <w:rFonts w:asciiTheme="majorHAnsi" w:eastAsiaTheme="majorEastAsia" w:hAnsiTheme="majorHAnsi" w:cstheme="majorBidi"/>
      <w:i/>
      <w:iCs/>
      <w:color w:val="E8641B"/>
      <w:spacing w:val="15"/>
      <w:szCs w:val="24"/>
    </w:rPr>
  </w:style>
  <w:style w:type="character" w:customStyle="1" w:styleId="UntertitelZchn">
    <w:name w:val="Untertitel Zchn"/>
    <w:basedOn w:val="Absatz-Standardschriftart"/>
    <w:link w:val="Untertitel"/>
    <w:uiPriority w:val="11"/>
    <w:rsid w:val="00D10BFE"/>
    <w:rPr>
      <w:rFonts w:asciiTheme="majorHAnsi" w:eastAsiaTheme="majorEastAsia" w:hAnsiTheme="majorHAnsi" w:cstheme="majorBidi"/>
      <w:i/>
      <w:iCs/>
      <w:color w:val="E8641B"/>
      <w:spacing w:val="15"/>
      <w:sz w:val="24"/>
      <w:szCs w:val="24"/>
    </w:rPr>
  </w:style>
  <w:style w:type="character" w:styleId="Fett">
    <w:name w:val="Strong"/>
    <w:basedOn w:val="Absatz-Standardschriftart"/>
    <w:uiPriority w:val="22"/>
    <w:qFormat/>
    <w:rsid w:val="0084078A"/>
    <w:rPr>
      <w:b/>
      <w:bCs/>
    </w:rPr>
  </w:style>
  <w:style w:type="character" w:styleId="Hervorhebung">
    <w:name w:val="Emphasis"/>
    <w:basedOn w:val="Absatz-Standardschriftart"/>
    <w:uiPriority w:val="20"/>
    <w:qFormat/>
    <w:rsid w:val="0084078A"/>
    <w:rPr>
      <w:i/>
      <w:iCs/>
    </w:rPr>
  </w:style>
  <w:style w:type="paragraph" w:styleId="Listenabsatz">
    <w:name w:val="List Paragraph"/>
    <w:basedOn w:val="Standard"/>
    <w:uiPriority w:val="34"/>
    <w:qFormat/>
    <w:rsid w:val="0084078A"/>
    <w:pPr>
      <w:ind w:left="720"/>
      <w:contextualSpacing/>
    </w:pPr>
  </w:style>
  <w:style w:type="paragraph" w:styleId="Zitat">
    <w:name w:val="Quote"/>
    <w:basedOn w:val="Standard"/>
    <w:next w:val="Standard"/>
    <w:link w:val="ZitatZchn"/>
    <w:uiPriority w:val="29"/>
    <w:qFormat/>
    <w:rsid w:val="0084078A"/>
    <w:rPr>
      <w:i/>
      <w:iCs/>
      <w:color w:val="000000" w:themeColor="text1"/>
    </w:rPr>
  </w:style>
  <w:style w:type="character" w:customStyle="1" w:styleId="ZitatZchn">
    <w:name w:val="Zitat Zchn"/>
    <w:basedOn w:val="Absatz-Standardschriftart"/>
    <w:link w:val="Zitat"/>
    <w:uiPriority w:val="29"/>
    <w:rsid w:val="0084078A"/>
    <w:rPr>
      <w:i/>
      <w:iCs/>
      <w:color w:val="000000" w:themeColor="text1"/>
    </w:rPr>
  </w:style>
  <w:style w:type="paragraph" w:styleId="IntensivesZitat">
    <w:name w:val="Intense Quote"/>
    <w:basedOn w:val="Standard"/>
    <w:next w:val="Standard"/>
    <w:link w:val="IntensivesZitatZchn"/>
    <w:uiPriority w:val="30"/>
    <w:qFormat/>
    <w:rsid w:val="00D10BFE"/>
    <w:pPr>
      <w:pBdr>
        <w:bottom w:val="single" w:sz="4" w:space="4" w:color="E36C09" w:themeColor="accent1"/>
      </w:pBdr>
      <w:spacing w:before="200" w:after="280"/>
      <w:ind w:left="936" w:right="936"/>
    </w:pPr>
    <w:rPr>
      <w:b/>
      <w:bCs/>
      <w:i/>
      <w:iCs/>
      <w:color w:val="E8641B"/>
    </w:rPr>
  </w:style>
  <w:style w:type="character" w:customStyle="1" w:styleId="IntensivesZitatZchn">
    <w:name w:val="Intensives Zitat Zchn"/>
    <w:basedOn w:val="Absatz-Standardschriftart"/>
    <w:link w:val="IntensivesZitat"/>
    <w:uiPriority w:val="30"/>
    <w:rsid w:val="00D10BFE"/>
    <w:rPr>
      <w:b/>
      <w:bCs/>
      <w:i/>
      <w:iCs/>
      <w:color w:val="E8641B"/>
      <w:sz w:val="24"/>
    </w:rPr>
  </w:style>
  <w:style w:type="character" w:styleId="SchwacheHervorhebung">
    <w:name w:val="Subtle Emphasis"/>
    <w:basedOn w:val="Absatz-Standardschriftart"/>
    <w:uiPriority w:val="19"/>
    <w:qFormat/>
    <w:rsid w:val="0084078A"/>
    <w:rPr>
      <w:i/>
      <w:iCs/>
      <w:color w:val="808080" w:themeColor="text1" w:themeTint="7F"/>
    </w:rPr>
  </w:style>
  <w:style w:type="character" w:styleId="IntensiveHervorhebung">
    <w:name w:val="Intense Emphasis"/>
    <w:basedOn w:val="Absatz-Standardschriftart"/>
    <w:uiPriority w:val="21"/>
    <w:qFormat/>
    <w:rsid w:val="00D10BFE"/>
    <w:rPr>
      <w:b/>
      <w:bCs/>
      <w:i/>
      <w:iCs/>
      <w:color w:val="E8641B"/>
    </w:rPr>
  </w:style>
  <w:style w:type="character" w:styleId="SchwacherVerweis">
    <w:name w:val="Subtle Reference"/>
    <w:basedOn w:val="Absatz-Standardschriftart"/>
    <w:uiPriority w:val="31"/>
    <w:qFormat/>
    <w:rsid w:val="0084078A"/>
    <w:rPr>
      <w:smallCaps/>
      <w:color w:val="FFFFFF" w:themeColor="accent2"/>
      <w:u w:val="single"/>
    </w:rPr>
  </w:style>
  <w:style w:type="character" w:styleId="IntensiverVerweis">
    <w:name w:val="Intense Reference"/>
    <w:basedOn w:val="Absatz-Standardschriftart"/>
    <w:uiPriority w:val="32"/>
    <w:qFormat/>
    <w:rsid w:val="0084078A"/>
    <w:rPr>
      <w:b/>
      <w:bCs/>
      <w:smallCaps/>
      <w:color w:val="FFFFFF" w:themeColor="accent2"/>
      <w:spacing w:val="5"/>
      <w:u w:val="single"/>
    </w:rPr>
  </w:style>
  <w:style w:type="character" w:styleId="Buchtitel">
    <w:name w:val="Book Title"/>
    <w:basedOn w:val="Absatz-Standardschriftart"/>
    <w:uiPriority w:val="33"/>
    <w:qFormat/>
    <w:rsid w:val="0084078A"/>
    <w:rPr>
      <w:b/>
      <w:bCs/>
      <w:smallCaps/>
      <w:spacing w:val="5"/>
    </w:rPr>
  </w:style>
  <w:style w:type="paragraph" w:styleId="Inhaltsverzeichnisberschrift">
    <w:name w:val="TOC Heading"/>
    <w:basedOn w:val="berschrift1"/>
    <w:next w:val="Standard"/>
    <w:uiPriority w:val="39"/>
    <w:unhideWhenUsed/>
    <w:qFormat/>
    <w:rsid w:val="0084078A"/>
    <w:pPr>
      <w:outlineLvl w:val="9"/>
    </w:pPr>
  </w:style>
  <w:style w:type="paragraph" w:styleId="Kopfzeile">
    <w:name w:val="header"/>
    <w:basedOn w:val="Standard"/>
    <w:link w:val="KopfzeileZchn"/>
    <w:uiPriority w:val="99"/>
    <w:unhideWhenUsed/>
    <w:rsid w:val="002D614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D614D"/>
  </w:style>
  <w:style w:type="paragraph" w:styleId="Fuzeile">
    <w:name w:val="footer"/>
    <w:basedOn w:val="Standard"/>
    <w:link w:val="FuzeileZchn"/>
    <w:uiPriority w:val="99"/>
    <w:unhideWhenUsed/>
    <w:rsid w:val="002D614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D614D"/>
  </w:style>
  <w:style w:type="paragraph" w:styleId="Verzeichnis1">
    <w:name w:val="toc 1"/>
    <w:basedOn w:val="Standard"/>
    <w:next w:val="Standard"/>
    <w:autoRedefine/>
    <w:uiPriority w:val="39"/>
    <w:unhideWhenUsed/>
    <w:qFormat/>
    <w:rsid w:val="00CE328D"/>
    <w:pPr>
      <w:tabs>
        <w:tab w:val="right" w:leader="dot" w:pos="8505"/>
      </w:tabs>
      <w:spacing w:after="100"/>
    </w:pPr>
    <w:rPr>
      <w:b/>
      <w:noProof/>
      <w:lang w:val="de-DE"/>
    </w:rPr>
  </w:style>
  <w:style w:type="character" w:styleId="Hyperlink">
    <w:name w:val="Hyperlink"/>
    <w:basedOn w:val="Absatz-Standardschriftart"/>
    <w:uiPriority w:val="99"/>
    <w:unhideWhenUsed/>
    <w:rsid w:val="003F56BC"/>
    <w:rPr>
      <w:color w:val="0000FF" w:themeColor="hyperlink"/>
      <w:u w:val="single"/>
    </w:rPr>
  </w:style>
  <w:style w:type="paragraph" w:styleId="Verzeichnis2">
    <w:name w:val="toc 2"/>
    <w:basedOn w:val="Standard"/>
    <w:next w:val="Standard"/>
    <w:autoRedefine/>
    <w:uiPriority w:val="39"/>
    <w:unhideWhenUsed/>
    <w:qFormat/>
    <w:rsid w:val="0082002B"/>
    <w:pPr>
      <w:spacing w:after="100"/>
      <w:ind w:left="220"/>
    </w:pPr>
  </w:style>
  <w:style w:type="paragraph" w:styleId="Literaturverzeichnis">
    <w:name w:val="Bibliography"/>
    <w:basedOn w:val="Standard"/>
    <w:next w:val="Standard"/>
    <w:uiPriority w:val="37"/>
    <w:unhideWhenUsed/>
    <w:rsid w:val="005F4F82"/>
  </w:style>
  <w:style w:type="paragraph" w:styleId="StandardWeb">
    <w:name w:val="Normal (Web)"/>
    <w:basedOn w:val="Standard"/>
    <w:uiPriority w:val="99"/>
    <w:unhideWhenUsed/>
    <w:rsid w:val="00FD7635"/>
    <w:pPr>
      <w:spacing w:before="100" w:beforeAutospacing="1" w:after="100" w:afterAutospacing="1" w:line="240" w:lineRule="auto"/>
    </w:pPr>
    <w:rPr>
      <w:rFonts w:ascii="Times New Roman" w:eastAsia="Times New Roman" w:hAnsi="Times New Roman" w:cs="Times New Roman"/>
      <w:szCs w:val="24"/>
      <w:lang w:val="de-DE" w:eastAsia="de-DE" w:bidi="ar-SA"/>
    </w:rPr>
  </w:style>
  <w:style w:type="paragraph" w:styleId="Funotentext">
    <w:name w:val="footnote text"/>
    <w:basedOn w:val="Standard"/>
    <w:link w:val="FunotentextZchn"/>
    <w:uiPriority w:val="99"/>
    <w:semiHidden/>
    <w:unhideWhenUsed/>
    <w:rsid w:val="001D1DF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D1DFE"/>
    <w:rPr>
      <w:sz w:val="20"/>
      <w:szCs w:val="20"/>
    </w:rPr>
  </w:style>
  <w:style w:type="character" w:styleId="Funotenzeichen">
    <w:name w:val="footnote reference"/>
    <w:basedOn w:val="Absatz-Standardschriftart"/>
    <w:uiPriority w:val="99"/>
    <w:semiHidden/>
    <w:unhideWhenUsed/>
    <w:rsid w:val="001D1DFE"/>
    <w:rPr>
      <w:vertAlign w:val="superscript"/>
    </w:rPr>
  </w:style>
  <w:style w:type="paragraph" w:styleId="Abbildungsverzeichnis">
    <w:name w:val="table of figures"/>
    <w:basedOn w:val="Standard"/>
    <w:next w:val="Standard"/>
    <w:uiPriority w:val="99"/>
    <w:unhideWhenUsed/>
    <w:rsid w:val="00160EDE"/>
    <w:pPr>
      <w:spacing w:after="0"/>
    </w:pPr>
  </w:style>
  <w:style w:type="paragraph" w:styleId="Verzeichnis3">
    <w:name w:val="toc 3"/>
    <w:basedOn w:val="Standard"/>
    <w:next w:val="Standard"/>
    <w:autoRedefine/>
    <w:uiPriority w:val="39"/>
    <w:unhideWhenUsed/>
    <w:qFormat/>
    <w:rsid w:val="009768C1"/>
    <w:pPr>
      <w:spacing w:after="100"/>
      <w:ind w:left="440"/>
    </w:pPr>
  </w:style>
  <w:style w:type="character" w:customStyle="1" w:styleId="nolink">
    <w:name w:val="nolink"/>
    <w:basedOn w:val="Absatz-Standardschriftart"/>
    <w:rsid w:val="00032922"/>
  </w:style>
  <w:style w:type="character" w:customStyle="1" w:styleId="cs">
    <w:name w:val="cs"/>
    <w:basedOn w:val="Absatz-Standardschriftart"/>
    <w:rsid w:val="00032922"/>
  </w:style>
  <w:style w:type="character" w:customStyle="1" w:styleId="vb">
    <w:name w:val="vb"/>
    <w:basedOn w:val="Absatz-Standardschriftart"/>
    <w:rsid w:val="00032922"/>
  </w:style>
  <w:style w:type="character" w:customStyle="1" w:styleId="cpp">
    <w:name w:val="cpp"/>
    <w:basedOn w:val="Absatz-Standardschriftart"/>
    <w:rsid w:val="00032922"/>
  </w:style>
  <w:style w:type="character" w:customStyle="1" w:styleId="nu">
    <w:name w:val="nu"/>
    <w:basedOn w:val="Absatz-Standardschriftart"/>
    <w:rsid w:val="00032922"/>
  </w:style>
  <w:style w:type="character" w:styleId="HTMLCode">
    <w:name w:val="HTML Code"/>
    <w:basedOn w:val="Absatz-Standardschriftart"/>
    <w:uiPriority w:val="99"/>
    <w:semiHidden/>
    <w:unhideWhenUsed/>
    <w:rsid w:val="00D36646"/>
    <w:rPr>
      <w:rFonts w:ascii="Courier New" w:eastAsia="Times New Roman" w:hAnsi="Courier New" w:cs="Courier New"/>
      <w:sz w:val="20"/>
      <w:szCs w:val="20"/>
    </w:rPr>
  </w:style>
  <w:style w:type="character" w:customStyle="1" w:styleId="code">
    <w:name w:val="code"/>
    <w:basedOn w:val="Absatz-Standardschriftart"/>
    <w:rsid w:val="007B74A5"/>
  </w:style>
  <w:style w:type="character" w:customStyle="1" w:styleId="keyword1">
    <w:name w:val="keyword1"/>
    <w:basedOn w:val="Absatz-Standardschriftart"/>
    <w:rsid w:val="004D6F4D"/>
    <w:rPr>
      <w:b/>
      <w:bCs/>
    </w:rPr>
  </w:style>
  <w:style w:type="paragraph" w:customStyle="1" w:styleId="Code0">
    <w:name w:val="Code"/>
    <w:basedOn w:val="Standard"/>
    <w:link w:val="CodeZchn"/>
    <w:qFormat/>
    <w:rsid w:val="003D40A2"/>
    <w:pPr>
      <w:autoSpaceDE w:val="0"/>
      <w:autoSpaceDN w:val="0"/>
      <w:adjustRightInd w:val="0"/>
      <w:spacing w:after="0" w:line="240" w:lineRule="auto"/>
      <w:jc w:val="left"/>
    </w:pPr>
    <w:rPr>
      <w:rFonts w:ascii="Courier New" w:hAnsi="Courier New" w:cs="Courier New"/>
      <w:noProof/>
      <w:sz w:val="20"/>
      <w:szCs w:val="20"/>
      <w:lang w:bidi="ar-SA"/>
    </w:rPr>
  </w:style>
  <w:style w:type="paragraph" w:styleId="HTMLVorformatiert">
    <w:name w:val="HTML Preformatted"/>
    <w:basedOn w:val="Standard"/>
    <w:link w:val="HTMLVorformatiertZchn"/>
    <w:uiPriority w:val="99"/>
    <w:semiHidden/>
    <w:unhideWhenUsed/>
    <w:rsid w:val="001B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999999"/>
      <w:sz w:val="20"/>
      <w:szCs w:val="20"/>
      <w:lang w:val="de-DE" w:eastAsia="de-DE" w:bidi="ar-SA"/>
    </w:rPr>
  </w:style>
  <w:style w:type="character" w:customStyle="1" w:styleId="CodeZchn">
    <w:name w:val="Code Zchn"/>
    <w:basedOn w:val="Absatz-Standardschriftart"/>
    <w:link w:val="Code0"/>
    <w:rsid w:val="003D40A2"/>
    <w:rPr>
      <w:rFonts w:ascii="Courier New" w:hAnsi="Courier New" w:cs="Courier New"/>
      <w:noProof/>
      <w:sz w:val="20"/>
      <w:szCs w:val="20"/>
      <w:lang w:bidi="ar-SA"/>
    </w:rPr>
  </w:style>
  <w:style w:type="character" w:customStyle="1" w:styleId="HTMLVorformatiertZchn">
    <w:name w:val="HTML Vorformatiert Zchn"/>
    <w:basedOn w:val="Absatz-Standardschriftart"/>
    <w:link w:val="HTMLVorformatiert"/>
    <w:uiPriority w:val="99"/>
    <w:semiHidden/>
    <w:rsid w:val="001B1922"/>
    <w:rPr>
      <w:rFonts w:ascii="Courier New" w:eastAsia="Times New Roman" w:hAnsi="Courier New" w:cs="Courier New"/>
      <w:color w:val="999999"/>
      <w:sz w:val="20"/>
      <w:szCs w:val="20"/>
      <w:lang w:val="de-DE" w:eastAsia="de-DE" w:bidi="ar-SA"/>
    </w:rPr>
  </w:style>
  <w:style w:type="character" w:customStyle="1" w:styleId="clssumtext">
    <w:name w:val="clssumtext"/>
    <w:basedOn w:val="Absatz-Standardschriftart"/>
    <w:rsid w:val="001F7645"/>
  </w:style>
  <w:style w:type="table" w:styleId="Tabellenraster">
    <w:name w:val="Table Grid"/>
    <w:basedOn w:val="NormaleTabelle"/>
    <w:uiPriority w:val="59"/>
    <w:rsid w:val="00FA0918"/>
    <w:pPr>
      <w:spacing w:after="0" w:line="240" w:lineRule="auto"/>
    </w:pPr>
    <w:rPr>
      <w:rFonts w:eastAsiaTheme="minorHAnsi"/>
      <w:lang w:val="de-DE"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dnotentext">
    <w:name w:val="endnote text"/>
    <w:basedOn w:val="Standard"/>
    <w:link w:val="EndnotentextZchn"/>
    <w:uiPriority w:val="99"/>
    <w:semiHidden/>
    <w:unhideWhenUsed/>
    <w:rsid w:val="00B61C2B"/>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61C2B"/>
    <w:rPr>
      <w:sz w:val="20"/>
      <w:szCs w:val="20"/>
    </w:rPr>
  </w:style>
  <w:style w:type="character" w:styleId="Endnotenzeichen">
    <w:name w:val="endnote reference"/>
    <w:basedOn w:val="Absatz-Standardschriftart"/>
    <w:uiPriority w:val="99"/>
    <w:semiHidden/>
    <w:unhideWhenUsed/>
    <w:rsid w:val="00B61C2B"/>
    <w:rPr>
      <w:vertAlign w:val="superscript"/>
    </w:rPr>
  </w:style>
  <w:style w:type="table" w:styleId="HelleSchattierung-Akzent3">
    <w:name w:val="Light Shading Accent 3"/>
    <w:basedOn w:val="NormaleTabelle"/>
    <w:uiPriority w:val="60"/>
    <w:rsid w:val="00CE7D5B"/>
    <w:pPr>
      <w:spacing w:after="0" w:line="240" w:lineRule="auto"/>
    </w:pPr>
    <w:rPr>
      <w:color w:val="5F8C00" w:themeColor="accent3" w:themeShade="BF"/>
    </w:rPr>
    <w:tblPr>
      <w:tblStyleRowBandSize w:val="1"/>
      <w:tblStyleColBandSize w:val="1"/>
      <w:tblInd w:w="0" w:type="dxa"/>
      <w:tblBorders>
        <w:top w:val="single" w:sz="8" w:space="0" w:color="80BC00" w:themeColor="accent3"/>
        <w:bottom w:val="single" w:sz="8" w:space="0" w:color="80BC0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BC00" w:themeColor="accent3"/>
          <w:left w:val="nil"/>
          <w:bottom w:val="single" w:sz="8" w:space="0" w:color="80BC00" w:themeColor="accent3"/>
          <w:right w:val="nil"/>
          <w:insideH w:val="nil"/>
          <w:insideV w:val="nil"/>
        </w:tcBorders>
      </w:tcPr>
    </w:tblStylePr>
    <w:tblStylePr w:type="lastRow">
      <w:pPr>
        <w:spacing w:before="0" w:after="0" w:line="240" w:lineRule="auto"/>
      </w:pPr>
      <w:rPr>
        <w:b/>
        <w:bCs/>
      </w:rPr>
      <w:tblPr/>
      <w:tcPr>
        <w:tcBorders>
          <w:top w:val="single" w:sz="8" w:space="0" w:color="80BC00" w:themeColor="accent3"/>
          <w:left w:val="nil"/>
          <w:bottom w:val="single" w:sz="8" w:space="0" w:color="80BC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FFAF" w:themeFill="accent3" w:themeFillTint="3F"/>
      </w:tcPr>
    </w:tblStylePr>
    <w:tblStylePr w:type="band1Horz">
      <w:tblPr/>
      <w:tcPr>
        <w:tcBorders>
          <w:left w:val="nil"/>
          <w:right w:val="nil"/>
          <w:insideH w:val="nil"/>
          <w:insideV w:val="nil"/>
        </w:tcBorders>
        <w:shd w:val="clear" w:color="auto" w:fill="E5FFAF" w:themeFill="accent3" w:themeFillTint="3F"/>
      </w:tcPr>
    </w:tblStylePr>
  </w:style>
  <w:style w:type="table" w:styleId="HelleListe-Akzent3">
    <w:name w:val="Light List Accent 3"/>
    <w:basedOn w:val="NormaleTabelle"/>
    <w:uiPriority w:val="61"/>
    <w:rsid w:val="000C1ED7"/>
    <w:pPr>
      <w:spacing w:after="0" w:line="240" w:lineRule="auto"/>
    </w:pPr>
    <w:tblPr>
      <w:tblStyleRowBandSize w:val="1"/>
      <w:tblStyleColBandSize w:val="1"/>
      <w:tblInd w:w="0" w:type="dxa"/>
      <w:tblBorders>
        <w:top w:val="single" w:sz="8" w:space="0" w:color="B6CC87" w:themeColor="text2" w:themeShade="BF"/>
        <w:left w:val="single" w:sz="8" w:space="0" w:color="B6CC87" w:themeColor="text2" w:themeShade="BF"/>
        <w:bottom w:val="single" w:sz="8" w:space="0" w:color="B6CC87" w:themeColor="text2" w:themeShade="BF"/>
        <w:right w:val="single" w:sz="8" w:space="0" w:color="B6CC87" w:themeColor="text2" w:themeShade="BF"/>
        <w:insideH w:val="single" w:sz="8" w:space="0" w:color="B6CC87" w:themeColor="text2" w:themeShade="BF"/>
        <w:insideV w:val="single" w:sz="8" w:space="0" w:color="B6CC87" w:themeColor="text2" w:themeShade="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6CC87" w:themeFill="text2" w:themeFillShade="BF"/>
      </w:tcPr>
    </w:tblStylePr>
    <w:tblStylePr w:type="lastRow">
      <w:pPr>
        <w:spacing w:before="0" w:after="0" w:line="240" w:lineRule="auto"/>
      </w:pPr>
      <w:rPr>
        <w:b/>
        <w:bCs/>
      </w:rPr>
      <w:tblPr/>
      <w:tcPr>
        <w:tcBorders>
          <w:top w:val="double" w:sz="6" w:space="0" w:color="80BC00" w:themeColor="accent3"/>
          <w:left w:val="single" w:sz="8" w:space="0" w:color="80BC00" w:themeColor="accent3"/>
          <w:bottom w:val="single" w:sz="8" w:space="0" w:color="80BC00" w:themeColor="accent3"/>
          <w:right w:val="single" w:sz="8" w:space="0" w:color="80BC00" w:themeColor="accent3"/>
        </w:tcBorders>
      </w:tcPr>
    </w:tblStylePr>
    <w:tblStylePr w:type="firstCol">
      <w:rPr>
        <w:b/>
        <w:bCs/>
      </w:rPr>
    </w:tblStylePr>
    <w:tblStylePr w:type="lastCol">
      <w:rPr>
        <w:b/>
        <w:bCs/>
      </w:rPr>
    </w:tblStylePr>
    <w:tblStylePr w:type="band1Vert">
      <w:tblPr/>
      <w:tcPr>
        <w:tcBorders>
          <w:top w:val="single" w:sz="8" w:space="0" w:color="80BC00" w:themeColor="accent3"/>
          <w:left w:val="single" w:sz="8" w:space="0" w:color="80BC00" w:themeColor="accent3"/>
          <w:bottom w:val="single" w:sz="8" w:space="0" w:color="80BC00" w:themeColor="accent3"/>
          <w:right w:val="single" w:sz="8" w:space="0" w:color="80BC00" w:themeColor="accent3"/>
        </w:tcBorders>
      </w:tcPr>
    </w:tblStylePr>
    <w:tblStylePr w:type="band1Horz">
      <w:tblPr/>
      <w:tcPr>
        <w:tcBorders>
          <w:top w:val="single" w:sz="8" w:space="0" w:color="80BC00" w:themeColor="accent3"/>
          <w:left w:val="single" w:sz="8" w:space="0" w:color="80BC00" w:themeColor="accent3"/>
          <w:bottom w:val="single" w:sz="8" w:space="0" w:color="80BC00" w:themeColor="accent3"/>
          <w:right w:val="single" w:sz="8" w:space="0" w:color="80BC00" w:themeColor="accent3"/>
        </w:tcBorders>
      </w:tcPr>
    </w:tblStylePr>
  </w:style>
  <w:style w:type="character" w:styleId="Zeilennummer">
    <w:name w:val="line number"/>
    <w:basedOn w:val="Absatz-Standardschriftart"/>
    <w:uiPriority w:val="99"/>
    <w:semiHidden/>
    <w:unhideWhenUsed/>
    <w:rsid w:val="0066190D"/>
  </w:style>
  <w:style w:type="character" w:customStyle="1" w:styleId="m1">
    <w:name w:val="m1"/>
    <w:basedOn w:val="Absatz-Standardschriftart"/>
    <w:rsid w:val="006E1EDE"/>
    <w:rPr>
      <w:color w:val="0000FF"/>
    </w:rPr>
  </w:style>
  <w:style w:type="character" w:customStyle="1" w:styleId="pi1">
    <w:name w:val="pi1"/>
    <w:basedOn w:val="Absatz-Standardschriftart"/>
    <w:rsid w:val="006E1EDE"/>
    <w:rPr>
      <w:color w:val="0000FF"/>
    </w:rPr>
  </w:style>
  <w:style w:type="character" w:customStyle="1" w:styleId="t1">
    <w:name w:val="t1"/>
    <w:basedOn w:val="Absatz-Standardschriftart"/>
    <w:rsid w:val="006E1EDE"/>
    <w:rPr>
      <w:color w:val="990000"/>
    </w:rPr>
  </w:style>
  <w:style w:type="character" w:customStyle="1" w:styleId="ns1">
    <w:name w:val="ns1"/>
    <w:basedOn w:val="Absatz-Standardschriftart"/>
    <w:rsid w:val="006E1EDE"/>
    <w:rPr>
      <w:color w:val="FF0000"/>
    </w:rPr>
  </w:style>
  <w:style w:type="character" w:customStyle="1" w:styleId="tx1">
    <w:name w:val="tx1"/>
    <w:basedOn w:val="Absatz-Standardschriftart"/>
    <w:rsid w:val="006E1EDE"/>
    <w:rPr>
      <w:b/>
      <w:bCs/>
    </w:rPr>
  </w:style>
  <w:style w:type="paragraph" w:styleId="Verzeichnis4">
    <w:name w:val="toc 4"/>
    <w:basedOn w:val="Standard"/>
    <w:next w:val="Standard"/>
    <w:autoRedefine/>
    <w:uiPriority w:val="39"/>
    <w:unhideWhenUsed/>
    <w:rsid w:val="00312FFA"/>
    <w:pPr>
      <w:spacing w:after="100" w:line="276" w:lineRule="auto"/>
      <w:ind w:left="660"/>
    </w:pPr>
    <w:rPr>
      <w:sz w:val="22"/>
      <w:lang w:val="de-DE" w:eastAsia="de-DE" w:bidi="ar-SA"/>
    </w:rPr>
  </w:style>
  <w:style w:type="paragraph" w:styleId="Verzeichnis5">
    <w:name w:val="toc 5"/>
    <w:basedOn w:val="Standard"/>
    <w:next w:val="Standard"/>
    <w:autoRedefine/>
    <w:uiPriority w:val="39"/>
    <w:unhideWhenUsed/>
    <w:rsid w:val="00312FFA"/>
    <w:pPr>
      <w:spacing w:after="100" w:line="276" w:lineRule="auto"/>
      <w:ind w:left="880"/>
    </w:pPr>
    <w:rPr>
      <w:sz w:val="22"/>
      <w:lang w:val="de-DE" w:eastAsia="de-DE" w:bidi="ar-SA"/>
    </w:rPr>
  </w:style>
  <w:style w:type="paragraph" w:styleId="Verzeichnis6">
    <w:name w:val="toc 6"/>
    <w:basedOn w:val="Standard"/>
    <w:next w:val="Standard"/>
    <w:autoRedefine/>
    <w:uiPriority w:val="39"/>
    <w:unhideWhenUsed/>
    <w:rsid w:val="00312FFA"/>
    <w:pPr>
      <w:spacing w:after="100" w:line="276" w:lineRule="auto"/>
      <w:ind w:left="1100"/>
    </w:pPr>
    <w:rPr>
      <w:sz w:val="22"/>
      <w:lang w:val="de-DE" w:eastAsia="de-DE" w:bidi="ar-SA"/>
    </w:rPr>
  </w:style>
  <w:style w:type="paragraph" w:styleId="Verzeichnis7">
    <w:name w:val="toc 7"/>
    <w:basedOn w:val="Standard"/>
    <w:next w:val="Standard"/>
    <w:autoRedefine/>
    <w:uiPriority w:val="39"/>
    <w:unhideWhenUsed/>
    <w:rsid w:val="00312FFA"/>
    <w:pPr>
      <w:spacing w:after="100" w:line="276" w:lineRule="auto"/>
      <w:ind w:left="1320"/>
    </w:pPr>
    <w:rPr>
      <w:sz w:val="22"/>
      <w:lang w:val="de-DE" w:eastAsia="de-DE" w:bidi="ar-SA"/>
    </w:rPr>
  </w:style>
  <w:style w:type="paragraph" w:styleId="Verzeichnis8">
    <w:name w:val="toc 8"/>
    <w:basedOn w:val="Standard"/>
    <w:next w:val="Standard"/>
    <w:autoRedefine/>
    <w:uiPriority w:val="39"/>
    <w:unhideWhenUsed/>
    <w:rsid w:val="00312FFA"/>
    <w:pPr>
      <w:spacing w:after="100" w:line="276" w:lineRule="auto"/>
      <w:ind w:left="1540"/>
    </w:pPr>
    <w:rPr>
      <w:sz w:val="22"/>
      <w:lang w:val="de-DE" w:eastAsia="de-DE" w:bidi="ar-SA"/>
    </w:rPr>
  </w:style>
  <w:style w:type="paragraph" w:styleId="Verzeichnis9">
    <w:name w:val="toc 9"/>
    <w:basedOn w:val="Standard"/>
    <w:next w:val="Standard"/>
    <w:autoRedefine/>
    <w:uiPriority w:val="39"/>
    <w:unhideWhenUsed/>
    <w:rsid w:val="00312FFA"/>
    <w:pPr>
      <w:spacing w:after="100" w:line="276" w:lineRule="auto"/>
      <w:ind w:left="1760"/>
    </w:pPr>
    <w:rPr>
      <w:sz w:val="22"/>
      <w:lang w:val="de-DE" w:eastAsia="de-DE" w:bidi="ar-SA"/>
    </w:rPr>
  </w:style>
  <w:style w:type="paragraph" w:styleId="Index1">
    <w:name w:val="index 1"/>
    <w:basedOn w:val="Standard"/>
    <w:next w:val="Standard"/>
    <w:autoRedefine/>
    <w:uiPriority w:val="99"/>
    <w:unhideWhenUsed/>
    <w:rsid w:val="00D16370"/>
    <w:pPr>
      <w:spacing w:after="0"/>
      <w:ind w:left="240" w:hanging="240"/>
    </w:pPr>
    <w:rPr>
      <w:sz w:val="20"/>
      <w:szCs w:val="20"/>
    </w:rPr>
  </w:style>
  <w:style w:type="paragraph" w:styleId="Index2">
    <w:name w:val="index 2"/>
    <w:basedOn w:val="Standard"/>
    <w:next w:val="Standard"/>
    <w:autoRedefine/>
    <w:uiPriority w:val="99"/>
    <w:unhideWhenUsed/>
    <w:rsid w:val="00494789"/>
    <w:pPr>
      <w:spacing w:after="0"/>
      <w:ind w:left="480" w:hanging="240"/>
    </w:pPr>
    <w:rPr>
      <w:sz w:val="20"/>
      <w:szCs w:val="20"/>
    </w:rPr>
  </w:style>
  <w:style w:type="paragraph" w:styleId="Index3">
    <w:name w:val="index 3"/>
    <w:basedOn w:val="Standard"/>
    <w:next w:val="Standard"/>
    <w:autoRedefine/>
    <w:uiPriority w:val="99"/>
    <w:unhideWhenUsed/>
    <w:rsid w:val="00494789"/>
    <w:pPr>
      <w:spacing w:after="0"/>
      <w:ind w:left="720" w:hanging="240"/>
    </w:pPr>
    <w:rPr>
      <w:sz w:val="20"/>
      <w:szCs w:val="20"/>
    </w:rPr>
  </w:style>
  <w:style w:type="paragraph" w:styleId="Index4">
    <w:name w:val="index 4"/>
    <w:basedOn w:val="Standard"/>
    <w:next w:val="Standard"/>
    <w:autoRedefine/>
    <w:uiPriority w:val="99"/>
    <w:unhideWhenUsed/>
    <w:rsid w:val="00494789"/>
    <w:pPr>
      <w:spacing w:after="0"/>
      <w:ind w:left="960" w:hanging="240"/>
    </w:pPr>
    <w:rPr>
      <w:sz w:val="20"/>
      <w:szCs w:val="20"/>
    </w:rPr>
  </w:style>
  <w:style w:type="paragraph" w:styleId="Index5">
    <w:name w:val="index 5"/>
    <w:basedOn w:val="Standard"/>
    <w:next w:val="Standard"/>
    <w:autoRedefine/>
    <w:uiPriority w:val="99"/>
    <w:unhideWhenUsed/>
    <w:rsid w:val="00494789"/>
    <w:pPr>
      <w:spacing w:after="0"/>
      <w:ind w:left="1200" w:hanging="240"/>
    </w:pPr>
    <w:rPr>
      <w:sz w:val="20"/>
      <w:szCs w:val="20"/>
    </w:rPr>
  </w:style>
  <w:style w:type="paragraph" w:styleId="Index6">
    <w:name w:val="index 6"/>
    <w:basedOn w:val="Standard"/>
    <w:next w:val="Standard"/>
    <w:autoRedefine/>
    <w:uiPriority w:val="99"/>
    <w:unhideWhenUsed/>
    <w:rsid w:val="00494789"/>
    <w:pPr>
      <w:spacing w:after="0"/>
      <w:ind w:left="1440" w:hanging="240"/>
    </w:pPr>
    <w:rPr>
      <w:sz w:val="20"/>
      <w:szCs w:val="20"/>
    </w:rPr>
  </w:style>
  <w:style w:type="paragraph" w:styleId="Index7">
    <w:name w:val="index 7"/>
    <w:basedOn w:val="Standard"/>
    <w:next w:val="Standard"/>
    <w:autoRedefine/>
    <w:uiPriority w:val="99"/>
    <w:unhideWhenUsed/>
    <w:rsid w:val="00494789"/>
    <w:pPr>
      <w:spacing w:after="0"/>
      <w:ind w:left="1680" w:hanging="240"/>
    </w:pPr>
    <w:rPr>
      <w:sz w:val="20"/>
      <w:szCs w:val="20"/>
    </w:rPr>
  </w:style>
  <w:style w:type="paragraph" w:styleId="Index8">
    <w:name w:val="index 8"/>
    <w:basedOn w:val="Standard"/>
    <w:next w:val="Standard"/>
    <w:autoRedefine/>
    <w:uiPriority w:val="99"/>
    <w:unhideWhenUsed/>
    <w:rsid w:val="00494789"/>
    <w:pPr>
      <w:spacing w:after="0"/>
      <w:ind w:left="1920" w:hanging="240"/>
    </w:pPr>
    <w:rPr>
      <w:sz w:val="20"/>
      <w:szCs w:val="20"/>
    </w:rPr>
  </w:style>
  <w:style w:type="paragraph" w:styleId="Index9">
    <w:name w:val="index 9"/>
    <w:basedOn w:val="Standard"/>
    <w:next w:val="Standard"/>
    <w:autoRedefine/>
    <w:uiPriority w:val="99"/>
    <w:unhideWhenUsed/>
    <w:rsid w:val="00494789"/>
    <w:pPr>
      <w:spacing w:after="0"/>
      <w:ind w:left="2160" w:hanging="240"/>
    </w:pPr>
    <w:rPr>
      <w:sz w:val="20"/>
      <w:szCs w:val="20"/>
    </w:rPr>
  </w:style>
  <w:style w:type="paragraph" w:styleId="Indexberschrift">
    <w:name w:val="index heading"/>
    <w:basedOn w:val="Standard"/>
    <w:next w:val="Index1"/>
    <w:uiPriority w:val="99"/>
    <w:unhideWhenUsed/>
    <w:rsid w:val="00494789"/>
    <w:pPr>
      <w:spacing w:before="120" w:after="120"/>
    </w:pPr>
    <w:rPr>
      <w:b/>
      <w:bCs/>
      <w:i/>
      <w:iCs/>
      <w:sz w:val="20"/>
      <w:szCs w:val="20"/>
    </w:rPr>
  </w:style>
  <w:style w:type="table" w:styleId="MittlereListe2-Akzent3">
    <w:name w:val="Medium List 2 Accent 3"/>
    <w:basedOn w:val="NormaleTabelle"/>
    <w:uiPriority w:val="66"/>
    <w:rsid w:val="00FE3CD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BC00" w:themeColor="accent3"/>
        <w:left w:val="single" w:sz="8" w:space="0" w:color="80BC00" w:themeColor="accent3"/>
        <w:bottom w:val="single" w:sz="8" w:space="0" w:color="80BC00" w:themeColor="accent3"/>
        <w:right w:val="single" w:sz="8" w:space="0" w:color="80BC0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80BC00" w:themeColor="accent3"/>
          <w:right w:val="nil"/>
          <w:insideH w:val="nil"/>
          <w:insideV w:val="nil"/>
        </w:tcBorders>
        <w:shd w:val="clear" w:color="auto" w:fill="FFFFFF" w:themeFill="background1"/>
      </w:tcPr>
    </w:tblStylePr>
    <w:tblStylePr w:type="lastRow">
      <w:tblPr/>
      <w:tcPr>
        <w:tcBorders>
          <w:top w:val="single" w:sz="8" w:space="0" w:color="80BC0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BC00" w:themeColor="accent3"/>
          <w:insideH w:val="nil"/>
          <w:insideV w:val="nil"/>
        </w:tcBorders>
        <w:shd w:val="clear" w:color="auto" w:fill="FFFFFF" w:themeFill="background1"/>
      </w:tcPr>
    </w:tblStylePr>
    <w:tblStylePr w:type="lastCol">
      <w:tblPr/>
      <w:tcPr>
        <w:tcBorders>
          <w:top w:val="nil"/>
          <w:left w:val="single" w:sz="8" w:space="0" w:color="80BC0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FFAF" w:themeFill="accent3" w:themeFillTint="3F"/>
      </w:tcPr>
    </w:tblStylePr>
    <w:tblStylePr w:type="band1Horz">
      <w:tblPr/>
      <w:tcPr>
        <w:tcBorders>
          <w:top w:val="nil"/>
          <w:bottom w:val="nil"/>
          <w:insideH w:val="nil"/>
          <w:insideV w:val="nil"/>
        </w:tcBorders>
        <w:shd w:val="clear" w:color="auto" w:fill="E5FFA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HelleListe1">
    <w:name w:val="Helle Liste1"/>
    <w:basedOn w:val="NormaleTabelle"/>
    <w:uiPriority w:val="61"/>
    <w:rsid w:val="00FE3CD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2">
    <w:name w:val="Light List Accent 2"/>
    <w:basedOn w:val="NormaleTabelle"/>
    <w:uiPriority w:val="61"/>
    <w:rsid w:val="00FE3CD2"/>
    <w:pPr>
      <w:spacing w:after="0" w:line="240" w:lineRule="auto"/>
    </w:pPr>
    <w:tblPr>
      <w:tblStyleRowBandSize w:val="1"/>
      <w:tblStyleColBandSize w:val="1"/>
      <w:tblInd w:w="0" w:type="dxa"/>
      <w:tblBorders>
        <w:top w:val="single" w:sz="8" w:space="0" w:color="FFFFFF" w:themeColor="accent2"/>
        <w:left w:val="single" w:sz="8" w:space="0" w:color="FFFFFF" w:themeColor="accent2"/>
        <w:bottom w:val="single" w:sz="8" w:space="0" w:color="FFFFFF" w:themeColor="accent2"/>
        <w:right w:val="single" w:sz="8" w:space="0" w:color="FFFFFF"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FFFF" w:themeFill="accent2"/>
      </w:tcPr>
    </w:tblStylePr>
    <w:tblStylePr w:type="lastRow">
      <w:pPr>
        <w:spacing w:before="0" w:after="0" w:line="240" w:lineRule="auto"/>
      </w:pPr>
      <w:rPr>
        <w:b/>
        <w:bCs/>
      </w:rPr>
      <w:tblPr/>
      <w:tcPr>
        <w:tcBorders>
          <w:top w:val="double" w:sz="6" w:space="0" w:color="FFFFFF" w:themeColor="accent2"/>
          <w:left w:val="single" w:sz="8" w:space="0" w:color="FFFFFF" w:themeColor="accent2"/>
          <w:bottom w:val="single" w:sz="8" w:space="0" w:color="FFFFFF" w:themeColor="accent2"/>
          <w:right w:val="single" w:sz="8" w:space="0" w:color="FFFFFF" w:themeColor="accent2"/>
        </w:tcBorders>
      </w:tcPr>
    </w:tblStylePr>
    <w:tblStylePr w:type="firstCol">
      <w:rPr>
        <w:b/>
        <w:bCs/>
      </w:rPr>
    </w:tblStylePr>
    <w:tblStylePr w:type="lastCol">
      <w:rPr>
        <w:b/>
        <w:bCs/>
      </w:rPr>
    </w:tblStylePr>
    <w:tblStylePr w:type="band1Vert">
      <w:tblPr/>
      <w:tcPr>
        <w:tcBorders>
          <w:top w:val="single" w:sz="8" w:space="0" w:color="FFFFFF" w:themeColor="accent2"/>
          <w:left w:val="single" w:sz="8" w:space="0" w:color="FFFFFF" w:themeColor="accent2"/>
          <w:bottom w:val="single" w:sz="8" w:space="0" w:color="FFFFFF" w:themeColor="accent2"/>
          <w:right w:val="single" w:sz="8" w:space="0" w:color="FFFFFF" w:themeColor="accent2"/>
        </w:tcBorders>
      </w:tcPr>
    </w:tblStylePr>
    <w:tblStylePr w:type="band1Horz">
      <w:tblPr/>
      <w:tcPr>
        <w:tcBorders>
          <w:top w:val="single" w:sz="8" w:space="0" w:color="FFFFFF" w:themeColor="accent2"/>
          <w:left w:val="single" w:sz="8" w:space="0" w:color="FFFFFF" w:themeColor="accent2"/>
          <w:bottom w:val="single" w:sz="8" w:space="0" w:color="FFFFFF" w:themeColor="accent2"/>
          <w:right w:val="single" w:sz="8" w:space="0" w:color="FFFFFF" w:themeColor="accent2"/>
        </w:tcBorders>
      </w:tcPr>
    </w:tblStylePr>
  </w:style>
  <w:style w:type="paragraph" w:styleId="Dokumentstruktur">
    <w:name w:val="Document Map"/>
    <w:basedOn w:val="Standard"/>
    <w:link w:val="DokumentstrukturZchn"/>
    <w:uiPriority w:val="99"/>
    <w:semiHidden/>
    <w:unhideWhenUsed/>
    <w:rsid w:val="00430FB2"/>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430FB2"/>
    <w:rPr>
      <w:rFonts w:ascii="Tahoma" w:hAnsi="Tahoma" w:cs="Tahoma"/>
      <w:sz w:val="16"/>
      <w:szCs w:val="16"/>
    </w:rPr>
  </w:style>
  <w:style w:type="table" w:styleId="MittlereListe2-Akzent1">
    <w:name w:val="Medium List 2 Accent 1"/>
    <w:basedOn w:val="NormaleTabelle"/>
    <w:uiPriority w:val="66"/>
    <w:rsid w:val="006904F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36C09" w:themeColor="accent1"/>
        <w:left w:val="single" w:sz="8" w:space="0" w:color="E36C09" w:themeColor="accent1"/>
        <w:bottom w:val="single" w:sz="8" w:space="0" w:color="E36C09" w:themeColor="accent1"/>
        <w:right w:val="single" w:sz="8" w:space="0" w:color="E36C09"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E36C09" w:themeColor="accent1"/>
          <w:right w:val="nil"/>
          <w:insideH w:val="nil"/>
          <w:insideV w:val="nil"/>
        </w:tcBorders>
        <w:shd w:val="clear" w:color="auto" w:fill="FFFFFF" w:themeFill="background1"/>
      </w:tcPr>
    </w:tblStylePr>
    <w:tblStylePr w:type="lastRow">
      <w:tblPr/>
      <w:tcPr>
        <w:tcBorders>
          <w:top w:val="single" w:sz="8" w:space="0" w:color="E36C09"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6C09" w:themeColor="accent1"/>
          <w:insideH w:val="nil"/>
          <w:insideV w:val="nil"/>
        </w:tcBorders>
        <w:shd w:val="clear" w:color="auto" w:fill="FFFFFF" w:themeFill="background1"/>
      </w:tcPr>
    </w:tblStylePr>
    <w:tblStylePr w:type="lastCol">
      <w:tblPr/>
      <w:tcPr>
        <w:tcBorders>
          <w:top w:val="nil"/>
          <w:left w:val="single" w:sz="8" w:space="0" w:color="E36C0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9BD" w:themeFill="accent1" w:themeFillTint="3F"/>
      </w:tcPr>
    </w:tblStylePr>
    <w:tblStylePr w:type="band1Horz">
      <w:tblPr/>
      <w:tcPr>
        <w:tcBorders>
          <w:top w:val="nil"/>
          <w:bottom w:val="nil"/>
          <w:insideH w:val="nil"/>
          <w:insideV w:val="nil"/>
        </w:tcBorders>
        <w:shd w:val="clear" w:color="auto" w:fill="FCD9B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Liste-Akzent1">
    <w:name w:val="Light List Accent 1"/>
    <w:basedOn w:val="NormaleTabelle"/>
    <w:uiPriority w:val="61"/>
    <w:rsid w:val="00CB2097"/>
    <w:pPr>
      <w:spacing w:after="0" w:line="240" w:lineRule="auto"/>
    </w:pPr>
    <w:tblPr>
      <w:tblStyleRowBandSize w:val="1"/>
      <w:tblStyleColBandSize w:val="1"/>
      <w:tblInd w:w="0" w:type="dxa"/>
      <w:tblBorders>
        <w:top w:val="single" w:sz="8" w:space="0" w:color="E36C09" w:themeColor="accent1"/>
        <w:left w:val="single" w:sz="8" w:space="0" w:color="E36C09" w:themeColor="accent1"/>
        <w:bottom w:val="single" w:sz="8" w:space="0" w:color="E36C09" w:themeColor="accent1"/>
        <w:right w:val="single" w:sz="8" w:space="0" w:color="E36C09"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36C09" w:themeFill="accent1"/>
      </w:tcPr>
    </w:tblStylePr>
    <w:tblStylePr w:type="lastRow">
      <w:pPr>
        <w:spacing w:before="0" w:after="0" w:line="240" w:lineRule="auto"/>
      </w:pPr>
      <w:rPr>
        <w:b/>
        <w:bCs/>
      </w:rPr>
      <w:tblPr/>
      <w:tcPr>
        <w:tcBorders>
          <w:top w:val="double" w:sz="6" w:space="0" w:color="E36C09" w:themeColor="accent1"/>
          <w:left w:val="single" w:sz="8" w:space="0" w:color="E36C09" w:themeColor="accent1"/>
          <w:bottom w:val="single" w:sz="8" w:space="0" w:color="E36C09" w:themeColor="accent1"/>
          <w:right w:val="single" w:sz="8" w:space="0" w:color="E36C09" w:themeColor="accent1"/>
        </w:tcBorders>
      </w:tcPr>
    </w:tblStylePr>
    <w:tblStylePr w:type="firstCol">
      <w:rPr>
        <w:b/>
        <w:bCs/>
      </w:rPr>
    </w:tblStylePr>
    <w:tblStylePr w:type="lastCol">
      <w:rPr>
        <w:b/>
        <w:bCs/>
      </w:rPr>
    </w:tblStylePr>
    <w:tblStylePr w:type="band1Vert">
      <w:tblPr/>
      <w:tcPr>
        <w:tcBorders>
          <w:top w:val="single" w:sz="8" w:space="0" w:color="E36C09" w:themeColor="accent1"/>
          <w:left w:val="single" w:sz="8" w:space="0" w:color="E36C09" w:themeColor="accent1"/>
          <w:bottom w:val="single" w:sz="8" w:space="0" w:color="E36C09" w:themeColor="accent1"/>
          <w:right w:val="single" w:sz="8" w:space="0" w:color="E36C09" w:themeColor="accent1"/>
        </w:tcBorders>
      </w:tcPr>
    </w:tblStylePr>
    <w:tblStylePr w:type="band1Horz">
      <w:tblPr/>
      <w:tcPr>
        <w:tcBorders>
          <w:top w:val="single" w:sz="8" w:space="0" w:color="E36C09" w:themeColor="accent1"/>
          <w:left w:val="single" w:sz="8" w:space="0" w:color="E36C09" w:themeColor="accent1"/>
          <w:bottom w:val="single" w:sz="8" w:space="0" w:color="E36C09" w:themeColor="accent1"/>
          <w:right w:val="single" w:sz="8" w:space="0" w:color="E36C09" w:themeColor="accent1"/>
        </w:tcBorders>
      </w:tcPr>
    </w:tblStylePr>
  </w:style>
  <w:style w:type="character" w:customStyle="1" w:styleId="sentence">
    <w:name w:val="sentence"/>
    <w:basedOn w:val="Absatz-Standardschriftart"/>
    <w:rsid w:val="00D25836"/>
  </w:style>
  <w:style w:type="character" w:styleId="Kommentarzeichen">
    <w:name w:val="annotation reference"/>
    <w:basedOn w:val="Absatz-Standardschriftart"/>
    <w:uiPriority w:val="99"/>
    <w:semiHidden/>
    <w:unhideWhenUsed/>
    <w:rsid w:val="00357B05"/>
    <w:rPr>
      <w:sz w:val="16"/>
      <w:szCs w:val="16"/>
    </w:rPr>
  </w:style>
  <w:style w:type="paragraph" w:styleId="Kommentartext">
    <w:name w:val="annotation text"/>
    <w:basedOn w:val="Standard"/>
    <w:link w:val="KommentartextZchn"/>
    <w:uiPriority w:val="99"/>
    <w:semiHidden/>
    <w:unhideWhenUsed/>
    <w:rsid w:val="00357B0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57B05"/>
    <w:rPr>
      <w:sz w:val="20"/>
      <w:szCs w:val="20"/>
    </w:rPr>
  </w:style>
  <w:style w:type="paragraph" w:styleId="Kommentarthema">
    <w:name w:val="annotation subject"/>
    <w:basedOn w:val="Kommentartext"/>
    <w:next w:val="Kommentartext"/>
    <w:link w:val="KommentarthemaZchn"/>
    <w:uiPriority w:val="99"/>
    <w:semiHidden/>
    <w:unhideWhenUsed/>
    <w:rsid w:val="00357B05"/>
    <w:rPr>
      <w:b/>
      <w:bCs/>
    </w:rPr>
  </w:style>
  <w:style w:type="character" w:customStyle="1" w:styleId="KommentarthemaZchn">
    <w:name w:val="Kommentarthema Zchn"/>
    <w:basedOn w:val="KommentartextZchn"/>
    <w:link w:val="Kommentarthema"/>
    <w:uiPriority w:val="99"/>
    <w:semiHidden/>
    <w:rsid w:val="00357B0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6394">
      <w:bodyDiv w:val="1"/>
      <w:marLeft w:val="0"/>
      <w:marRight w:val="0"/>
      <w:marTop w:val="0"/>
      <w:marBottom w:val="0"/>
      <w:divBdr>
        <w:top w:val="none" w:sz="0" w:space="0" w:color="auto"/>
        <w:left w:val="none" w:sz="0" w:space="0" w:color="auto"/>
        <w:bottom w:val="none" w:sz="0" w:space="0" w:color="auto"/>
        <w:right w:val="none" w:sz="0" w:space="0" w:color="auto"/>
      </w:divBdr>
    </w:div>
    <w:div w:id="19203802">
      <w:bodyDiv w:val="1"/>
      <w:marLeft w:val="0"/>
      <w:marRight w:val="0"/>
      <w:marTop w:val="0"/>
      <w:marBottom w:val="0"/>
      <w:divBdr>
        <w:top w:val="none" w:sz="0" w:space="0" w:color="auto"/>
        <w:left w:val="none" w:sz="0" w:space="0" w:color="auto"/>
        <w:bottom w:val="none" w:sz="0" w:space="0" w:color="auto"/>
        <w:right w:val="none" w:sz="0" w:space="0" w:color="auto"/>
      </w:divBdr>
    </w:div>
    <w:div w:id="21396067">
      <w:bodyDiv w:val="1"/>
      <w:marLeft w:val="0"/>
      <w:marRight w:val="0"/>
      <w:marTop w:val="0"/>
      <w:marBottom w:val="0"/>
      <w:divBdr>
        <w:top w:val="none" w:sz="0" w:space="0" w:color="auto"/>
        <w:left w:val="none" w:sz="0" w:space="0" w:color="auto"/>
        <w:bottom w:val="none" w:sz="0" w:space="0" w:color="auto"/>
        <w:right w:val="none" w:sz="0" w:space="0" w:color="auto"/>
      </w:divBdr>
    </w:div>
    <w:div w:id="45030665">
      <w:bodyDiv w:val="1"/>
      <w:marLeft w:val="0"/>
      <w:marRight w:val="0"/>
      <w:marTop w:val="0"/>
      <w:marBottom w:val="0"/>
      <w:divBdr>
        <w:top w:val="none" w:sz="0" w:space="0" w:color="auto"/>
        <w:left w:val="none" w:sz="0" w:space="0" w:color="auto"/>
        <w:bottom w:val="none" w:sz="0" w:space="0" w:color="auto"/>
        <w:right w:val="none" w:sz="0" w:space="0" w:color="auto"/>
      </w:divBdr>
    </w:div>
    <w:div w:id="48188435">
      <w:bodyDiv w:val="1"/>
      <w:marLeft w:val="0"/>
      <w:marRight w:val="0"/>
      <w:marTop w:val="0"/>
      <w:marBottom w:val="0"/>
      <w:divBdr>
        <w:top w:val="none" w:sz="0" w:space="0" w:color="auto"/>
        <w:left w:val="none" w:sz="0" w:space="0" w:color="auto"/>
        <w:bottom w:val="none" w:sz="0" w:space="0" w:color="auto"/>
        <w:right w:val="none" w:sz="0" w:space="0" w:color="auto"/>
      </w:divBdr>
    </w:div>
    <w:div w:id="68500838">
      <w:bodyDiv w:val="1"/>
      <w:marLeft w:val="0"/>
      <w:marRight w:val="0"/>
      <w:marTop w:val="0"/>
      <w:marBottom w:val="0"/>
      <w:divBdr>
        <w:top w:val="none" w:sz="0" w:space="0" w:color="auto"/>
        <w:left w:val="none" w:sz="0" w:space="0" w:color="auto"/>
        <w:bottom w:val="none" w:sz="0" w:space="0" w:color="auto"/>
        <w:right w:val="none" w:sz="0" w:space="0" w:color="auto"/>
      </w:divBdr>
    </w:div>
    <w:div w:id="107941580">
      <w:bodyDiv w:val="1"/>
      <w:marLeft w:val="0"/>
      <w:marRight w:val="0"/>
      <w:marTop w:val="0"/>
      <w:marBottom w:val="0"/>
      <w:divBdr>
        <w:top w:val="none" w:sz="0" w:space="0" w:color="auto"/>
        <w:left w:val="none" w:sz="0" w:space="0" w:color="auto"/>
        <w:bottom w:val="none" w:sz="0" w:space="0" w:color="auto"/>
        <w:right w:val="none" w:sz="0" w:space="0" w:color="auto"/>
      </w:divBdr>
    </w:div>
    <w:div w:id="131753408">
      <w:bodyDiv w:val="1"/>
      <w:marLeft w:val="0"/>
      <w:marRight w:val="0"/>
      <w:marTop w:val="0"/>
      <w:marBottom w:val="0"/>
      <w:divBdr>
        <w:top w:val="none" w:sz="0" w:space="0" w:color="auto"/>
        <w:left w:val="none" w:sz="0" w:space="0" w:color="auto"/>
        <w:bottom w:val="none" w:sz="0" w:space="0" w:color="auto"/>
        <w:right w:val="none" w:sz="0" w:space="0" w:color="auto"/>
      </w:divBdr>
    </w:div>
    <w:div w:id="141236334">
      <w:bodyDiv w:val="1"/>
      <w:marLeft w:val="0"/>
      <w:marRight w:val="0"/>
      <w:marTop w:val="0"/>
      <w:marBottom w:val="0"/>
      <w:divBdr>
        <w:top w:val="none" w:sz="0" w:space="0" w:color="auto"/>
        <w:left w:val="none" w:sz="0" w:space="0" w:color="auto"/>
        <w:bottom w:val="none" w:sz="0" w:space="0" w:color="auto"/>
        <w:right w:val="none" w:sz="0" w:space="0" w:color="auto"/>
      </w:divBdr>
      <w:divsChild>
        <w:div w:id="1794447522">
          <w:marLeft w:val="0"/>
          <w:marRight w:val="0"/>
          <w:marTop w:val="0"/>
          <w:marBottom w:val="0"/>
          <w:divBdr>
            <w:top w:val="none" w:sz="0" w:space="0" w:color="auto"/>
            <w:left w:val="none" w:sz="0" w:space="0" w:color="auto"/>
            <w:bottom w:val="none" w:sz="0" w:space="0" w:color="auto"/>
            <w:right w:val="none" w:sz="0" w:space="0" w:color="auto"/>
          </w:divBdr>
          <w:divsChild>
            <w:div w:id="169149613">
              <w:marLeft w:val="0"/>
              <w:marRight w:val="0"/>
              <w:marTop w:val="0"/>
              <w:marBottom w:val="0"/>
              <w:divBdr>
                <w:top w:val="none" w:sz="0" w:space="0" w:color="auto"/>
                <w:left w:val="none" w:sz="0" w:space="0" w:color="auto"/>
                <w:bottom w:val="none" w:sz="0" w:space="0" w:color="auto"/>
                <w:right w:val="none" w:sz="0" w:space="0" w:color="auto"/>
              </w:divBdr>
              <w:divsChild>
                <w:div w:id="1620379869">
                  <w:marLeft w:val="0"/>
                  <w:marRight w:val="0"/>
                  <w:marTop w:val="0"/>
                  <w:marBottom w:val="0"/>
                  <w:divBdr>
                    <w:top w:val="none" w:sz="0" w:space="0" w:color="auto"/>
                    <w:left w:val="none" w:sz="0" w:space="0" w:color="auto"/>
                    <w:bottom w:val="none" w:sz="0" w:space="0" w:color="auto"/>
                    <w:right w:val="none" w:sz="0" w:space="0" w:color="auto"/>
                  </w:divBdr>
                  <w:divsChild>
                    <w:div w:id="382951019">
                      <w:marLeft w:val="0"/>
                      <w:marRight w:val="0"/>
                      <w:marTop w:val="0"/>
                      <w:marBottom w:val="0"/>
                      <w:divBdr>
                        <w:top w:val="none" w:sz="0" w:space="0" w:color="auto"/>
                        <w:left w:val="none" w:sz="0" w:space="0" w:color="auto"/>
                        <w:bottom w:val="none" w:sz="0" w:space="0" w:color="auto"/>
                        <w:right w:val="none" w:sz="0" w:space="0" w:color="auto"/>
                      </w:divBdr>
                      <w:divsChild>
                        <w:div w:id="216623395">
                          <w:marLeft w:val="0"/>
                          <w:marRight w:val="0"/>
                          <w:marTop w:val="0"/>
                          <w:marBottom w:val="0"/>
                          <w:divBdr>
                            <w:top w:val="none" w:sz="0" w:space="0" w:color="auto"/>
                            <w:left w:val="none" w:sz="0" w:space="0" w:color="auto"/>
                            <w:bottom w:val="none" w:sz="0" w:space="0" w:color="auto"/>
                            <w:right w:val="none" w:sz="0" w:space="0" w:color="auto"/>
                          </w:divBdr>
                          <w:divsChild>
                            <w:div w:id="1336499667">
                              <w:marLeft w:val="0"/>
                              <w:marRight w:val="0"/>
                              <w:marTop w:val="0"/>
                              <w:marBottom w:val="0"/>
                              <w:divBdr>
                                <w:top w:val="none" w:sz="0" w:space="0" w:color="auto"/>
                                <w:left w:val="none" w:sz="0" w:space="0" w:color="auto"/>
                                <w:bottom w:val="none" w:sz="0" w:space="0" w:color="auto"/>
                                <w:right w:val="none" w:sz="0" w:space="0" w:color="auto"/>
                              </w:divBdr>
                              <w:divsChild>
                                <w:div w:id="145032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781418">
      <w:bodyDiv w:val="1"/>
      <w:marLeft w:val="0"/>
      <w:marRight w:val="0"/>
      <w:marTop w:val="0"/>
      <w:marBottom w:val="0"/>
      <w:divBdr>
        <w:top w:val="none" w:sz="0" w:space="0" w:color="auto"/>
        <w:left w:val="none" w:sz="0" w:space="0" w:color="auto"/>
        <w:bottom w:val="none" w:sz="0" w:space="0" w:color="auto"/>
        <w:right w:val="none" w:sz="0" w:space="0" w:color="auto"/>
      </w:divBdr>
    </w:div>
    <w:div w:id="147747774">
      <w:bodyDiv w:val="1"/>
      <w:marLeft w:val="0"/>
      <w:marRight w:val="360"/>
      <w:marTop w:val="0"/>
      <w:marBottom w:val="0"/>
      <w:divBdr>
        <w:top w:val="none" w:sz="0" w:space="0" w:color="auto"/>
        <w:left w:val="none" w:sz="0" w:space="0" w:color="auto"/>
        <w:bottom w:val="none" w:sz="0" w:space="0" w:color="auto"/>
        <w:right w:val="none" w:sz="0" w:space="0" w:color="auto"/>
      </w:divBdr>
      <w:divsChild>
        <w:div w:id="304817018">
          <w:marLeft w:val="240"/>
          <w:marRight w:val="240"/>
          <w:marTop w:val="0"/>
          <w:marBottom w:val="0"/>
          <w:divBdr>
            <w:top w:val="none" w:sz="0" w:space="0" w:color="auto"/>
            <w:left w:val="none" w:sz="0" w:space="0" w:color="auto"/>
            <w:bottom w:val="none" w:sz="0" w:space="0" w:color="auto"/>
            <w:right w:val="none" w:sz="0" w:space="0" w:color="auto"/>
          </w:divBdr>
          <w:divsChild>
            <w:div w:id="519465396">
              <w:marLeft w:val="240"/>
              <w:marRight w:val="0"/>
              <w:marTop w:val="0"/>
              <w:marBottom w:val="0"/>
              <w:divBdr>
                <w:top w:val="none" w:sz="0" w:space="0" w:color="auto"/>
                <w:left w:val="none" w:sz="0" w:space="0" w:color="auto"/>
                <w:bottom w:val="none" w:sz="0" w:space="0" w:color="auto"/>
                <w:right w:val="none" w:sz="0" w:space="0" w:color="auto"/>
              </w:divBdr>
            </w:div>
            <w:div w:id="1451776280">
              <w:marLeft w:val="0"/>
              <w:marRight w:val="0"/>
              <w:marTop w:val="0"/>
              <w:marBottom w:val="0"/>
              <w:divBdr>
                <w:top w:val="none" w:sz="0" w:space="0" w:color="auto"/>
                <w:left w:val="none" w:sz="0" w:space="0" w:color="auto"/>
                <w:bottom w:val="none" w:sz="0" w:space="0" w:color="auto"/>
                <w:right w:val="none" w:sz="0" w:space="0" w:color="auto"/>
              </w:divBdr>
              <w:divsChild>
                <w:div w:id="705642419">
                  <w:marLeft w:val="0"/>
                  <w:marRight w:val="0"/>
                  <w:marTop w:val="0"/>
                  <w:marBottom w:val="0"/>
                  <w:divBdr>
                    <w:top w:val="none" w:sz="0" w:space="0" w:color="auto"/>
                    <w:left w:val="none" w:sz="0" w:space="0" w:color="auto"/>
                    <w:bottom w:val="none" w:sz="0" w:space="0" w:color="auto"/>
                    <w:right w:val="none" w:sz="0" w:space="0" w:color="auto"/>
                  </w:divBdr>
                </w:div>
                <w:div w:id="1238054907">
                  <w:marLeft w:val="240"/>
                  <w:marRight w:val="240"/>
                  <w:marTop w:val="0"/>
                  <w:marBottom w:val="0"/>
                  <w:divBdr>
                    <w:top w:val="none" w:sz="0" w:space="0" w:color="auto"/>
                    <w:left w:val="none" w:sz="0" w:space="0" w:color="auto"/>
                    <w:bottom w:val="none" w:sz="0" w:space="0" w:color="auto"/>
                    <w:right w:val="none" w:sz="0" w:space="0" w:color="auto"/>
                  </w:divBdr>
                  <w:divsChild>
                    <w:div w:id="1202589490">
                      <w:marLeft w:val="240"/>
                      <w:marRight w:val="0"/>
                      <w:marTop w:val="0"/>
                      <w:marBottom w:val="0"/>
                      <w:divBdr>
                        <w:top w:val="none" w:sz="0" w:space="0" w:color="auto"/>
                        <w:left w:val="none" w:sz="0" w:space="0" w:color="auto"/>
                        <w:bottom w:val="none" w:sz="0" w:space="0" w:color="auto"/>
                        <w:right w:val="none" w:sz="0" w:space="0" w:color="auto"/>
                      </w:divBdr>
                    </w:div>
                    <w:div w:id="1796020654">
                      <w:marLeft w:val="0"/>
                      <w:marRight w:val="0"/>
                      <w:marTop w:val="0"/>
                      <w:marBottom w:val="0"/>
                      <w:divBdr>
                        <w:top w:val="none" w:sz="0" w:space="0" w:color="auto"/>
                        <w:left w:val="none" w:sz="0" w:space="0" w:color="auto"/>
                        <w:bottom w:val="none" w:sz="0" w:space="0" w:color="auto"/>
                        <w:right w:val="none" w:sz="0" w:space="0" w:color="auto"/>
                      </w:divBdr>
                      <w:divsChild>
                        <w:div w:id="151651413">
                          <w:marLeft w:val="240"/>
                          <w:marRight w:val="240"/>
                          <w:marTop w:val="0"/>
                          <w:marBottom w:val="0"/>
                          <w:divBdr>
                            <w:top w:val="none" w:sz="0" w:space="0" w:color="auto"/>
                            <w:left w:val="none" w:sz="0" w:space="0" w:color="auto"/>
                            <w:bottom w:val="none" w:sz="0" w:space="0" w:color="auto"/>
                            <w:right w:val="none" w:sz="0" w:space="0" w:color="auto"/>
                          </w:divBdr>
                          <w:divsChild>
                            <w:div w:id="203718335">
                              <w:marLeft w:val="240"/>
                              <w:marRight w:val="0"/>
                              <w:marTop w:val="0"/>
                              <w:marBottom w:val="0"/>
                              <w:divBdr>
                                <w:top w:val="none" w:sz="0" w:space="0" w:color="auto"/>
                                <w:left w:val="none" w:sz="0" w:space="0" w:color="auto"/>
                                <w:bottom w:val="none" w:sz="0" w:space="0" w:color="auto"/>
                                <w:right w:val="none" w:sz="0" w:space="0" w:color="auto"/>
                              </w:divBdr>
                            </w:div>
                          </w:divsChild>
                        </w:div>
                        <w:div w:id="525557593">
                          <w:marLeft w:val="240"/>
                          <w:marRight w:val="240"/>
                          <w:marTop w:val="0"/>
                          <w:marBottom w:val="0"/>
                          <w:divBdr>
                            <w:top w:val="none" w:sz="0" w:space="0" w:color="auto"/>
                            <w:left w:val="none" w:sz="0" w:space="0" w:color="auto"/>
                            <w:bottom w:val="none" w:sz="0" w:space="0" w:color="auto"/>
                            <w:right w:val="none" w:sz="0" w:space="0" w:color="auto"/>
                          </w:divBdr>
                          <w:divsChild>
                            <w:div w:id="1134563335">
                              <w:marLeft w:val="240"/>
                              <w:marRight w:val="0"/>
                              <w:marTop w:val="0"/>
                              <w:marBottom w:val="0"/>
                              <w:divBdr>
                                <w:top w:val="none" w:sz="0" w:space="0" w:color="auto"/>
                                <w:left w:val="none" w:sz="0" w:space="0" w:color="auto"/>
                                <w:bottom w:val="none" w:sz="0" w:space="0" w:color="auto"/>
                                <w:right w:val="none" w:sz="0" w:space="0" w:color="auto"/>
                              </w:divBdr>
                            </w:div>
                            <w:div w:id="2039315162">
                              <w:marLeft w:val="0"/>
                              <w:marRight w:val="0"/>
                              <w:marTop w:val="0"/>
                              <w:marBottom w:val="0"/>
                              <w:divBdr>
                                <w:top w:val="none" w:sz="0" w:space="0" w:color="auto"/>
                                <w:left w:val="none" w:sz="0" w:space="0" w:color="auto"/>
                                <w:bottom w:val="none" w:sz="0" w:space="0" w:color="auto"/>
                                <w:right w:val="none" w:sz="0" w:space="0" w:color="auto"/>
                              </w:divBdr>
                              <w:divsChild>
                                <w:div w:id="865828662">
                                  <w:marLeft w:val="0"/>
                                  <w:marRight w:val="0"/>
                                  <w:marTop w:val="0"/>
                                  <w:marBottom w:val="0"/>
                                  <w:divBdr>
                                    <w:top w:val="none" w:sz="0" w:space="0" w:color="auto"/>
                                    <w:left w:val="none" w:sz="0" w:space="0" w:color="auto"/>
                                    <w:bottom w:val="none" w:sz="0" w:space="0" w:color="auto"/>
                                    <w:right w:val="none" w:sz="0" w:space="0" w:color="auto"/>
                                  </w:divBdr>
                                </w:div>
                                <w:div w:id="1781486649">
                                  <w:marLeft w:val="240"/>
                                  <w:marRight w:val="240"/>
                                  <w:marTop w:val="0"/>
                                  <w:marBottom w:val="0"/>
                                  <w:divBdr>
                                    <w:top w:val="none" w:sz="0" w:space="0" w:color="auto"/>
                                    <w:left w:val="none" w:sz="0" w:space="0" w:color="auto"/>
                                    <w:bottom w:val="none" w:sz="0" w:space="0" w:color="auto"/>
                                    <w:right w:val="none" w:sz="0" w:space="0" w:color="auto"/>
                                  </w:divBdr>
                                  <w:divsChild>
                                    <w:div w:id="17299567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16981">
                          <w:marLeft w:val="240"/>
                          <w:marRight w:val="240"/>
                          <w:marTop w:val="0"/>
                          <w:marBottom w:val="0"/>
                          <w:divBdr>
                            <w:top w:val="none" w:sz="0" w:space="0" w:color="auto"/>
                            <w:left w:val="none" w:sz="0" w:space="0" w:color="auto"/>
                            <w:bottom w:val="none" w:sz="0" w:space="0" w:color="auto"/>
                            <w:right w:val="none" w:sz="0" w:space="0" w:color="auto"/>
                          </w:divBdr>
                          <w:divsChild>
                            <w:div w:id="918564816">
                              <w:marLeft w:val="240"/>
                              <w:marRight w:val="0"/>
                              <w:marTop w:val="0"/>
                              <w:marBottom w:val="0"/>
                              <w:divBdr>
                                <w:top w:val="none" w:sz="0" w:space="0" w:color="auto"/>
                                <w:left w:val="none" w:sz="0" w:space="0" w:color="auto"/>
                                <w:bottom w:val="none" w:sz="0" w:space="0" w:color="auto"/>
                                <w:right w:val="none" w:sz="0" w:space="0" w:color="auto"/>
                              </w:divBdr>
                            </w:div>
                            <w:div w:id="1330131223">
                              <w:marLeft w:val="0"/>
                              <w:marRight w:val="0"/>
                              <w:marTop w:val="0"/>
                              <w:marBottom w:val="0"/>
                              <w:divBdr>
                                <w:top w:val="none" w:sz="0" w:space="0" w:color="auto"/>
                                <w:left w:val="none" w:sz="0" w:space="0" w:color="auto"/>
                                <w:bottom w:val="none" w:sz="0" w:space="0" w:color="auto"/>
                                <w:right w:val="none" w:sz="0" w:space="0" w:color="auto"/>
                              </w:divBdr>
                              <w:divsChild>
                                <w:div w:id="1155996839">
                                  <w:marLeft w:val="240"/>
                                  <w:marRight w:val="240"/>
                                  <w:marTop w:val="0"/>
                                  <w:marBottom w:val="0"/>
                                  <w:divBdr>
                                    <w:top w:val="none" w:sz="0" w:space="0" w:color="auto"/>
                                    <w:left w:val="none" w:sz="0" w:space="0" w:color="auto"/>
                                    <w:bottom w:val="none" w:sz="0" w:space="0" w:color="auto"/>
                                    <w:right w:val="none" w:sz="0" w:space="0" w:color="auto"/>
                                  </w:divBdr>
                                  <w:divsChild>
                                    <w:div w:id="1104038775">
                                      <w:marLeft w:val="240"/>
                                      <w:marRight w:val="0"/>
                                      <w:marTop w:val="0"/>
                                      <w:marBottom w:val="0"/>
                                      <w:divBdr>
                                        <w:top w:val="none" w:sz="0" w:space="0" w:color="auto"/>
                                        <w:left w:val="none" w:sz="0" w:space="0" w:color="auto"/>
                                        <w:bottom w:val="none" w:sz="0" w:space="0" w:color="auto"/>
                                        <w:right w:val="none" w:sz="0" w:space="0" w:color="auto"/>
                                      </w:divBdr>
                                    </w:div>
                                  </w:divsChild>
                                </w:div>
                                <w:div w:id="143802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257402">
          <w:marLeft w:val="240"/>
          <w:marRight w:val="240"/>
          <w:marTop w:val="0"/>
          <w:marBottom w:val="0"/>
          <w:divBdr>
            <w:top w:val="none" w:sz="0" w:space="0" w:color="auto"/>
            <w:left w:val="none" w:sz="0" w:space="0" w:color="auto"/>
            <w:bottom w:val="none" w:sz="0" w:space="0" w:color="auto"/>
            <w:right w:val="none" w:sz="0" w:space="0" w:color="auto"/>
          </w:divBdr>
        </w:div>
      </w:divsChild>
    </w:div>
    <w:div w:id="173620437">
      <w:bodyDiv w:val="1"/>
      <w:marLeft w:val="0"/>
      <w:marRight w:val="0"/>
      <w:marTop w:val="0"/>
      <w:marBottom w:val="0"/>
      <w:divBdr>
        <w:top w:val="none" w:sz="0" w:space="0" w:color="auto"/>
        <w:left w:val="none" w:sz="0" w:space="0" w:color="auto"/>
        <w:bottom w:val="none" w:sz="0" w:space="0" w:color="auto"/>
        <w:right w:val="none" w:sz="0" w:space="0" w:color="auto"/>
      </w:divBdr>
    </w:div>
    <w:div w:id="176578146">
      <w:bodyDiv w:val="1"/>
      <w:marLeft w:val="0"/>
      <w:marRight w:val="0"/>
      <w:marTop w:val="0"/>
      <w:marBottom w:val="0"/>
      <w:divBdr>
        <w:top w:val="none" w:sz="0" w:space="0" w:color="auto"/>
        <w:left w:val="none" w:sz="0" w:space="0" w:color="auto"/>
        <w:bottom w:val="none" w:sz="0" w:space="0" w:color="auto"/>
        <w:right w:val="none" w:sz="0" w:space="0" w:color="auto"/>
      </w:divBdr>
      <w:divsChild>
        <w:div w:id="9112139">
          <w:marLeft w:val="1166"/>
          <w:marRight w:val="0"/>
          <w:marTop w:val="0"/>
          <w:marBottom w:val="0"/>
          <w:divBdr>
            <w:top w:val="none" w:sz="0" w:space="0" w:color="auto"/>
            <w:left w:val="none" w:sz="0" w:space="0" w:color="auto"/>
            <w:bottom w:val="none" w:sz="0" w:space="0" w:color="auto"/>
            <w:right w:val="none" w:sz="0" w:space="0" w:color="auto"/>
          </w:divBdr>
        </w:div>
        <w:div w:id="148525355">
          <w:marLeft w:val="547"/>
          <w:marRight w:val="0"/>
          <w:marTop w:val="0"/>
          <w:marBottom w:val="0"/>
          <w:divBdr>
            <w:top w:val="none" w:sz="0" w:space="0" w:color="auto"/>
            <w:left w:val="none" w:sz="0" w:space="0" w:color="auto"/>
            <w:bottom w:val="none" w:sz="0" w:space="0" w:color="auto"/>
            <w:right w:val="none" w:sz="0" w:space="0" w:color="auto"/>
          </w:divBdr>
        </w:div>
        <w:div w:id="468717402">
          <w:marLeft w:val="547"/>
          <w:marRight w:val="0"/>
          <w:marTop w:val="0"/>
          <w:marBottom w:val="0"/>
          <w:divBdr>
            <w:top w:val="none" w:sz="0" w:space="0" w:color="auto"/>
            <w:left w:val="none" w:sz="0" w:space="0" w:color="auto"/>
            <w:bottom w:val="none" w:sz="0" w:space="0" w:color="auto"/>
            <w:right w:val="none" w:sz="0" w:space="0" w:color="auto"/>
          </w:divBdr>
        </w:div>
        <w:div w:id="1259289201">
          <w:marLeft w:val="1166"/>
          <w:marRight w:val="0"/>
          <w:marTop w:val="0"/>
          <w:marBottom w:val="0"/>
          <w:divBdr>
            <w:top w:val="none" w:sz="0" w:space="0" w:color="auto"/>
            <w:left w:val="none" w:sz="0" w:space="0" w:color="auto"/>
            <w:bottom w:val="none" w:sz="0" w:space="0" w:color="auto"/>
            <w:right w:val="none" w:sz="0" w:space="0" w:color="auto"/>
          </w:divBdr>
        </w:div>
        <w:div w:id="1623346110">
          <w:marLeft w:val="547"/>
          <w:marRight w:val="0"/>
          <w:marTop w:val="0"/>
          <w:marBottom w:val="0"/>
          <w:divBdr>
            <w:top w:val="none" w:sz="0" w:space="0" w:color="auto"/>
            <w:left w:val="none" w:sz="0" w:space="0" w:color="auto"/>
            <w:bottom w:val="none" w:sz="0" w:space="0" w:color="auto"/>
            <w:right w:val="none" w:sz="0" w:space="0" w:color="auto"/>
          </w:divBdr>
        </w:div>
        <w:div w:id="2119522217">
          <w:marLeft w:val="1166"/>
          <w:marRight w:val="0"/>
          <w:marTop w:val="0"/>
          <w:marBottom w:val="0"/>
          <w:divBdr>
            <w:top w:val="none" w:sz="0" w:space="0" w:color="auto"/>
            <w:left w:val="none" w:sz="0" w:space="0" w:color="auto"/>
            <w:bottom w:val="none" w:sz="0" w:space="0" w:color="auto"/>
            <w:right w:val="none" w:sz="0" w:space="0" w:color="auto"/>
          </w:divBdr>
        </w:div>
      </w:divsChild>
    </w:div>
    <w:div w:id="221982597">
      <w:bodyDiv w:val="1"/>
      <w:marLeft w:val="0"/>
      <w:marRight w:val="0"/>
      <w:marTop w:val="0"/>
      <w:marBottom w:val="0"/>
      <w:divBdr>
        <w:top w:val="none" w:sz="0" w:space="0" w:color="auto"/>
        <w:left w:val="none" w:sz="0" w:space="0" w:color="auto"/>
        <w:bottom w:val="none" w:sz="0" w:space="0" w:color="auto"/>
        <w:right w:val="none" w:sz="0" w:space="0" w:color="auto"/>
      </w:divBdr>
    </w:div>
    <w:div w:id="270868085">
      <w:bodyDiv w:val="1"/>
      <w:marLeft w:val="0"/>
      <w:marRight w:val="0"/>
      <w:marTop w:val="0"/>
      <w:marBottom w:val="0"/>
      <w:divBdr>
        <w:top w:val="none" w:sz="0" w:space="0" w:color="auto"/>
        <w:left w:val="none" w:sz="0" w:space="0" w:color="auto"/>
        <w:bottom w:val="none" w:sz="0" w:space="0" w:color="auto"/>
        <w:right w:val="none" w:sz="0" w:space="0" w:color="auto"/>
      </w:divBdr>
    </w:div>
    <w:div w:id="283003575">
      <w:bodyDiv w:val="1"/>
      <w:marLeft w:val="0"/>
      <w:marRight w:val="0"/>
      <w:marTop w:val="0"/>
      <w:marBottom w:val="0"/>
      <w:divBdr>
        <w:top w:val="none" w:sz="0" w:space="0" w:color="auto"/>
        <w:left w:val="none" w:sz="0" w:space="0" w:color="auto"/>
        <w:bottom w:val="none" w:sz="0" w:space="0" w:color="auto"/>
        <w:right w:val="none" w:sz="0" w:space="0" w:color="auto"/>
      </w:divBdr>
    </w:div>
    <w:div w:id="344669779">
      <w:bodyDiv w:val="1"/>
      <w:marLeft w:val="0"/>
      <w:marRight w:val="0"/>
      <w:marTop w:val="0"/>
      <w:marBottom w:val="0"/>
      <w:divBdr>
        <w:top w:val="none" w:sz="0" w:space="0" w:color="auto"/>
        <w:left w:val="none" w:sz="0" w:space="0" w:color="auto"/>
        <w:bottom w:val="none" w:sz="0" w:space="0" w:color="auto"/>
        <w:right w:val="none" w:sz="0" w:space="0" w:color="auto"/>
      </w:divBdr>
    </w:div>
    <w:div w:id="350108789">
      <w:bodyDiv w:val="1"/>
      <w:marLeft w:val="0"/>
      <w:marRight w:val="0"/>
      <w:marTop w:val="0"/>
      <w:marBottom w:val="0"/>
      <w:divBdr>
        <w:top w:val="none" w:sz="0" w:space="0" w:color="auto"/>
        <w:left w:val="none" w:sz="0" w:space="0" w:color="auto"/>
        <w:bottom w:val="none" w:sz="0" w:space="0" w:color="auto"/>
        <w:right w:val="none" w:sz="0" w:space="0" w:color="auto"/>
      </w:divBdr>
    </w:div>
    <w:div w:id="402025327">
      <w:bodyDiv w:val="1"/>
      <w:marLeft w:val="0"/>
      <w:marRight w:val="0"/>
      <w:marTop w:val="0"/>
      <w:marBottom w:val="0"/>
      <w:divBdr>
        <w:top w:val="none" w:sz="0" w:space="0" w:color="auto"/>
        <w:left w:val="none" w:sz="0" w:space="0" w:color="auto"/>
        <w:bottom w:val="none" w:sz="0" w:space="0" w:color="auto"/>
        <w:right w:val="none" w:sz="0" w:space="0" w:color="auto"/>
      </w:divBdr>
    </w:div>
    <w:div w:id="402878957">
      <w:bodyDiv w:val="1"/>
      <w:marLeft w:val="0"/>
      <w:marRight w:val="0"/>
      <w:marTop w:val="0"/>
      <w:marBottom w:val="0"/>
      <w:divBdr>
        <w:top w:val="none" w:sz="0" w:space="0" w:color="auto"/>
        <w:left w:val="none" w:sz="0" w:space="0" w:color="auto"/>
        <w:bottom w:val="none" w:sz="0" w:space="0" w:color="auto"/>
        <w:right w:val="none" w:sz="0" w:space="0" w:color="auto"/>
      </w:divBdr>
    </w:div>
    <w:div w:id="421879305">
      <w:bodyDiv w:val="1"/>
      <w:marLeft w:val="0"/>
      <w:marRight w:val="0"/>
      <w:marTop w:val="0"/>
      <w:marBottom w:val="0"/>
      <w:divBdr>
        <w:top w:val="none" w:sz="0" w:space="0" w:color="auto"/>
        <w:left w:val="none" w:sz="0" w:space="0" w:color="auto"/>
        <w:bottom w:val="none" w:sz="0" w:space="0" w:color="auto"/>
        <w:right w:val="none" w:sz="0" w:space="0" w:color="auto"/>
      </w:divBdr>
    </w:div>
    <w:div w:id="424619880">
      <w:bodyDiv w:val="1"/>
      <w:marLeft w:val="0"/>
      <w:marRight w:val="0"/>
      <w:marTop w:val="0"/>
      <w:marBottom w:val="0"/>
      <w:divBdr>
        <w:top w:val="none" w:sz="0" w:space="0" w:color="auto"/>
        <w:left w:val="none" w:sz="0" w:space="0" w:color="auto"/>
        <w:bottom w:val="none" w:sz="0" w:space="0" w:color="auto"/>
        <w:right w:val="none" w:sz="0" w:space="0" w:color="auto"/>
      </w:divBdr>
    </w:div>
    <w:div w:id="452795982">
      <w:bodyDiv w:val="1"/>
      <w:marLeft w:val="0"/>
      <w:marRight w:val="0"/>
      <w:marTop w:val="0"/>
      <w:marBottom w:val="0"/>
      <w:divBdr>
        <w:top w:val="none" w:sz="0" w:space="0" w:color="auto"/>
        <w:left w:val="none" w:sz="0" w:space="0" w:color="auto"/>
        <w:bottom w:val="none" w:sz="0" w:space="0" w:color="auto"/>
        <w:right w:val="none" w:sz="0" w:space="0" w:color="auto"/>
      </w:divBdr>
      <w:divsChild>
        <w:div w:id="1345669840">
          <w:marLeft w:val="0"/>
          <w:marRight w:val="0"/>
          <w:marTop w:val="0"/>
          <w:marBottom w:val="0"/>
          <w:divBdr>
            <w:top w:val="none" w:sz="0" w:space="0" w:color="auto"/>
            <w:left w:val="none" w:sz="0" w:space="0" w:color="auto"/>
            <w:bottom w:val="none" w:sz="0" w:space="0" w:color="auto"/>
            <w:right w:val="none" w:sz="0" w:space="0" w:color="auto"/>
          </w:divBdr>
          <w:divsChild>
            <w:div w:id="886717640">
              <w:marLeft w:val="0"/>
              <w:marRight w:val="0"/>
              <w:marTop w:val="0"/>
              <w:marBottom w:val="0"/>
              <w:divBdr>
                <w:top w:val="none" w:sz="0" w:space="0" w:color="auto"/>
                <w:left w:val="none" w:sz="0" w:space="0" w:color="auto"/>
                <w:bottom w:val="none" w:sz="0" w:space="0" w:color="auto"/>
                <w:right w:val="none" w:sz="0" w:space="0" w:color="auto"/>
              </w:divBdr>
              <w:divsChild>
                <w:div w:id="658657484">
                  <w:marLeft w:val="2928"/>
                  <w:marRight w:val="1950"/>
                  <w:marTop w:val="720"/>
                  <w:marBottom w:val="0"/>
                  <w:divBdr>
                    <w:top w:val="single" w:sz="6" w:space="0" w:color="AAAAAA"/>
                    <w:left w:val="single" w:sz="6" w:space="12" w:color="AAAAAA"/>
                    <w:bottom w:val="single" w:sz="6" w:space="18" w:color="AAAAAA"/>
                    <w:right w:val="none" w:sz="0" w:space="0" w:color="auto"/>
                  </w:divBdr>
                  <w:divsChild>
                    <w:div w:id="48408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757493">
      <w:bodyDiv w:val="1"/>
      <w:marLeft w:val="0"/>
      <w:marRight w:val="0"/>
      <w:marTop w:val="0"/>
      <w:marBottom w:val="0"/>
      <w:divBdr>
        <w:top w:val="none" w:sz="0" w:space="0" w:color="auto"/>
        <w:left w:val="none" w:sz="0" w:space="0" w:color="auto"/>
        <w:bottom w:val="none" w:sz="0" w:space="0" w:color="auto"/>
        <w:right w:val="none" w:sz="0" w:space="0" w:color="auto"/>
      </w:divBdr>
    </w:div>
    <w:div w:id="502401251">
      <w:bodyDiv w:val="1"/>
      <w:marLeft w:val="0"/>
      <w:marRight w:val="0"/>
      <w:marTop w:val="0"/>
      <w:marBottom w:val="0"/>
      <w:divBdr>
        <w:top w:val="none" w:sz="0" w:space="0" w:color="auto"/>
        <w:left w:val="none" w:sz="0" w:space="0" w:color="auto"/>
        <w:bottom w:val="none" w:sz="0" w:space="0" w:color="auto"/>
        <w:right w:val="none" w:sz="0" w:space="0" w:color="auto"/>
      </w:divBdr>
      <w:divsChild>
        <w:div w:id="1908612839">
          <w:marLeft w:val="0"/>
          <w:marRight w:val="0"/>
          <w:marTop w:val="0"/>
          <w:marBottom w:val="0"/>
          <w:divBdr>
            <w:top w:val="none" w:sz="0" w:space="0" w:color="auto"/>
            <w:left w:val="none" w:sz="0" w:space="0" w:color="auto"/>
            <w:bottom w:val="none" w:sz="0" w:space="0" w:color="auto"/>
            <w:right w:val="none" w:sz="0" w:space="0" w:color="auto"/>
          </w:divBdr>
          <w:divsChild>
            <w:div w:id="447624292">
              <w:marLeft w:val="0"/>
              <w:marRight w:val="0"/>
              <w:marTop w:val="0"/>
              <w:marBottom w:val="0"/>
              <w:divBdr>
                <w:top w:val="none" w:sz="0" w:space="0" w:color="auto"/>
                <w:left w:val="none" w:sz="0" w:space="0" w:color="auto"/>
                <w:bottom w:val="none" w:sz="0" w:space="0" w:color="auto"/>
                <w:right w:val="none" w:sz="0" w:space="0" w:color="auto"/>
              </w:divBdr>
              <w:divsChild>
                <w:div w:id="548150211">
                  <w:marLeft w:val="0"/>
                  <w:marRight w:val="0"/>
                  <w:marTop w:val="0"/>
                  <w:marBottom w:val="0"/>
                  <w:divBdr>
                    <w:top w:val="none" w:sz="0" w:space="0" w:color="auto"/>
                    <w:left w:val="none" w:sz="0" w:space="0" w:color="auto"/>
                    <w:bottom w:val="none" w:sz="0" w:space="0" w:color="auto"/>
                    <w:right w:val="none" w:sz="0" w:space="0" w:color="auto"/>
                  </w:divBdr>
                  <w:divsChild>
                    <w:div w:id="849368801">
                      <w:marLeft w:val="0"/>
                      <w:marRight w:val="0"/>
                      <w:marTop w:val="0"/>
                      <w:marBottom w:val="0"/>
                      <w:divBdr>
                        <w:top w:val="none" w:sz="0" w:space="0" w:color="auto"/>
                        <w:left w:val="none" w:sz="0" w:space="0" w:color="auto"/>
                        <w:bottom w:val="none" w:sz="0" w:space="0" w:color="auto"/>
                        <w:right w:val="none" w:sz="0" w:space="0" w:color="auto"/>
                      </w:divBdr>
                      <w:divsChild>
                        <w:div w:id="1964454940">
                          <w:marLeft w:val="0"/>
                          <w:marRight w:val="0"/>
                          <w:marTop w:val="0"/>
                          <w:marBottom w:val="0"/>
                          <w:divBdr>
                            <w:top w:val="none" w:sz="0" w:space="0" w:color="auto"/>
                            <w:left w:val="none" w:sz="0" w:space="0" w:color="auto"/>
                            <w:bottom w:val="none" w:sz="0" w:space="0" w:color="auto"/>
                            <w:right w:val="none" w:sz="0" w:space="0" w:color="auto"/>
                          </w:divBdr>
                          <w:divsChild>
                            <w:div w:id="1566839709">
                              <w:marLeft w:val="0"/>
                              <w:marRight w:val="0"/>
                              <w:marTop w:val="0"/>
                              <w:marBottom w:val="0"/>
                              <w:divBdr>
                                <w:top w:val="none" w:sz="0" w:space="0" w:color="auto"/>
                                <w:left w:val="none" w:sz="0" w:space="0" w:color="auto"/>
                                <w:bottom w:val="none" w:sz="0" w:space="0" w:color="auto"/>
                                <w:right w:val="none" w:sz="0" w:space="0" w:color="auto"/>
                              </w:divBdr>
                              <w:divsChild>
                                <w:div w:id="1835225073">
                                  <w:marLeft w:val="0"/>
                                  <w:marRight w:val="0"/>
                                  <w:marTop w:val="0"/>
                                  <w:marBottom w:val="0"/>
                                  <w:divBdr>
                                    <w:top w:val="none" w:sz="0" w:space="0" w:color="auto"/>
                                    <w:left w:val="none" w:sz="0" w:space="0" w:color="auto"/>
                                    <w:bottom w:val="none" w:sz="0" w:space="0" w:color="auto"/>
                                    <w:right w:val="none" w:sz="0" w:space="0" w:color="auto"/>
                                  </w:divBdr>
                                  <w:divsChild>
                                    <w:div w:id="49973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370487">
      <w:bodyDiv w:val="1"/>
      <w:marLeft w:val="0"/>
      <w:marRight w:val="0"/>
      <w:marTop w:val="0"/>
      <w:marBottom w:val="0"/>
      <w:divBdr>
        <w:top w:val="none" w:sz="0" w:space="0" w:color="auto"/>
        <w:left w:val="none" w:sz="0" w:space="0" w:color="auto"/>
        <w:bottom w:val="none" w:sz="0" w:space="0" w:color="auto"/>
        <w:right w:val="none" w:sz="0" w:space="0" w:color="auto"/>
      </w:divBdr>
    </w:div>
    <w:div w:id="521821948">
      <w:bodyDiv w:val="1"/>
      <w:marLeft w:val="0"/>
      <w:marRight w:val="0"/>
      <w:marTop w:val="0"/>
      <w:marBottom w:val="0"/>
      <w:divBdr>
        <w:top w:val="none" w:sz="0" w:space="0" w:color="auto"/>
        <w:left w:val="none" w:sz="0" w:space="0" w:color="auto"/>
        <w:bottom w:val="none" w:sz="0" w:space="0" w:color="auto"/>
        <w:right w:val="none" w:sz="0" w:space="0" w:color="auto"/>
      </w:divBdr>
      <w:divsChild>
        <w:div w:id="351616212">
          <w:marLeft w:val="0"/>
          <w:marRight w:val="0"/>
          <w:marTop w:val="0"/>
          <w:marBottom w:val="0"/>
          <w:divBdr>
            <w:top w:val="none" w:sz="0" w:space="0" w:color="auto"/>
            <w:left w:val="none" w:sz="0" w:space="0" w:color="auto"/>
            <w:bottom w:val="none" w:sz="0" w:space="0" w:color="auto"/>
            <w:right w:val="none" w:sz="0" w:space="0" w:color="auto"/>
          </w:divBdr>
          <w:divsChild>
            <w:div w:id="715399704">
              <w:marLeft w:val="0"/>
              <w:marRight w:val="0"/>
              <w:marTop w:val="0"/>
              <w:marBottom w:val="0"/>
              <w:divBdr>
                <w:top w:val="none" w:sz="0" w:space="0" w:color="auto"/>
                <w:left w:val="none" w:sz="0" w:space="0" w:color="auto"/>
                <w:bottom w:val="none" w:sz="0" w:space="0" w:color="auto"/>
                <w:right w:val="none" w:sz="0" w:space="0" w:color="auto"/>
              </w:divBdr>
              <w:divsChild>
                <w:div w:id="1518496897">
                  <w:marLeft w:val="0"/>
                  <w:marRight w:val="0"/>
                  <w:marTop w:val="0"/>
                  <w:marBottom w:val="0"/>
                  <w:divBdr>
                    <w:top w:val="none" w:sz="0" w:space="0" w:color="auto"/>
                    <w:left w:val="none" w:sz="0" w:space="0" w:color="auto"/>
                    <w:bottom w:val="none" w:sz="0" w:space="0" w:color="auto"/>
                    <w:right w:val="none" w:sz="0" w:space="0" w:color="auto"/>
                  </w:divBdr>
                  <w:divsChild>
                    <w:div w:id="1481537103">
                      <w:marLeft w:val="0"/>
                      <w:marRight w:val="0"/>
                      <w:marTop w:val="0"/>
                      <w:marBottom w:val="0"/>
                      <w:divBdr>
                        <w:top w:val="none" w:sz="0" w:space="0" w:color="auto"/>
                        <w:left w:val="none" w:sz="0" w:space="0" w:color="auto"/>
                        <w:bottom w:val="none" w:sz="0" w:space="0" w:color="auto"/>
                        <w:right w:val="none" w:sz="0" w:space="0" w:color="auto"/>
                      </w:divBdr>
                      <w:divsChild>
                        <w:div w:id="50660938">
                          <w:marLeft w:val="0"/>
                          <w:marRight w:val="0"/>
                          <w:marTop w:val="0"/>
                          <w:marBottom w:val="0"/>
                          <w:divBdr>
                            <w:top w:val="none" w:sz="0" w:space="0" w:color="auto"/>
                            <w:left w:val="none" w:sz="0" w:space="0" w:color="auto"/>
                            <w:bottom w:val="none" w:sz="0" w:space="0" w:color="auto"/>
                            <w:right w:val="none" w:sz="0" w:space="0" w:color="auto"/>
                          </w:divBdr>
                          <w:divsChild>
                            <w:div w:id="98122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868668">
      <w:bodyDiv w:val="1"/>
      <w:marLeft w:val="0"/>
      <w:marRight w:val="0"/>
      <w:marTop w:val="0"/>
      <w:marBottom w:val="0"/>
      <w:divBdr>
        <w:top w:val="none" w:sz="0" w:space="0" w:color="auto"/>
        <w:left w:val="none" w:sz="0" w:space="0" w:color="auto"/>
        <w:bottom w:val="none" w:sz="0" w:space="0" w:color="auto"/>
        <w:right w:val="none" w:sz="0" w:space="0" w:color="auto"/>
      </w:divBdr>
    </w:div>
    <w:div w:id="548108374">
      <w:bodyDiv w:val="1"/>
      <w:marLeft w:val="0"/>
      <w:marRight w:val="0"/>
      <w:marTop w:val="0"/>
      <w:marBottom w:val="0"/>
      <w:divBdr>
        <w:top w:val="none" w:sz="0" w:space="0" w:color="auto"/>
        <w:left w:val="none" w:sz="0" w:space="0" w:color="auto"/>
        <w:bottom w:val="none" w:sz="0" w:space="0" w:color="auto"/>
        <w:right w:val="none" w:sz="0" w:space="0" w:color="auto"/>
      </w:divBdr>
    </w:div>
    <w:div w:id="656540784">
      <w:bodyDiv w:val="1"/>
      <w:marLeft w:val="0"/>
      <w:marRight w:val="0"/>
      <w:marTop w:val="0"/>
      <w:marBottom w:val="0"/>
      <w:divBdr>
        <w:top w:val="none" w:sz="0" w:space="0" w:color="auto"/>
        <w:left w:val="none" w:sz="0" w:space="0" w:color="auto"/>
        <w:bottom w:val="none" w:sz="0" w:space="0" w:color="auto"/>
        <w:right w:val="none" w:sz="0" w:space="0" w:color="auto"/>
      </w:divBdr>
    </w:div>
    <w:div w:id="669068203">
      <w:bodyDiv w:val="1"/>
      <w:marLeft w:val="0"/>
      <w:marRight w:val="0"/>
      <w:marTop w:val="0"/>
      <w:marBottom w:val="0"/>
      <w:divBdr>
        <w:top w:val="none" w:sz="0" w:space="0" w:color="auto"/>
        <w:left w:val="none" w:sz="0" w:space="0" w:color="auto"/>
        <w:bottom w:val="none" w:sz="0" w:space="0" w:color="auto"/>
        <w:right w:val="none" w:sz="0" w:space="0" w:color="auto"/>
      </w:divBdr>
    </w:div>
    <w:div w:id="696977131">
      <w:bodyDiv w:val="1"/>
      <w:marLeft w:val="0"/>
      <w:marRight w:val="0"/>
      <w:marTop w:val="0"/>
      <w:marBottom w:val="0"/>
      <w:divBdr>
        <w:top w:val="none" w:sz="0" w:space="0" w:color="auto"/>
        <w:left w:val="none" w:sz="0" w:space="0" w:color="auto"/>
        <w:bottom w:val="none" w:sz="0" w:space="0" w:color="auto"/>
        <w:right w:val="none" w:sz="0" w:space="0" w:color="auto"/>
      </w:divBdr>
      <w:divsChild>
        <w:div w:id="687949243">
          <w:marLeft w:val="0"/>
          <w:marRight w:val="0"/>
          <w:marTop w:val="0"/>
          <w:marBottom w:val="0"/>
          <w:divBdr>
            <w:top w:val="none" w:sz="0" w:space="0" w:color="auto"/>
            <w:left w:val="none" w:sz="0" w:space="0" w:color="auto"/>
            <w:bottom w:val="none" w:sz="0" w:space="0" w:color="auto"/>
            <w:right w:val="none" w:sz="0" w:space="0" w:color="auto"/>
          </w:divBdr>
          <w:divsChild>
            <w:div w:id="915939034">
              <w:marLeft w:val="0"/>
              <w:marRight w:val="0"/>
              <w:marTop w:val="0"/>
              <w:marBottom w:val="0"/>
              <w:divBdr>
                <w:top w:val="none" w:sz="0" w:space="0" w:color="auto"/>
                <w:left w:val="none" w:sz="0" w:space="0" w:color="auto"/>
                <w:bottom w:val="none" w:sz="0" w:space="0" w:color="auto"/>
                <w:right w:val="none" w:sz="0" w:space="0" w:color="auto"/>
              </w:divBdr>
              <w:divsChild>
                <w:div w:id="2144153625">
                  <w:marLeft w:val="0"/>
                  <w:marRight w:val="0"/>
                  <w:marTop w:val="0"/>
                  <w:marBottom w:val="0"/>
                  <w:divBdr>
                    <w:top w:val="none" w:sz="0" w:space="0" w:color="auto"/>
                    <w:left w:val="none" w:sz="0" w:space="0" w:color="auto"/>
                    <w:bottom w:val="none" w:sz="0" w:space="0" w:color="auto"/>
                    <w:right w:val="none" w:sz="0" w:space="0" w:color="auto"/>
                  </w:divBdr>
                  <w:divsChild>
                    <w:div w:id="38699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54367">
      <w:bodyDiv w:val="1"/>
      <w:marLeft w:val="0"/>
      <w:marRight w:val="0"/>
      <w:marTop w:val="0"/>
      <w:marBottom w:val="0"/>
      <w:divBdr>
        <w:top w:val="none" w:sz="0" w:space="0" w:color="auto"/>
        <w:left w:val="none" w:sz="0" w:space="0" w:color="auto"/>
        <w:bottom w:val="none" w:sz="0" w:space="0" w:color="auto"/>
        <w:right w:val="none" w:sz="0" w:space="0" w:color="auto"/>
      </w:divBdr>
    </w:div>
    <w:div w:id="743066565">
      <w:bodyDiv w:val="1"/>
      <w:marLeft w:val="0"/>
      <w:marRight w:val="0"/>
      <w:marTop w:val="0"/>
      <w:marBottom w:val="0"/>
      <w:divBdr>
        <w:top w:val="none" w:sz="0" w:space="0" w:color="auto"/>
        <w:left w:val="none" w:sz="0" w:space="0" w:color="auto"/>
        <w:bottom w:val="none" w:sz="0" w:space="0" w:color="auto"/>
        <w:right w:val="none" w:sz="0" w:space="0" w:color="auto"/>
      </w:divBdr>
      <w:divsChild>
        <w:div w:id="1533111581">
          <w:marLeft w:val="0"/>
          <w:marRight w:val="0"/>
          <w:marTop w:val="0"/>
          <w:marBottom w:val="0"/>
          <w:divBdr>
            <w:top w:val="none" w:sz="0" w:space="0" w:color="auto"/>
            <w:left w:val="none" w:sz="0" w:space="0" w:color="auto"/>
            <w:bottom w:val="none" w:sz="0" w:space="0" w:color="auto"/>
            <w:right w:val="none" w:sz="0" w:space="0" w:color="auto"/>
          </w:divBdr>
          <w:divsChild>
            <w:div w:id="1468667017">
              <w:marLeft w:val="0"/>
              <w:marRight w:val="0"/>
              <w:marTop w:val="0"/>
              <w:marBottom w:val="0"/>
              <w:divBdr>
                <w:top w:val="none" w:sz="0" w:space="0" w:color="auto"/>
                <w:left w:val="none" w:sz="0" w:space="0" w:color="auto"/>
                <w:bottom w:val="none" w:sz="0" w:space="0" w:color="auto"/>
                <w:right w:val="none" w:sz="0" w:space="0" w:color="auto"/>
              </w:divBdr>
              <w:divsChild>
                <w:div w:id="1358652996">
                  <w:marLeft w:val="0"/>
                  <w:marRight w:val="0"/>
                  <w:marTop w:val="0"/>
                  <w:marBottom w:val="0"/>
                  <w:divBdr>
                    <w:top w:val="none" w:sz="0" w:space="0" w:color="auto"/>
                    <w:left w:val="none" w:sz="0" w:space="0" w:color="auto"/>
                    <w:bottom w:val="none" w:sz="0" w:space="0" w:color="auto"/>
                    <w:right w:val="none" w:sz="0" w:space="0" w:color="auto"/>
                  </w:divBdr>
                  <w:divsChild>
                    <w:div w:id="560412424">
                      <w:marLeft w:val="0"/>
                      <w:marRight w:val="0"/>
                      <w:marTop w:val="0"/>
                      <w:marBottom w:val="0"/>
                      <w:divBdr>
                        <w:top w:val="none" w:sz="0" w:space="0" w:color="auto"/>
                        <w:left w:val="none" w:sz="0" w:space="0" w:color="auto"/>
                        <w:bottom w:val="none" w:sz="0" w:space="0" w:color="auto"/>
                        <w:right w:val="none" w:sz="0" w:space="0" w:color="auto"/>
                      </w:divBdr>
                      <w:divsChild>
                        <w:div w:id="1400398369">
                          <w:marLeft w:val="0"/>
                          <w:marRight w:val="0"/>
                          <w:marTop w:val="0"/>
                          <w:marBottom w:val="0"/>
                          <w:divBdr>
                            <w:top w:val="none" w:sz="0" w:space="0" w:color="auto"/>
                            <w:left w:val="none" w:sz="0" w:space="0" w:color="auto"/>
                            <w:bottom w:val="none" w:sz="0" w:space="0" w:color="auto"/>
                            <w:right w:val="none" w:sz="0" w:space="0" w:color="auto"/>
                          </w:divBdr>
                          <w:divsChild>
                            <w:div w:id="1516503195">
                              <w:marLeft w:val="0"/>
                              <w:marRight w:val="0"/>
                              <w:marTop w:val="0"/>
                              <w:marBottom w:val="0"/>
                              <w:divBdr>
                                <w:top w:val="none" w:sz="0" w:space="0" w:color="auto"/>
                                <w:left w:val="none" w:sz="0" w:space="0" w:color="auto"/>
                                <w:bottom w:val="none" w:sz="0" w:space="0" w:color="auto"/>
                                <w:right w:val="none" w:sz="0" w:space="0" w:color="auto"/>
                              </w:divBdr>
                              <w:divsChild>
                                <w:div w:id="19614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4255737">
      <w:bodyDiv w:val="1"/>
      <w:marLeft w:val="0"/>
      <w:marRight w:val="0"/>
      <w:marTop w:val="0"/>
      <w:marBottom w:val="0"/>
      <w:divBdr>
        <w:top w:val="none" w:sz="0" w:space="0" w:color="auto"/>
        <w:left w:val="none" w:sz="0" w:space="0" w:color="auto"/>
        <w:bottom w:val="none" w:sz="0" w:space="0" w:color="auto"/>
        <w:right w:val="none" w:sz="0" w:space="0" w:color="auto"/>
      </w:divBdr>
    </w:div>
    <w:div w:id="759251792">
      <w:bodyDiv w:val="1"/>
      <w:marLeft w:val="0"/>
      <w:marRight w:val="0"/>
      <w:marTop w:val="0"/>
      <w:marBottom w:val="0"/>
      <w:divBdr>
        <w:top w:val="none" w:sz="0" w:space="0" w:color="auto"/>
        <w:left w:val="none" w:sz="0" w:space="0" w:color="auto"/>
        <w:bottom w:val="none" w:sz="0" w:space="0" w:color="auto"/>
        <w:right w:val="none" w:sz="0" w:space="0" w:color="auto"/>
      </w:divBdr>
      <w:divsChild>
        <w:div w:id="186142079">
          <w:marLeft w:val="0"/>
          <w:marRight w:val="0"/>
          <w:marTop w:val="0"/>
          <w:marBottom w:val="0"/>
          <w:divBdr>
            <w:top w:val="none" w:sz="0" w:space="0" w:color="auto"/>
            <w:left w:val="none" w:sz="0" w:space="0" w:color="auto"/>
            <w:bottom w:val="none" w:sz="0" w:space="0" w:color="auto"/>
            <w:right w:val="none" w:sz="0" w:space="0" w:color="auto"/>
          </w:divBdr>
          <w:divsChild>
            <w:div w:id="214631711">
              <w:marLeft w:val="0"/>
              <w:marRight w:val="0"/>
              <w:marTop w:val="0"/>
              <w:marBottom w:val="0"/>
              <w:divBdr>
                <w:top w:val="none" w:sz="0" w:space="0" w:color="auto"/>
                <w:left w:val="none" w:sz="0" w:space="0" w:color="auto"/>
                <w:bottom w:val="none" w:sz="0" w:space="0" w:color="auto"/>
                <w:right w:val="none" w:sz="0" w:space="0" w:color="auto"/>
              </w:divBdr>
              <w:divsChild>
                <w:div w:id="1850019194">
                  <w:marLeft w:val="0"/>
                  <w:marRight w:val="0"/>
                  <w:marTop w:val="0"/>
                  <w:marBottom w:val="0"/>
                  <w:divBdr>
                    <w:top w:val="none" w:sz="0" w:space="0" w:color="auto"/>
                    <w:left w:val="none" w:sz="0" w:space="0" w:color="auto"/>
                    <w:bottom w:val="none" w:sz="0" w:space="0" w:color="auto"/>
                    <w:right w:val="none" w:sz="0" w:space="0" w:color="auto"/>
                  </w:divBdr>
                  <w:divsChild>
                    <w:div w:id="1340811737">
                      <w:marLeft w:val="0"/>
                      <w:marRight w:val="0"/>
                      <w:marTop w:val="0"/>
                      <w:marBottom w:val="0"/>
                      <w:divBdr>
                        <w:top w:val="none" w:sz="0" w:space="0" w:color="auto"/>
                        <w:left w:val="none" w:sz="0" w:space="0" w:color="auto"/>
                        <w:bottom w:val="none" w:sz="0" w:space="0" w:color="auto"/>
                        <w:right w:val="none" w:sz="0" w:space="0" w:color="auto"/>
                      </w:divBdr>
                      <w:divsChild>
                        <w:div w:id="858927793">
                          <w:marLeft w:val="300"/>
                          <w:marRight w:val="300"/>
                          <w:marTop w:val="300"/>
                          <w:marBottom w:val="300"/>
                          <w:divBdr>
                            <w:top w:val="none" w:sz="0" w:space="0" w:color="auto"/>
                            <w:left w:val="none" w:sz="0" w:space="0" w:color="auto"/>
                            <w:bottom w:val="none" w:sz="0" w:space="0" w:color="auto"/>
                            <w:right w:val="none" w:sz="0" w:space="0" w:color="auto"/>
                          </w:divBdr>
                          <w:divsChild>
                            <w:div w:id="1278486919">
                              <w:marLeft w:val="0"/>
                              <w:marRight w:val="0"/>
                              <w:marTop w:val="0"/>
                              <w:marBottom w:val="0"/>
                              <w:divBdr>
                                <w:top w:val="none" w:sz="0" w:space="0" w:color="auto"/>
                                <w:left w:val="none" w:sz="0" w:space="0" w:color="auto"/>
                                <w:bottom w:val="none" w:sz="0" w:space="0" w:color="auto"/>
                                <w:right w:val="none" w:sz="0" w:space="0" w:color="auto"/>
                              </w:divBdr>
                              <w:divsChild>
                                <w:div w:id="261962344">
                                  <w:marLeft w:val="0"/>
                                  <w:marRight w:val="0"/>
                                  <w:marTop w:val="0"/>
                                  <w:marBottom w:val="0"/>
                                  <w:divBdr>
                                    <w:top w:val="none" w:sz="0" w:space="0" w:color="auto"/>
                                    <w:left w:val="none" w:sz="0" w:space="0" w:color="auto"/>
                                    <w:bottom w:val="none" w:sz="0" w:space="0" w:color="auto"/>
                                    <w:right w:val="none" w:sz="0" w:space="0" w:color="auto"/>
                                  </w:divBdr>
                                  <w:divsChild>
                                    <w:div w:id="997227332">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160799">
      <w:bodyDiv w:val="1"/>
      <w:marLeft w:val="0"/>
      <w:marRight w:val="0"/>
      <w:marTop w:val="0"/>
      <w:marBottom w:val="0"/>
      <w:divBdr>
        <w:top w:val="none" w:sz="0" w:space="0" w:color="auto"/>
        <w:left w:val="none" w:sz="0" w:space="0" w:color="auto"/>
        <w:bottom w:val="none" w:sz="0" w:space="0" w:color="auto"/>
        <w:right w:val="none" w:sz="0" w:space="0" w:color="auto"/>
      </w:divBdr>
    </w:div>
    <w:div w:id="839467514">
      <w:bodyDiv w:val="1"/>
      <w:marLeft w:val="0"/>
      <w:marRight w:val="0"/>
      <w:marTop w:val="0"/>
      <w:marBottom w:val="0"/>
      <w:divBdr>
        <w:top w:val="none" w:sz="0" w:space="0" w:color="auto"/>
        <w:left w:val="none" w:sz="0" w:space="0" w:color="auto"/>
        <w:bottom w:val="none" w:sz="0" w:space="0" w:color="auto"/>
        <w:right w:val="none" w:sz="0" w:space="0" w:color="auto"/>
      </w:divBdr>
    </w:div>
    <w:div w:id="840776787">
      <w:bodyDiv w:val="1"/>
      <w:marLeft w:val="0"/>
      <w:marRight w:val="0"/>
      <w:marTop w:val="0"/>
      <w:marBottom w:val="0"/>
      <w:divBdr>
        <w:top w:val="none" w:sz="0" w:space="0" w:color="auto"/>
        <w:left w:val="none" w:sz="0" w:space="0" w:color="auto"/>
        <w:bottom w:val="none" w:sz="0" w:space="0" w:color="auto"/>
        <w:right w:val="none" w:sz="0" w:space="0" w:color="auto"/>
      </w:divBdr>
    </w:div>
    <w:div w:id="846291728">
      <w:bodyDiv w:val="1"/>
      <w:marLeft w:val="0"/>
      <w:marRight w:val="0"/>
      <w:marTop w:val="0"/>
      <w:marBottom w:val="0"/>
      <w:divBdr>
        <w:top w:val="none" w:sz="0" w:space="0" w:color="auto"/>
        <w:left w:val="none" w:sz="0" w:space="0" w:color="auto"/>
        <w:bottom w:val="none" w:sz="0" w:space="0" w:color="auto"/>
        <w:right w:val="none" w:sz="0" w:space="0" w:color="auto"/>
      </w:divBdr>
    </w:div>
    <w:div w:id="856385145">
      <w:bodyDiv w:val="1"/>
      <w:marLeft w:val="0"/>
      <w:marRight w:val="0"/>
      <w:marTop w:val="0"/>
      <w:marBottom w:val="0"/>
      <w:divBdr>
        <w:top w:val="none" w:sz="0" w:space="0" w:color="auto"/>
        <w:left w:val="none" w:sz="0" w:space="0" w:color="auto"/>
        <w:bottom w:val="none" w:sz="0" w:space="0" w:color="auto"/>
        <w:right w:val="none" w:sz="0" w:space="0" w:color="auto"/>
      </w:divBdr>
      <w:divsChild>
        <w:div w:id="143399559">
          <w:marLeft w:val="0"/>
          <w:marRight w:val="0"/>
          <w:marTop w:val="0"/>
          <w:marBottom w:val="0"/>
          <w:divBdr>
            <w:top w:val="none" w:sz="0" w:space="0" w:color="auto"/>
            <w:left w:val="none" w:sz="0" w:space="0" w:color="auto"/>
            <w:bottom w:val="none" w:sz="0" w:space="0" w:color="auto"/>
            <w:right w:val="none" w:sz="0" w:space="0" w:color="auto"/>
          </w:divBdr>
          <w:divsChild>
            <w:div w:id="360322113">
              <w:marLeft w:val="0"/>
              <w:marRight w:val="0"/>
              <w:marTop w:val="0"/>
              <w:marBottom w:val="0"/>
              <w:divBdr>
                <w:top w:val="none" w:sz="0" w:space="0" w:color="auto"/>
                <w:left w:val="none" w:sz="0" w:space="0" w:color="auto"/>
                <w:bottom w:val="none" w:sz="0" w:space="0" w:color="auto"/>
                <w:right w:val="none" w:sz="0" w:space="0" w:color="auto"/>
              </w:divBdr>
              <w:divsChild>
                <w:div w:id="696733418">
                  <w:marLeft w:val="0"/>
                  <w:marRight w:val="0"/>
                  <w:marTop w:val="0"/>
                  <w:marBottom w:val="0"/>
                  <w:divBdr>
                    <w:top w:val="none" w:sz="0" w:space="0" w:color="auto"/>
                    <w:left w:val="none" w:sz="0" w:space="0" w:color="auto"/>
                    <w:bottom w:val="none" w:sz="0" w:space="0" w:color="auto"/>
                    <w:right w:val="none" w:sz="0" w:space="0" w:color="auto"/>
                  </w:divBdr>
                  <w:divsChild>
                    <w:div w:id="1278875577">
                      <w:marLeft w:val="0"/>
                      <w:marRight w:val="0"/>
                      <w:marTop w:val="0"/>
                      <w:marBottom w:val="0"/>
                      <w:divBdr>
                        <w:top w:val="none" w:sz="0" w:space="0" w:color="auto"/>
                        <w:left w:val="none" w:sz="0" w:space="0" w:color="auto"/>
                        <w:bottom w:val="none" w:sz="0" w:space="0" w:color="auto"/>
                        <w:right w:val="none" w:sz="0" w:space="0" w:color="auto"/>
                      </w:divBdr>
                      <w:divsChild>
                        <w:div w:id="1531265247">
                          <w:marLeft w:val="0"/>
                          <w:marRight w:val="0"/>
                          <w:marTop w:val="0"/>
                          <w:marBottom w:val="0"/>
                          <w:divBdr>
                            <w:top w:val="none" w:sz="0" w:space="0" w:color="auto"/>
                            <w:left w:val="none" w:sz="0" w:space="0" w:color="auto"/>
                            <w:bottom w:val="none" w:sz="0" w:space="0" w:color="auto"/>
                            <w:right w:val="none" w:sz="0" w:space="0" w:color="auto"/>
                          </w:divBdr>
                          <w:divsChild>
                            <w:div w:id="650450287">
                              <w:marLeft w:val="0"/>
                              <w:marRight w:val="0"/>
                              <w:marTop w:val="0"/>
                              <w:marBottom w:val="0"/>
                              <w:divBdr>
                                <w:top w:val="none" w:sz="0" w:space="0" w:color="auto"/>
                                <w:left w:val="none" w:sz="0" w:space="0" w:color="auto"/>
                                <w:bottom w:val="none" w:sz="0" w:space="0" w:color="auto"/>
                                <w:right w:val="none" w:sz="0" w:space="0" w:color="auto"/>
                              </w:divBdr>
                              <w:divsChild>
                                <w:div w:id="2056270419">
                                  <w:marLeft w:val="0"/>
                                  <w:marRight w:val="0"/>
                                  <w:marTop w:val="0"/>
                                  <w:marBottom w:val="0"/>
                                  <w:divBdr>
                                    <w:top w:val="none" w:sz="0" w:space="0" w:color="auto"/>
                                    <w:left w:val="none" w:sz="0" w:space="0" w:color="auto"/>
                                    <w:bottom w:val="none" w:sz="0" w:space="0" w:color="auto"/>
                                    <w:right w:val="none" w:sz="0" w:space="0" w:color="auto"/>
                                  </w:divBdr>
                                  <w:divsChild>
                                    <w:div w:id="1789935463">
                                      <w:marLeft w:val="0"/>
                                      <w:marRight w:val="0"/>
                                      <w:marTop w:val="0"/>
                                      <w:marBottom w:val="0"/>
                                      <w:divBdr>
                                        <w:top w:val="none" w:sz="0" w:space="0" w:color="auto"/>
                                        <w:left w:val="none" w:sz="0" w:space="0" w:color="auto"/>
                                        <w:bottom w:val="none" w:sz="0" w:space="0" w:color="auto"/>
                                        <w:right w:val="none" w:sz="0" w:space="0" w:color="auto"/>
                                      </w:divBdr>
                                      <w:divsChild>
                                        <w:div w:id="145976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3857296">
      <w:bodyDiv w:val="1"/>
      <w:marLeft w:val="0"/>
      <w:marRight w:val="0"/>
      <w:marTop w:val="0"/>
      <w:marBottom w:val="0"/>
      <w:divBdr>
        <w:top w:val="none" w:sz="0" w:space="0" w:color="auto"/>
        <w:left w:val="none" w:sz="0" w:space="0" w:color="auto"/>
        <w:bottom w:val="none" w:sz="0" w:space="0" w:color="auto"/>
        <w:right w:val="none" w:sz="0" w:space="0" w:color="auto"/>
      </w:divBdr>
    </w:div>
    <w:div w:id="929048645">
      <w:bodyDiv w:val="1"/>
      <w:marLeft w:val="0"/>
      <w:marRight w:val="0"/>
      <w:marTop w:val="0"/>
      <w:marBottom w:val="0"/>
      <w:divBdr>
        <w:top w:val="none" w:sz="0" w:space="0" w:color="auto"/>
        <w:left w:val="none" w:sz="0" w:space="0" w:color="auto"/>
        <w:bottom w:val="none" w:sz="0" w:space="0" w:color="auto"/>
        <w:right w:val="none" w:sz="0" w:space="0" w:color="auto"/>
      </w:divBdr>
    </w:div>
    <w:div w:id="952323117">
      <w:bodyDiv w:val="1"/>
      <w:marLeft w:val="0"/>
      <w:marRight w:val="0"/>
      <w:marTop w:val="0"/>
      <w:marBottom w:val="0"/>
      <w:divBdr>
        <w:top w:val="none" w:sz="0" w:space="0" w:color="auto"/>
        <w:left w:val="none" w:sz="0" w:space="0" w:color="auto"/>
        <w:bottom w:val="none" w:sz="0" w:space="0" w:color="auto"/>
        <w:right w:val="none" w:sz="0" w:space="0" w:color="auto"/>
      </w:divBdr>
    </w:div>
    <w:div w:id="954561361">
      <w:bodyDiv w:val="1"/>
      <w:marLeft w:val="0"/>
      <w:marRight w:val="0"/>
      <w:marTop w:val="0"/>
      <w:marBottom w:val="0"/>
      <w:divBdr>
        <w:top w:val="none" w:sz="0" w:space="0" w:color="auto"/>
        <w:left w:val="none" w:sz="0" w:space="0" w:color="auto"/>
        <w:bottom w:val="none" w:sz="0" w:space="0" w:color="auto"/>
        <w:right w:val="none" w:sz="0" w:space="0" w:color="auto"/>
      </w:divBdr>
    </w:div>
    <w:div w:id="960496366">
      <w:bodyDiv w:val="1"/>
      <w:marLeft w:val="0"/>
      <w:marRight w:val="0"/>
      <w:marTop w:val="0"/>
      <w:marBottom w:val="0"/>
      <w:divBdr>
        <w:top w:val="none" w:sz="0" w:space="0" w:color="auto"/>
        <w:left w:val="none" w:sz="0" w:space="0" w:color="auto"/>
        <w:bottom w:val="none" w:sz="0" w:space="0" w:color="auto"/>
        <w:right w:val="none" w:sz="0" w:space="0" w:color="auto"/>
      </w:divBdr>
    </w:div>
    <w:div w:id="991371704">
      <w:bodyDiv w:val="1"/>
      <w:marLeft w:val="0"/>
      <w:marRight w:val="0"/>
      <w:marTop w:val="0"/>
      <w:marBottom w:val="0"/>
      <w:divBdr>
        <w:top w:val="none" w:sz="0" w:space="0" w:color="auto"/>
        <w:left w:val="none" w:sz="0" w:space="0" w:color="auto"/>
        <w:bottom w:val="none" w:sz="0" w:space="0" w:color="auto"/>
        <w:right w:val="none" w:sz="0" w:space="0" w:color="auto"/>
      </w:divBdr>
    </w:div>
    <w:div w:id="1015771588">
      <w:bodyDiv w:val="1"/>
      <w:marLeft w:val="0"/>
      <w:marRight w:val="0"/>
      <w:marTop w:val="0"/>
      <w:marBottom w:val="0"/>
      <w:divBdr>
        <w:top w:val="none" w:sz="0" w:space="0" w:color="auto"/>
        <w:left w:val="none" w:sz="0" w:space="0" w:color="auto"/>
        <w:bottom w:val="none" w:sz="0" w:space="0" w:color="auto"/>
        <w:right w:val="none" w:sz="0" w:space="0" w:color="auto"/>
      </w:divBdr>
    </w:div>
    <w:div w:id="1026827793">
      <w:bodyDiv w:val="1"/>
      <w:marLeft w:val="0"/>
      <w:marRight w:val="0"/>
      <w:marTop w:val="0"/>
      <w:marBottom w:val="0"/>
      <w:divBdr>
        <w:top w:val="none" w:sz="0" w:space="0" w:color="auto"/>
        <w:left w:val="none" w:sz="0" w:space="0" w:color="auto"/>
        <w:bottom w:val="none" w:sz="0" w:space="0" w:color="auto"/>
        <w:right w:val="none" w:sz="0" w:space="0" w:color="auto"/>
      </w:divBdr>
    </w:div>
    <w:div w:id="1041784860">
      <w:bodyDiv w:val="1"/>
      <w:marLeft w:val="0"/>
      <w:marRight w:val="0"/>
      <w:marTop w:val="0"/>
      <w:marBottom w:val="0"/>
      <w:divBdr>
        <w:top w:val="none" w:sz="0" w:space="0" w:color="auto"/>
        <w:left w:val="none" w:sz="0" w:space="0" w:color="auto"/>
        <w:bottom w:val="none" w:sz="0" w:space="0" w:color="auto"/>
        <w:right w:val="none" w:sz="0" w:space="0" w:color="auto"/>
      </w:divBdr>
    </w:div>
    <w:div w:id="1077244081">
      <w:bodyDiv w:val="1"/>
      <w:marLeft w:val="0"/>
      <w:marRight w:val="0"/>
      <w:marTop w:val="0"/>
      <w:marBottom w:val="0"/>
      <w:divBdr>
        <w:top w:val="none" w:sz="0" w:space="0" w:color="auto"/>
        <w:left w:val="none" w:sz="0" w:space="0" w:color="auto"/>
        <w:bottom w:val="none" w:sz="0" w:space="0" w:color="auto"/>
        <w:right w:val="none" w:sz="0" w:space="0" w:color="auto"/>
      </w:divBdr>
    </w:div>
    <w:div w:id="1087530724">
      <w:bodyDiv w:val="1"/>
      <w:marLeft w:val="0"/>
      <w:marRight w:val="0"/>
      <w:marTop w:val="0"/>
      <w:marBottom w:val="0"/>
      <w:divBdr>
        <w:top w:val="none" w:sz="0" w:space="0" w:color="auto"/>
        <w:left w:val="none" w:sz="0" w:space="0" w:color="auto"/>
        <w:bottom w:val="none" w:sz="0" w:space="0" w:color="auto"/>
        <w:right w:val="none" w:sz="0" w:space="0" w:color="auto"/>
      </w:divBdr>
    </w:div>
    <w:div w:id="1094714829">
      <w:bodyDiv w:val="1"/>
      <w:marLeft w:val="0"/>
      <w:marRight w:val="0"/>
      <w:marTop w:val="0"/>
      <w:marBottom w:val="0"/>
      <w:divBdr>
        <w:top w:val="none" w:sz="0" w:space="0" w:color="auto"/>
        <w:left w:val="none" w:sz="0" w:space="0" w:color="auto"/>
        <w:bottom w:val="none" w:sz="0" w:space="0" w:color="auto"/>
        <w:right w:val="none" w:sz="0" w:space="0" w:color="auto"/>
      </w:divBdr>
    </w:div>
    <w:div w:id="1115950289">
      <w:bodyDiv w:val="1"/>
      <w:marLeft w:val="0"/>
      <w:marRight w:val="0"/>
      <w:marTop w:val="0"/>
      <w:marBottom w:val="0"/>
      <w:divBdr>
        <w:top w:val="none" w:sz="0" w:space="0" w:color="auto"/>
        <w:left w:val="none" w:sz="0" w:space="0" w:color="auto"/>
        <w:bottom w:val="none" w:sz="0" w:space="0" w:color="auto"/>
        <w:right w:val="none" w:sz="0" w:space="0" w:color="auto"/>
      </w:divBdr>
    </w:div>
    <w:div w:id="1136946723">
      <w:bodyDiv w:val="1"/>
      <w:marLeft w:val="0"/>
      <w:marRight w:val="0"/>
      <w:marTop w:val="0"/>
      <w:marBottom w:val="0"/>
      <w:divBdr>
        <w:top w:val="none" w:sz="0" w:space="0" w:color="auto"/>
        <w:left w:val="none" w:sz="0" w:space="0" w:color="auto"/>
        <w:bottom w:val="none" w:sz="0" w:space="0" w:color="auto"/>
        <w:right w:val="none" w:sz="0" w:space="0" w:color="auto"/>
      </w:divBdr>
    </w:div>
    <w:div w:id="1164317335">
      <w:bodyDiv w:val="1"/>
      <w:marLeft w:val="0"/>
      <w:marRight w:val="0"/>
      <w:marTop w:val="0"/>
      <w:marBottom w:val="0"/>
      <w:divBdr>
        <w:top w:val="none" w:sz="0" w:space="0" w:color="auto"/>
        <w:left w:val="none" w:sz="0" w:space="0" w:color="auto"/>
        <w:bottom w:val="none" w:sz="0" w:space="0" w:color="auto"/>
        <w:right w:val="none" w:sz="0" w:space="0" w:color="auto"/>
      </w:divBdr>
    </w:div>
    <w:div w:id="1169566555">
      <w:bodyDiv w:val="1"/>
      <w:marLeft w:val="0"/>
      <w:marRight w:val="0"/>
      <w:marTop w:val="0"/>
      <w:marBottom w:val="0"/>
      <w:divBdr>
        <w:top w:val="none" w:sz="0" w:space="0" w:color="auto"/>
        <w:left w:val="none" w:sz="0" w:space="0" w:color="auto"/>
        <w:bottom w:val="none" w:sz="0" w:space="0" w:color="auto"/>
        <w:right w:val="none" w:sz="0" w:space="0" w:color="auto"/>
      </w:divBdr>
    </w:div>
    <w:div w:id="1171215198">
      <w:bodyDiv w:val="1"/>
      <w:marLeft w:val="0"/>
      <w:marRight w:val="0"/>
      <w:marTop w:val="0"/>
      <w:marBottom w:val="0"/>
      <w:divBdr>
        <w:top w:val="none" w:sz="0" w:space="0" w:color="auto"/>
        <w:left w:val="none" w:sz="0" w:space="0" w:color="auto"/>
        <w:bottom w:val="none" w:sz="0" w:space="0" w:color="auto"/>
        <w:right w:val="none" w:sz="0" w:space="0" w:color="auto"/>
      </w:divBdr>
    </w:div>
    <w:div w:id="1181747105">
      <w:bodyDiv w:val="1"/>
      <w:marLeft w:val="0"/>
      <w:marRight w:val="0"/>
      <w:marTop w:val="0"/>
      <w:marBottom w:val="0"/>
      <w:divBdr>
        <w:top w:val="none" w:sz="0" w:space="0" w:color="auto"/>
        <w:left w:val="none" w:sz="0" w:space="0" w:color="auto"/>
        <w:bottom w:val="none" w:sz="0" w:space="0" w:color="auto"/>
        <w:right w:val="none" w:sz="0" w:space="0" w:color="auto"/>
      </w:divBdr>
      <w:divsChild>
        <w:div w:id="549732245">
          <w:marLeft w:val="0"/>
          <w:marRight w:val="0"/>
          <w:marTop w:val="0"/>
          <w:marBottom w:val="0"/>
          <w:divBdr>
            <w:top w:val="none" w:sz="0" w:space="0" w:color="auto"/>
            <w:left w:val="none" w:sz="0" w:space="0" w:color="auto"/>
            <w:bottom w:val="none" w:sz="0" w:space="0" w:color="auto"/>
            <w:right w:val="none" w:sz="0" w:space="0" w:color="auto"/>
          </w:divBdr>
          <w:divsChild>
            <w:div w:id="1505897826">
              <w:marLeft w:val="0"/>
              <w:marRight w:val="0"/>
              <w:marTop w:val="0"/>
              <w:marBottom w:val="0"/>
              <w:divBdr>
                <w:top w:val="none" w:sz="0" w:space="0" w:color="auto"/>
                <w:left w:val="none" w:sz="0" w:space="0" w:color="auto"/>
                <w:bottom w:val="none" w:sz="0" w:space="0" w:color="auto"/>
                <w:right w:val="none" w:sz="0" w:space="0" w:color="auto"/>
              </w:divBdr>
              <w:divsChild>
                <w:div w:id="1268390055">
                  <w:marLeft w:val="2928"/>
                  <w:marRight w:val="1950"/>
                  <w:marTop w:val="720"/>
                  <w:marBottom w:val="0"/>
                  <w:divBdr>
                    <w:top w:val="single" w:sz="6" w:space="0" w:color="AAAAAA"/>
                    <w:left w:val="single" w:sz="6" w:space="12" w:color="AAAAAA"/>
                    <w:bottom w:val="single" w:sz="6" w:space="18" w:color="AAAAAA"/>
                    <w:right w:val="none" w:sz="0" w:space="0" w:color="auto"/>
                  </w:divBdr>
                  <w:divsChild>
                    <w:div w:id="106522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731763">
      <w:bodyDiv w:val="1"/>
      <w:marLeft w:val="0"/>
      <w:marRight w:val="0"/>
      <w:marTop w:val="0"/>
      <w:marBottom w:val="0"/>
      <w:divBdr>
        <w:top w:val="none" w:sz="0" w:space="0" w:color="auto"/>
        <w:left w:val="none" w:sz="0" w:space="0" w:color="auto"/>
        <w:bottom w:val="none" w:sz="0" w:space="0" w:color="auto"/>
        <w:right w:val="none" w:sz="0" w:space="0" w:color="auto"/>
      </w:divBdr>
    </w:div>
    <w:div w:id="1209755556">
      <w:bodyDiv w:val="1"/>
      <w:marLeft w:val="0"/>
      <w:marRight w:val="0"/>
      <w:marTop w:val="0"/>
      <w:marBottom w:val="0"/>
      <w:divBdr>
        <w:top w:val="none" w:sz="0" w:space="0" w:color="auto"/>
        <w:left w:val="none" w:sz="0" w:space="0" w:color="auto"/>
        <w:bottom w:val="none" w:sz="0" w:space="0" w:color="auto"/>
        <w:right w:val="none" w:sz="0" w:space="0" w:color="auto"/>
      </w:divBdr>
      <w:divsChild>
        <w:div w:id="1051805553">
          <w:marLeft w:val="0"/>
          <w:marRight w:val="0"/>
          <w:marTop w:val="0"/>
          <w:marBottom w:val="0"/>
          <w:divBdr>
            <w:top w:val="none" w:sz="0" w:space="0" w:color="auto"/>
            <w:left w:val="none" w:sz="0" w:space="0" w:color="auto"/>
            <w:bottom w:val="none" w:sz="0" w:space="0" w:color="auto"/>
            <w:right w:val="none" w:sz="0" w:space="0" w:color="auto"/>
          </w:divBdr>
          <w:divsChild>
            <w:div w:id="1330868070">
              <w:marLeft w:val="0"/>
              <w:marRight w:val="0"/>
              <w:marTop w:val="0"/>
              <w:marBottom w:val="0"/>
              <w:divBdr>
                <w:top w:val="none" w:sz="0" w:space="0" w:color="auto"/>
                <w:left w:val="none" w:sz="0" w:space="0" w:color="auto"/>
                <w:bottom w:val="none" w:sz="0" w:space="0" w:color="auto"/>
                <w:right w:val="none" w:sz="0" w:space="0" w:color="auto"/>
              </w:divBdr>
              <w:divsChild>
                <w:div w:id="1062824746">
                  <w:marLeft w:val="0"/>
                  <w:marRight w:val="0"/>
                  <w:marTop w:val="0"/>
                  <w:marBottom w:val="0"/>
                  <w:divBdr>
                    <w:top w:val="none" w:sz="0" w:space="0" w:color="auto"/>
                    <w:left w:val="none" w:sz="0" w:space="0" w:color="auto"/>
                    <w:bottom w:val="none" w:sz="0" w:space="0" w:color="auto"/>
                    <w:right w:val="none" w:sz="0" w:space="0" w:color="auto"/>
                  </w:divBdr>
                  <w:divsChild>
                    <w:div w:id="583537527">
                      <w:marLeft w:val="0"/>
                      <w:marRight w:val="0"/>
                      <w:marTop w:val="0"/>
                      <w:marBottom w:val="0"/>
                      <w:divBdr>
                        <w:top w:val="none" w:sz="0" w:space="0" w:color="auto"/>
                        <w:left w:val="none" w:sz="0" w:space="0" w:color="auto"/>
                        <w:bottom w:val="none" w:sz="0" w:space="0" w:color="auto"/>
                        <w:right w:val="none" w:sz="0" w:space="0" w:color="auto"/>
                      </w:divBdr>
                      <w:divsChild>
                        <w:div w:id="2052873687">
                          <w:marLeft w:val="0"/>
                          <w:marRight w:val="0"/>
                          <w:marTop w:val="0"/>
                          <w:marBottom w:val="0"/>
                          <w:divBdr>
                            <w:top w:val="none" w:sz="0" w:space="0" w:color="auto"/>
                            <w:left w:val="none" w:sz="0" w:space="0" w:color="auto"/>
                            <w:bottom w:val="none" w:sz="0" w:space="0" w:color="auto"/>
                            <w:right w:val="none" w:sz="0" w:space="0" w:color="auto"/>
                          </w:divBdr>
                          <w:divsChild>
                            <w:div w:id="869684376">
                              <w:marLeft w:val="0"/>
                              <w:marRight w:val="0"/>
                              <w:marTop w:val="0"/>
                              <w:marBottom w:val="0"/>
                              <w:divBdr>
                                <w:top w:val="none" w:sz="0" w:space="0" w:color="auto"/>
                                <w:left w:val="none" w:sz="0" w:space="0" w:color="auto"/>
                                <w:bottom w:val="none" w:sz="0" w:space="0" w:color="auto"/>
                                <w:right w:val="none" w:sz="0" w:space="0" w:color="auto"/>
                              </w:divBdr>
                              <w:divsChild>
                                <w:div w:id="147471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716055">
      <w:bodyDiv w:val="1"/>
      <w:marLeft w:val="0"/>
      <w:marRight w:val="0"/>
      <w:marTop w:val="0"/>
      <w:marBottom w:val="0"/>
      <w:divBdr>
        <w:top w:val="none" w:sz="0" w:space="0" w:color="auto"/>
        <w:left w:val="none" w:sz="0" w:space="0" w:color="auto"/>
        <w:bottom w:val="none" w:sz="0" w:space="0" w:color="auto"/>
        <w:right w:val="none" w:sz="0" w:space="0" w:color="auto"/>
      </w:divBdr>
    </w:div>
    <w:div w:id="1261377833">
      <w:bodyDiv w:val="1"/>
      <w:marLeft w:val="0"/>
      <w:marRight w:val="0"/>
      <w:marTop w:val="0"/>
      <w:marBottom w:val="0"/>
      <w:divBdr>
        <w:top w:val="none" w:sz="0" w:space="0" w:color="auto"/>
        <w:left w:val="none" w:sz="0" w:space="0" w:color="auto"/>
        <w:bottom w:val="none" w:sz="0" w:space="0" w:color="auto"/>
        <w:right w:val="none" w:sz="0" w:space="0" w:color="auto"/>
      </w:divBdr>
    </w:div>
    <w:div w:id="1348752726">
      <w:bodyDiv w:val="1"/>
      <w:marLeft w:val="0"/>
      <w:marRight w:val="0"/>
      <w:marTop w:val="0"/>
      <w:marBottom w:val="0"/>
      <w:divBdr>
        <w:top w:val="none" w:sz="0" w:space="0" w:color="auto"/>
        <w:left w:val="none" w:sz="0" w:space="0" w:color="auto"/>
        <w:bottom w:val="none" w:sz="0" w:space="0" w:color="auto"/>
        <w:right w:val="none" w:sz="0" w:space="0" w:color="auto"/>
      </w:divBdr>
    </w:div>
    <w:div w:id="1356734426">
      <w:bodyDiv w:val="1"/>
      <w:marLeft w:val="0"/>
      <w:marRight w:val="0"/>
      <w:marTop w:val="0"/>
      <w:marBottom w:val="0"/>
      <w:divBdr>
        <w:top w:val="none" w:sz="0" w:space="0" w:color="auto"/>
        <w:left w:val="none" w:sz="0" w:space="0" w:color="auto"/>
        <w:bottom w:val="none" w:sz="0" w:space="0" w:color="auto"/>
        <w:right w:val="none" w:sz="0" w:space="0" w:color="auto"/>
      </w:divBdr>
    </w:div>
    <w:div w:id="1366100250">
      <w:bodyDiv w:val="1"/>
      <w:marLeft w:val="0"/>
      <w:marRight w:val="0"/>
      <w:marTop w:val="0"/>
      <w:marBottom w:val="0"/>
      <w:divBdr>
        <w:top w:val="none" w:sz="0" w:space="0" w:color="auto"/>
        <w:left w:val="none" w:sz="0" w:space="0" w:color="auto"/>
        <w:bottom w:val="none" w:sz="0" w:space="0" w:color="auto"/>
        <w:right w:val="none" w:sz="0" w:space="0" w:color="auto"/>
      </w:divBdr>
    </w:div>
    <w:div w:id="1370759596">
      <w:bodyDiv w:val="1"/>
      <w:marLeft w:val="0"/>
      <w:marRight w:val="0"/>
      <w:marTop w:val="0"/>
      <w:marBottom w:val="0"/>
      <w:divBdr>
        <w:top w:val="none" w:sz="0" w:space="0" w:color="auto"/>
        <w:left w:val="none" w:sz="0" w:space="0" w:color="auto"/>
        <w:bottom w:val="none" w:sz="0" w:space="0" w:color="auto"/>
        <w:right w:val="none" w:sz="0" w:space="0" w:color="auto"/>
      </w:divBdr>
    </w:div>
    <w:div w:id="1374842916">
      <w:bodyDiv w:val="1"/>
      <w:marLeft w:val="0"/>
      <w:marRight w:val="0"/>
      <w:marTop w:val="0"/>
      <w:marBottom w:val="0"/>
      <w:divBdr>
        <w:top w:val="none" w:sz="0" w:space="0" w:color="auto"/>
        <w:left w:val="none" w:sz="0" w:space="0" w:color="auto"/>
        <w:bottom w:val="none" w:sz="0" w:space="0" w:color="auto"/>
        <w:right w:val="none" w:sz="0" w:space="0" w:color="auto"/>
      </w:divBdr>
    </w:div>
    <w:div w:id="1377436478">
      <w:bodyDiv w:val="1"/>
      <w:marLeft w:val="0"/>
      <w:marRight w:val="0"/>
      <w:marTop w:val="0"/>
      <w:marBottom w:val="0"/>
      <w:divBdr>
        <w:top w:val="none" w:sz="0" w:space="0" w:color="auto"/>
        <w:left w:val="none" w:sz="0" w:space="0" w:color="auto"/>
        <w:bottom w:val="none" w:sz="0" w:space="0" w:color="auto"/>
        <w:right w:val="none" w:sz="0" w:space="0" w:color="auto"/>
      </w:divBdr>
    </w:div>
    <w:div w:id="1395544525">
      <w:bodyDiv w:val="1"/>
      <w:marLeft w:val="0"/>
      <w:marRight w:val="0"/>
      <w:marTop w:val="0"/>
      <w:marBottom w:val="0"/>
      <w:divBdr>
        <w:top w:val="none" w:sz="0" w:space="0" w:color="auto"/>
        <w:left w:val="none" w:sz="0" w:space="0" w:color="auto"/>
        <w:bottom w:val="none" w:sz="0" w:space="0" w:color="auto"/>
        <w:right w:val="none" w:sz="0" w:space="0" w:color="auto"/>
      </w:divBdr>
    </w:div>
    <w:div w:id="1420910949">
      <w:bodyDiv w:val="1"/>
      <w:marLeft w:val="0"/>
      <w:marRight w:val="0"/>
      <w:marTop w:val="0"/>
      <w:marBottom w:val="0"/>
      <w:divBdr>
        <w:top w:val="none" w:sz="0" w:space="0" w:color="auto"/>
        <w:left w:val="none" w:sz="0" w:space="0" w:color="auto"/>
        <w:bottom w:val="none" w:sz="0" w:space="0" w:color="auto"/>
        <w:right w:val="none" w:sz="0" w:space="0" w:color="auto"/>
      </w:divBdr>
    </w:div>
    <w:div w:id="1468814968">
      <w:bodyDiv w:val="1"/>
      <w:marLeft w:val="0"/>
      <w:marRight w:val="0"/>
      <w:marTop w:val="0"/>
      <w:marBottom w:val="0"/>
      <w:divBdr>
        <w:top w:val="none" w:sz="0" w:space="0" w:color="auto"/>
        <w:left w:val="none" w:sz="0" w:space="0" w:color="auto"/>
        <w:bottom w:val="none" w:sz="0" w:space="0" w:color="auto"/>
        <w:right w:val="none" w:sz="0" w:space="0" w:color="auto"/>
      </w:divBdr>
    </w:div>
    <w:div w:id="1512600858">
      <w:bodyDiv w:val="1"/>
      <w:marLeft w:val="0"/>
      <w:marRight w:val="0"/>
      <w:marTop w:val="0"/>
      <w:marBottom w:val="0"/>
      <w:divBdr>
        <w:top w:val="none" w:sz="0" w:space="0" w:color="auto"/>
        <w:left w:val="none" w:sz="0" w:space="0" w:color="auto"/>
        <w:bottom w:val="none" w:sz="0" w:space="0" w:color="auto"/>
        <w:right w:val="none" w:sz="0" w:space="0" w:color="auto"/>
      </w:divBdr>
      <w:divsChild>
        <w:div w:id="1966882589">
          <w:marLeft w:val="0"/>
          <w:marRight w:val="0"/>
          <w:marTop w:val="0"/>
          <w:marBottom w:val="0"/>
          <w:divBdr>
            <w:top w:val="none" w:sz="0" w:space="0" w:color="auto"/>
            <w:left w:val="none" w:sz="0" w:space="0" w:color="auto"/>
            <w:bottom w:val="none" w:sz="0" w:space="0" w:color="auto"/>
            <w:right w:val="none" w:sz="0" w:space="0" w:color="auto"/>
          </w:divBdr>
          <w:divsChild>
            <w:div w:id="1586109855">
              <w:marLeft w:val="0"/>
              <w:marRight w:val="0"/>
              <w:marTop w:val="0"/>
              <w:marBottom w:val="0"/>
              <w:divBdr>
                <w:top w:val="none" w:sz="0" w:space="0" w:color="auto"/>
                <w:left w:val="none" w:sz="0" w:space="0" w:color="auto"/>
                <w:bottom w:val="none" w:sz="0" w:space="0" w:color="auto"/>
                <w:right w:val="none" w:sz="0" w:space="0" w:color="auto"/>
              </w:divBdr>
              <w:divsChild>
                <w:div w:id="1834947020">
                  <w:marLeft w:val="2928"/>
                  <w:marRight w:val="1950"/>
                  <w:marTop w:val="720"/>
                  <w:marBottom w:val="0"/>
                  <w:divBdr>
                    <w:top w:val="single" w:sz="6" w:space="0" w:color="AAAAAA"/>
                    <w:left w:val="single" w:sz="6" w:space="12" w:color="AAAAAA"/>
                    <w:bottom w:val="single" w:sz="6" w:space="18" w:color="AAAAAA"/>
                    <w:right w:val="none" w:sz="0" w:space="0" w:color="auto"/>
                  </w:divBdr>
                  <w:divsChild>
                    <w:div w:id="120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107499">
      <w:bodyDiv w:val="1"/>
      <w:marLeft w:val="0"/>
      <w:marRight w:val="0"/>
      <w:marTop w:val="0"/>
      <w:marBottom w:val="0"/>
      <w:divBdr>
        <w:top w:val="none" w:sz="0" w:space="0" w:color="auto"/>
        <w:left w:val="none" w:sz="0" w:space="0" w:color="auto"/>
        <w:bottom w:val="none" w:sz="0" w:space="0" w:color="auto"/>
        <w:right w:val="none" w:sz="0" w:space="0" w:color="auto"/>
      </w:divBdr>
      <w:divsChild>
        <w:div w:id="1565871762">
          <w:marLeft w:val="0"/>
          <w:marRight w:val="0"/>
          <w:marTop w:val="0"/>
          <w:marBottom w:val="0"/>
          <w:divBdr>
            <w:top w:val="none" w:sz="0" w:space="0" w:color="auto"/>
            <w:left w:val="none" w:sz="0" w:space="0" w:color="auto"/>
            <w:bottom w:val="none" w:sz="0" w:space="0" w:color="auto"/>
            <w:right w:val="none" w:sz="0" w:space="0" w:color="auto"/>
          </w:divBdr>
          <w:divsChild>
            <w:div w:id="2075347655">
              <w:marLeft w:val="0"/>
              <w:marRight w:val="0"/>
              <w:marTop w:val="0"/>
              <w:marBottom w:val="0"/>
              <w:divBdr>
                <w:top w:val="none" w:sz="0" w:space="0" w:color="auto"/>
                <w:left w:val="none" w:sz="0" w:space="0" w:color="auto"/>
                <w:bottom w:val="none" w:sz="0" w:space="0" w:color="auto"/>
                <w:right w:val="none" w:sz="0" w:space="0" w:color="auto"/>
              </w:divBdr>
              <w:divsChild>
                <w:div w:id="432819285">
                  <w:marLeft w:val="0"/>
                  <w:marRight w:val="0"/>
                  <w:marTop w:val="0"/>
                  <w:marBottom w:val="0"/>
                  <w:divBdr>
                    <w:top w:val="none" w:sz="0" w:space="0" w:color="auto"/>
                    <w:left w:val="none" w:sz="0" w:space="0" w:color="auto"/>
                    <w:bottom w:val="none" w:sz="0" w:space="0" w:color="auto"/>
                    <w:right w:val="none" w:sz="0" w:space="0" w:color="auto"/>
                  </w:divBdr>
                  <w:divsChild>
                    <w:div w:id="1560019208">
                      <w:marLeft w:val="0"/>
                      <w:marRight w:val="0"/>
                      <w:marTop w:val="0"/>
                      <w:marBottom w:val="0"/>
                      <w:divBdr>
                        <w:top w:val="none" w:sz="0" w:space="0" w:color="auto"/>
                        <w:left w:val="none" w:sz="0" w:space="0" w:color="auto"/>
                        <w:bottom w:val="none" w:sz="0" w:space="0" w:color="auto"/>
                        <w:right w:val="none" w:sz="0" w:space="0" w:color="auto"/>
                      </w:divBdr>
                      <w:divsChild>
                        <w:div w:id="527262062">
                          <w:marLeft w:val="300"/>
                          <w:marRight w:val="300"/>
                          <w:marTop w:val="300"/>
                          <w:marBottom w:val="300"/>
                          <w:divBdr>
                            <w:top w:val="none" w:sz="0" w:space="0" w:color="auto"/>
                            <w:left w:val="none" w:sz="0" w:space="0" w:color="auto"/>
                            <w:bottom w:val="none" w:sz="0" w:space="0" w:color="auto"/>
                            <w:right w:val="none" w:sz="0" w:space="0" w:color="auto"/>
                          </w:divBdr>
                          <w:divsChild>
                            <w:div w:id="910693508">
                              <w:marLeft w:val="0"/>
                              <w:marRight w:val="0"/>
                              <w:marTop w:val="0"/>
                              <w:marBottom w:val="0"/>
                              <w:divBdr>
                                <w:top w:val="none" w:sz="0" w:space="0" w:color="auto"/>
                                <w:left w:val="none" w:sz="0" w:space="0" w:color="auto"/>
                                <w:bottom w:val="none" w:sz="0" w:space="0" w:color="auto"/>
                                <w:right w:val="none" w:sz="0" w:space="0" w:color="auto"/>
                              </w:divBdr>
                              <w:divsChild>
                                <w:div w:id="2064016893">
                                  <w:marLeft w:val="0"/>
                                  <w:marRight w:val="0"/>
                                  <w:marTop w:val="0"/>
                                  <w:marBottom w:val="0"/>
                                  <w:divBdr>
                                    <w:top w:val="none" w:sz="0" w:space="0" w:color="auto"/>
                                    <w:left w:val="none" w:sz="0" w:space="0" w:color="auto"/>
                                    <w:bottom w:val="none" w:sz="0" w:space="0" w:color="auto"/>
                                    <w:right w:val="none" w:sz="0" w:space="0" w:color="auto"/>
                                  </w:divBdr>
                                  <w:divsChild>
                                    <w:div w:id="1348629989">
                                      <w:marLeft w:val="75"/>
                                      <w:marRight w:val="75"/>
                                      <w:marTop w:val="150"/>
                                      <w:marBottom w:val="0"/>
                                      <w:divBdr>
                                        <w:top w:val="none" w:sz="0" w:space="0" w:color="auto"/>
                                        <w:left w:val="none" w:sz="0" w:space="0" w:color="auto"/>
                                        <w:bottom w:val="none" w:sz="0" w:space="0" w:color="auto"/>
                                        <w:right w:val="none" w:sz="0" w:space="0" w:color="auto"/>
                                      </w:divBdr>
                                      <w:divsChild>
                                        <w:div w:id="79483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3346607">
      <w:bodyDiv w:val="1"/>
      <w:marLeft w:val="0"/>
      <w:marRight w:val="0"/>
      <w:marTop w:val="0"/>
      <w:marBottom w:val="0"/>
      <w:divBdr>
        <w:top w:val="none" w:sz="0" w:space="0" w:color="auto"/>
        <w:left w:val="none" w:sz="0" w:space="0" w:color="auto"/>
        <w:bottom w:val="none" w:sz="0" w:space="0" w:color="auto"/>
        <w:right w:val="none" w:sz="0" w:space="0" w:color="auto"/>
      </w:divBdr>
    </w:div>
    <w:div w:id="1576889574">
      <w:bodyDiv w:val="1"/>
      <w:marLeft w:val="0"/>
      <w:marRight w:val="0"/>
      <w:marTop w:val="0"/>
      <w:marBottom w:val="0"/>
      <w:divBdr>
        <w:top w:val="none" w:sz="0" w:space="0" w:color="auto"/>
        <w:left w:val="none" w:sz="0" w:space="0" w:color="auto"/>
        <w:bottom w:val="none" w:sz="0" w:space="0" w:color="auto"/>
        <w:right w:val="none" w:sz="0" w:space="0" w:color="auto"/>
      </w:divBdr>
      <w:divsChild>
        <w:div w:id="831725216">
          <w:marLeft w:val="0"/>
          <w:marRight w:val="0"/>
          <w:marTop w:val="0"/>
          <w:marBottom w:val="0"/>
          <w:divBdr>
            <w:top w:val="none" w:sz="0" w:space="0" w:color="auto"/>
            <w:left w:val="none" w:sz="0" w:space="0" w:color="auto"/>
            <w:bottom w:val="none" w:sz="0" w:space="0" w:color="auto"/>
            <w:right w:val="none" w:sz="0" w:space="0" w:color="auto"/>
          </w:divBdr>
          <w:divsChild>
            <w:div w:id="868689984">
              <w:marLeft w:val="0"/>
              <w:marRight w:val="0"/>
              <w:marTop w:val="0"/>
              <w:marBottom w:val="0"/>
              <w:divBdr>
                <w:top w:val="none" w:sz="0" w:space="0" w:color="auto"/>
                <w:left w:val="none" w:sz="0" w:space="0" w:color="auto"/>
                <w:bottom w:val="none" w:sz="0" w:space="0" w:color="auto"/>
                <w:right w:val="none" w:sz="0" w:space="0" w:color="auto"/>
              </w:divBdr>
              <w:divsChild>
                <w:div w:id="1218471481">
                  <w:marLeft w:val="0"/>
                  <w:marRight w:val="0"/>
                  <w:marTop w:val="0"/>
                  <w:marBottom w:val="0"/>
                  <w:divBdr>
                    <w:top w:val="none" w:sz="0" w:space="0" w:color="auto"/>
                    <w:left w:val="none" w:sz="0" w:space="0" w:color="auto"/>
                    <w:bottom w:val="none" w:sz="0" w:space="0" w:color="auto"/>
                    <w:right w:val="none" w:sz="0" w:space="0" w:color="auto"/>
                  </w:divBdr>
                  <w:divsChild>
                    <w:div w:id="659845857">
                      <w:marLeft w:val="0"/>
                      <w:marRight w:val="0"/>
                      <w:marTop w:val="0"/>
                      <w:marBottom w:val="0"/>
                      <w:divBdr>
                        <w:top w:val="none" w:sz="0" w:space="0" w:color="auto"/>
                        <w:left w:val="none" w:sz="0" w:space="0" w:color="auto"/>
                        <w:bottom w:val="none" w:sz="0" w:space="0" w:color="auto"/>
                        <w:right w:val="none" w:sz="0" w:space="0" w:color="auto"/>
                      </w:divBdr>
                      <w:divsChild>
                        <w:div w:id="248974378">
                          <w:marLeft w:val="0"/>
                          <w:marRight w:val="0"/>
                          <w:marTop w:val="0"/>
                          <w:marBottom w:val="0"/>
                          <w:divBdr>
                            <w:top w:val="none" w:sz="0" w:space="0" w:color="auto"/>
                            <w:left w:val="none" w:sz="0" w:space="0" w:color="auto"/>
                            <w:bottom w:val="none" w:sz="0" w:space="0" w:color="auto"/>
                            <w:right w:val="none" w:sz="0" w:space="0" w:color="auto"/>
                          </w:divBdr>
                          <w:divsChild>
                            <w:div w:id="2068339805">
                              <w:marLeft w:val="0"/>
                              <w:marRight w:val="0"/>
                              <w:marTop w:val="0"/>
                              <w:marBottom w:val="0"/>
                              <w:divBdr>
                                <w:top w:val="none" w:sz="0" w:space="0" w:color="auto"/>
                                <w:left w:val="none" w:sz="0" w:space="0" w:color="auto"/>
                                <w:bottom w:val="none" w:sz="0" w:space="0" w:color="auto"/>
                                <w:right w:val="none" w:sz="0" w:space="0" w:color="auto"/>
                              </w:divBdr>
                              <w:divsChild>
                                <w:div w:id="16593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041323">
      <w:bodyDiv w:val="1"/>
      <w:marLeft w:val="0"/>
      <w:marRight w:val="0"/>
      <w:marTop w:val="0"/>
      <w:marBottom w:val="0"/>
      <w:divBdr>
        <w:top w:val="none" w:sz="0" w:space="0" w:color="auto"/>
        <w:left w:val="none" w:sz="0" w:space="0" w:color="auto"/>
        <w:bottom w:val="none" w:sz="0" w:space="0" w:color="auto"/>
        <w:right w:val="none" w:sz="0" w:space="0" w:color="auto"/>
      </w:divBdr>
    </w:div>
    <w:div w:id="1636374545">
      <w:bodyDiv w:val="1"/>
      <w:marLeft w:val="0"/>
      <w:marRight w:val="0"/>
      <w:marTop w:val="0"/>
      <w:marBottom w:val="0"/>
      <w:divBdr>
        <w:top w:val="none" w:sz="0" w:space="0" w:color="auto"/>
        <w:left w:val="none" w:sz="0" w:space="0" w:color="auto"/>
        <w:bottom w:val="none" w:sz="0" w:space="0" w:color="auto"/>
        <w:right w:val="none" w:sz="0" w:space="0" w:color="auto"/>
      </w:divBdr>
    </w:div>
    <w:div w:id="1660770629">
      <w:bodyDiv w:val="1"/>
      <w:marLeft w:val="0"/>
      <w:marRight w:val="0"/>
      <w:marTop w:val="0"/>
      <w:marBottom w:val="0"/>
      <w:divBdr>
        <w:top w:val="none" w:sz="0" w:space="0" w:color="auto"/>
        <w:left w:val="none" w:sz="0" w:space="0" w:color="auto"/>
        <w:bottom w:val="none" w:sz="0" w:space="0" w:color="auto"/>
        <w:right w:val="none" w:sz="0" w:space="0" w:color="auto"/>
      </w:divBdr>
    </w:div>
    <w:div w:id="1678531372">
      <w:bodyDiv w:val="1"/>
      <w:marLeft w:val="0"/>
      <w:marRight w:val="0"/>
      <w:marTop w:val="0"/>
      <w:marBottom w:val="0"/>
      <w:divBdr>
        <w:top w:val="none" w:sz="0" w:space="0" w:color="auto"/>
        <w:left w:val="none" w:sz="0" w:space="0" w:color="auto"/>
        <w:bottom w:val="none" w:sz="0" w:space="0" w:color="auto"/>
        <w:right w:val="none" w:sz="0" w:space="0" w:color="auto"/>
      </w:divBdr>
    </w:div>
    <w:div w:id="1685477201">
      <w:bodyDiv w:val="1"/>
      <w:marLeft w:val="0"/>
      <w:marRight w:val="0"/>
      <w:marTop w:val="0"/>
      <w:marBottom w:val="0"/>
      <w:divBdr>
        <w:top w:val="none" w:sz="0" w:space="0" w:color="auto"/>
        <w:left w:val="none" w:sz="0" w:space="0" w:color="auto"/>
        <w:bottom w:val="none" w:sz="0" w:space="0" w:color="auto"/>
        <w:right w:val="none" w:sz="0" w:space="0" w:color="auto"/>
      </w:divBdr>
    </w:div>
    <w:div w:id="1686051026">
      <w:bodyDiv w:val="1"/>
      <w:marLeft w:val="0"/>
      <w:marRight w:val="0"/>
      <w:marTop w:val="0"/>
      <w:marBottom w:val="0"/>
      <w:divBdr>
        <w:top w:val="none" w:sz="0" w:space="0" w:color="auto"/>
        <w:left w:val="none" w:sz="0" w:space="0" w:color="auto"/>
        <w:bottom w:val="none" w:sz="0" w:space="0" w:color="auto"/>
        <w:right w:val="none" w:sz="0" w:space="0" w:color="auto"/>
      </w:divBdr>
    </w:div>
    <w:div w:id="1695573930">
      <w:bodyDiv w:val="1"/>
      <w:marLeft w:val="0"/>
      <w:marRight w:val="0"/>
      <w:marTop w:val="0"/>
      <w:marBottom w:val="0"/>
      <w:divBdr>
        <w:top w:val="none" w:sz="0" w:space="0" w:color="auto"/>
        <w:left w:val="none" w:sz="0" w:space="0" w:color="auto"/>
        <w:bottom w:val="none" w:sz="0" w:space="0" w:color="auto"/>
        <w:right w:val="none" w:sz="0" w:space="0" w:color="auto"/>
      </w:divBdr>
    </w:div>
    <w:div w:id="1729956833">
      <w:bodyDiv w:val="1"/>
      <w:marLeft w:val="0"/>
      <w:marRight w:val="0"/>
      <w:marTop w:val="0"/>
      <w:marBottom w:val="0"/>
      <w:divBdr>
        <w:top w:val="none" w:sz="0" w:space="0" w:color="auto"/>
        <w:left w:val="none" w:sz="0" w:space="0" w:color="auto"/>
        <w:bottom w:val="none" w:sz="0" w:space="0" w:color="auto"/>
        <w:right w:val="none" w:sz="0" w:space="0" w:color="auto"/>
      </w:divBdr>
    </w:div>
    <w:div w:id="1731607828">
      <w:bodyDiv w:val="1"/>
      <w:marLeft w:val="0"/>
      <w:marRight w:val="360"/>
      <w:marTop w:val="0"/>
      <w:marBottom w:val="0"/>
      <w:divBdr>
        <w:top w:val="none" w:sz="0" w:space="0" w:color="auto"/>
        <w:left w:val="none" w:sz="0" w:space="0" w:color="auto"/>
        <w:bottom w:val="none" w:sz="0" w:space="0" w:color="auto"/>
        <w:right w:val="none" w:sz="0" w:space="0" w:color="auto"/>
      </w:divBdr>
      <w:divsChild>
        <w:div w:id="562184316">
          <w:marLeft w:val="240"/>
          <w:marRight w:val="240"/>
          <w:marTop w:val="0"/>
          <w:marBottom w:val="0"/>
          <w:divBdr>
            <w:top w:val="none" w:sz="0" w:space="0" w:color="auto"/>
            <w:left w:val="none" w:sz="0" w:space="0" w:color="auto"/>
            <w:bottom w:val="none" w:sz="0" w:space="0" w:color="auto"/>
            <w:right w:val="none" w:sz="0" w:space="0" w:color="auto"/>
          </w:divBdr>
          <w:divsChild>
            <w:div w:id="231087787">
              <w:marLeft w:val="0"/>
              <w:marRight w:val="0"/>
              <w:marTop w:val="0"/>
              <w:marBottom w:val="0"/>
              <w:divBdr>
                <w:top w:val="none" w:sz="0" w:space="0" w:color="auto"/>
                <w:left w:val="none" w:sz="0" w:space="0" w:color="auto"/>
                <w:bottom w:val="none" w:sz="0" w:space="0" w:color="auto"/>
                <w:right w:val="none" w:sz="0" w:space="0" w:color="auto"/>
              </w:divBdr>
              <w:divsChild>
                <w:div w:id="82458525">
                  <w:marLeft w:val="0"/>
                  <w:marRight w:val="0"/>
                  <w:marTop w:val="0"/>
                  <w:marBottom w:val="0"/>
                  <w:divBdr>
                    <w:top w:val="none" w:sz="0" w:space="0" w:color="auto"/>
                    <w:left w:val="none" w:sz="0" w:space="0" w:color="auto"/>
                    <w:bottom w:val="none" w:sz="0" w:space="0" w:color="auto"/>
                    <w:right w:val="none" w:sz="0" w:space="0" w:color="auto"/>
                  </w:divBdr>
                </w:div>
                <w:div w:id="158422592">
                  <w:marLeft w:val="240"/>
                  <w:marRight w:val="240"/>
                  <w:marTop w:val="0"/>
                  <w:marBottom w:val="0"/>
                  <w:divBdr>
                    <w:top w:val="none" w:sz="0" w:space="0" w:color="auto"/>
                    <w:left w:val="none" w:sz="0" w:space="0" w:color="auto"/>
                    <w:bottom w:val="none" w:sz="0" w:space="0" w:color="auto"/>
                    <w:right w:val="none" w:sz="0" w:space="0" w:color="auto"/>
                  </w:divBdr>
                  <w:divsChild>
                    <w:div w:id="442581755">
                      <w:marLeft w:val="240"/>
                      <w:marRight w:val="0"/>
                      <w:marTop w:val="0"/>
                      <w:marBottom w:val="0"/>
                      <w:divBdr>
                        <w:top w:val="none" w:sz="0" w:space="0" w:color="auto"/>
                        <w:left w:val="none" w:sz="0" w:space="0" w:color="auto"/>
                        <w:bottom w:val="none" w:sz="0" w:space="0" w:color="auto"/>
                        <w:right w:val="none" w:sz="0" w:space="0" w:color="auto"/>
                      </w:divBdr>
                    </w:div>
                    <w:div w:id="1768311910">
                      <w:marLeft w:val="0"/>
                      <w:marRight w:val="0"/>
                      <w:marTop w:val="0"/>
                      <w:marBottom w:val="0"/>
                      <w:divBdr>
                        <w:top w:val="none" w:sz="0" w:space="0" w:color="auto"/>
                        <w:left w:val="none" w:sz="0" w:space="0" w:color="auto"/>
                        <w:bottom w:val="none" w:sz="0" w:space="0" w:color="auto"/>
                        <w:right w:val="none" w:sz="0" w:space="0" w:color="auto"/>
                      </w:divBdr>
                      <w:divsChild>
                        <w:div w:id="138110223">
                          <w:marLeft w:val="240"/>
                          <w:marRight w:val="240"/>
                          <w:marTop w:val="0"/>
                          <w:marBottom w:val="0"/>
                          <w:divBdr>
                            <w:top w:val="none" w:sz="0" w:space="0" w:color="auto"/>
                            <w:left w:val="none" w:sz="0" w:space="0" w:color="auto"/>
                            <w:bottom w:val="none" w:sz="0" w:space="0" w:color="auto"/>
                            <w:right w:val="none" w:sz="0" w:space="0" w:color="auto"/>
                          </w:divBdr>
                          <w:divsChild>
                            <w:div w:id="701638769">
                              <w:marLeft w:val="240"/>
                              <w:marRight w:val="0"/>
                              <w:marTop w:val="0"/>
                              <w:marBottom w:val="0"/>
                              <w:divBdr>
                                <w:top w:val="none" w:sz="0" w:space="0" w:color="auto"/>
                                <w:left w:val="none" w:sz="0" w:space="0" w:color="auto"/>
                                <w:bottom w:val="none" w:sz="0" w:space="0" w:color="auto"/>
                                <w:right w:val="none" w:sz="0" w:space="0" w:color="auto"/>
                              </w:divBdr>
                            </w:div>
                          </w:divsChild>
                        </w:div>
                        <w:div w:id="1079444022">
                          <w:marLeft w:val="0"/>
                          <w:marRight w:val="0"/>
                          <w:marTop w:val="0"/>
                          <w:marBottom w:val="0"/>
                          <w:divBdr>
                            <w:top w:val="none" w:sz="0" w:space="0" w:color="auto"/>
                            <w:left w:val="none" w:sz="0" w:space="0" w:color="auto"/>
                            <w:bottom w:val="none" w:sz="0" w:space="0" w:color="auto"/>
                            <w:right w:val="none" w:sz="0" w:space="0" w:color="auto"/>
                          </w:divBdr>
                        </w:div>
                        <w:div w:id="1533348402">
                          <w:marLeft w:val="240"/>
                          <w:marRight w:val="240"/>
                          <w:marTop w:val="0"/>
                          <w:marBottom w:val="0"/>
                          <w:divBdr>
                            <w:top w:val="none" w:sz="0" w:space="0" w:color="auto"/>
                            <w:left w:val="none" w:sz="0" w:space="0" w:color="auto"/>
                            <w:bottom w:val="none" w:sz="0" w:space="0" w:color="auto"/>
                            <w:right w:val="none" w:sz="0" w:space="0" w:color="auto"/>
                          </w:divBdr>
                          <w:divsChild>
                            <w:div w:id="178349933">
                              <w:marLeft w:val="240"/>
                              <w:marRight w:val="0"/>
                              <w:marTop w:val="0"/>
                              <w:marBottom w:val="0"/>
                              <w:divBdr>
                                <w:top w:val="none" w:sz="0" w:space="0" w:color="auto"/>
                                <w:left w:val="none" w:sz="0" w:space="0" w:color="auto"/>
                                <w:bottom w:val="none" w:sz="0" w:space="0" w:color="auto"/>
                                <w:right w:val="none" w:sz="0" w:space="0" w:color="auto"/>
                              </w:divBdr>
                            </w:div>
                            <w:div w:id="1179544139">
                              <w:marLeft w:val="0"/>
                              <w:marRight w:val="0"/>
                              <w:marTop w:val="0"/>
                              <w:marBottom w:val="0"/>
                              <w:divBdr>
                                <w:top w:val="none" w:sz="0" w:space="0" w:color="auto"/>
                                <w:left w:val="none" w:sz="0" w:space="0" w:color="auto"/>
                                <w:bottom w:val="none" w:sz="0" w:space="0" w:color="auto"/>
                                <w:right w:val="none" w:sz="0" w:space="0" w:color="auto"/>
                              </w:divBdr>
                              <w:divsChild>
                                <w:div w:id="539324983">
                                  <w:marLeft w:val="0"/>
                                  <w:marRight w:val="0"/>
                                  <w:marTop w:val="0"/>
                                  <w:marBottom w:val="0"/>
                                  <w:divBdr>
                                    <w:top w:val="none" w:sz="0" w:space="0" w:color="auto"/>
                                    <w:left w:val="none" w:sz="0" w:space="0" w:color="auto"/>
                                    <w:bottom w:val="none" w:sz="0" w:space="0" w:color="auto"/>
                                    <w:right w:val="none" w:sz="0" w:space="0" w:color="auto"/>
                                  </w:divBdr>
                                </w:div>
                                <w:div w:id="1199201514">
                                  <w:marLeft w:val="240"/>
                                  <w:marRight w:val="240"/>
                                  <w:marTop w:val="0"/>
                                  <w:marBottom w:val="0"/>
                                  <w:divBdr>
                                    <w:top w:val="none" w:sz="0" w:space="0" w:color="auto"/>
                                    <w:left w:val="none" w:sz="0" w:space="0" w:color="auto"/>
                                    <w:bottom w:val="none" w:sz="0" w:space="0" w:color="auto"/>
                                    <w:right w:val="none" w:sz="0" w:space="0" w:color="auto"/>
                                  </w:divBdr>
                                  <w:divsChild>
                                    <w:div w:id="15793680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347047">
                          <w:marLeft w:val="240"/>
                          <w:marRight w:val="240"/>
                          <w:marTop w:val="0"/>
                          <w:marBottom w:val="0"/>
                          <w:divBdr>
                            <w:top w:val="none" w:sz="0" w:space="0" w:color="auto"/>
                            <w:left w:val="none" w:sz="0" w:space="0" w:color="auto"/>
                            <w:bottom w:val="none" w:sz="0" w:space="0" w:color="auto"/>
                            <w:right w:val="none" w:sz="0" w:space="0" w:color="auto"/>
                          </w:divBdr>
                          <w:divsChild>
                            <w:div w:id="232736212">
                              <w:marLeft w:val="0"/>
                              <w:marRight w:val="0"/>
                              <w:marTop w:val="0"/>
                              <w:marBottom w:val="0"/>
                              <w:divBdr>
                                <w:top w:val="none" w:sz="0" w:space="0" w:color="auto"/>
                                <w:left w:val="none" w:sz="0" w:space="0" w:color="auto"/>
                                <w:bottom w:val="none" w:sz="0" w:space="0" w:color="auto"/>
                                <w:right w:val="none" w:sz="0" w:space="0" w:color="auto"/>
                              </w:divBdr>
                              <w:divsChild>
                                <w:div w:id="1154491678">
                                  <w:marLeft w:val="0"/>
                                  <w:marRight w:val="0"/>
                                  <w:marTop w:val="0"/>
                                  <w:marBottom w:val="0"/>
                                  <w:divBdr>
                                    <w:top w:val="none" w:sz="0" w:space="0" w:color="auto"/>
                                    <w:left w:val="none" w:sz="0" w:space="0" w:color="auto"/>
                                    <w:bottom w:val="none" w:sz="0" w:space="0" w:color="auto"/>
                                    <w:right w:val="none" w:sz="0" w:space="0" w:color="auto"/>
                                  </w:divBdr>
                                </w:div>
                                <w:div w:id="1691757366">
                                  <w:marLeft w:val="240"/>
                                  <w:marRight w:val="240"/>
                                  <w:marTop w:val="0"/>
                                  <w:marBottom w:val="0"/>
                                  <w:divBdr>
                                    <w:top w:val="none" w:sz="0" w:space="0" w:color="auto"/>
                                    <w:left w:val="none" w:sz="0" w:space="0" w:color="auto"/>
                                    <w:bottom w:val="none" w:sz="0" w:space="0" w:color="auto"/>
                                    <w:right w:val="none" w:sz="0" w:space="0" w:color="auto"/>
                                  </w:divBdr>
                                  <w:divsChild>
                                    <w:div w:id="13311304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730955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8673396">
      <w:bodyDiv w:val="1"/>
      <w:marLeft w:val="0"/>
      <w:marRight w:val="0"/>
      <w:marTop w:val="0"/>
      <w:marBottom w:val="0"/>
      <w:divBdr>
        <w:top w:val="none" w:sz="0" w:space="0" w:color="auto"/>
        <w:left w:val="none" w:sz="0" w:space="0" w:color="auto"/>
        <w:bottom w:val="none" w:sz="0" w:space="0" w:color="auto"/>
        <w:right w:val="none" w:sz="0" w:space="0" w:color="auto"/>
      </w:divBdr>
      <w:divsChild>
        <w:div w:id="124667648">
          <w:marLeft w:val="0"/>
          <w:marRight w:val="0"/>
          <w:marTop w:val="0"/>
          <w:marBottom w:val="0"/>
          <w:divBdr>
            <w:top w:val="none" w:sz="0" w:space="0" w:color="auto"/>
            <w:left w:val="none" w:sz="0" w:space="0" w:color="auto"/>
            <w:bottom w:val="none" w:sz="0" w:space="0" w:color="auto"/>
            <w:right w:val="none" w:sz="0" w:space="0" w:color="auto"/>
          </w:divBdr>
        </w:div>
        <w:div w:id="1437019870">
          <w:marLeft w:val="0"/>
          <w:marRight w:val="0"/>
          <w:marTop w:val="0"/>
          <w:marBottom w:val="0"/>
          <w:divBdr>
            <w:top w:val="none" w:sz="0" w:space="0" w:color="auto"/>
            <w:left w:val="none" w:sz="0" w:space="0" w:color="auto"/>
            <w:bottom w:val="none" w:sz="0" w:space="0" w:color="auto"/>
            <w:right w:val="none" w:sz="0" w:space="0" w:color="auto"/>
          </w:divBdr>
        </w:div>
        <w:div w:id="511995909">
          <w:marLeft w:val="0"/>
          <w:marRight w:val="0"/>
          <w:marTop w:val="0"/>
          <w:marBottom w:val="0"/>
          <w:divBdr>
            <w:top w:val="none" w:sz="0" w:space="0" w:color="auto"/>
            <w:left w:val="none" w:sz="0" w:space="0" w:color="auto"/>
            <w:bottom w:val="none" w:sz="0" w:space="0" w:color="auto"/>
            <w:right w:val="none" w:sz="0" w:space="0" w:color="auto"/>
          </w:divBdr>
        </w:div>
        <w:div w:id="125122843">
          <w:marLeft w:val="0"/>
          <w:marRight w:val="0"/>
          <w:marTop w:val="0"/>
          <w:marBottom w:val="0"/>
          <w:divBdr>
            <w:top w:val="none" w:sz="0" w:space="0" w:color="auto"/>
            <w:left w:val="none" w:sz="0" w:space="0" w:color="auto"/>
            <w:bottom w:val="none" w:sz="0" w:space="0" w:color="auto"/>
            <w:right w:val="none" w:sz="0" w:space="0" w:color="auto"/>
          </w:divBdr>
        </w:div>
      </w:divsChild>
    </w:div>
    <w:div w:id="1861123340">
      <w:bodyDiv w:val="1"/>
      <w:marLeft w:val="0"/>
      <w:marRight w:val="0"/>
      <w:marTop w:val="0"/>
      <w:marBottom w:val="0"/>
      <w:divBdr>
        <w:top w:val="none" w:sz="0" w:space="0" w:color="auto"/>
        <w:left w:val="none" w:sz="0" w:space="0" w:color="auto"/>
        <w:bottom w:val="none" w:sz="0" w:space="0" w:color="auto"/>
        <w:right w:val="none" w:sz="0" w:space="0" w:color="auto"/>
      </w:divBdr>
    </w:div>
    <w:div w:id="1903982632">
      <w:bodyDiv w:val="1"/>
      <w:marLeft w:val="0"/>
      <w:marRight w:val="0"/>
      <w:marTop w:val="0"/>
      <w:marBottom w:val="0"/>
      <w:divBdr>
        <w:top w:val="none" w:sz="0" w:space="0" w:color="auto"/>
        <w:left w:val="none" w:sz="0" w:space="0" w:color="auto"/>
        <w:bottom w:val="none" w:sz="0" w:space="0" w:color="auto"/>
        <w:right w:val="none" w:sz="0" w:space="0" w:color="auto"/>
      </w:divBdr>
    </w:div>
    <w:div w:id="1911962725">
      <w:bodyDiv w:val="1"/>
      <w:marLeft w:val="0"/>
      <w:marRight w:val="0"/>
      <w:marTop w:val="0"/>
      <w:marBottom w:val="0"/>
      <w:divBdr>
        <w:top w:val="none" w:sz="0" w:space="0" w:color="auto"/>
        <w:left w:val="none" w:sz="0" w:space="0" w:color="auto"/>
        <w:bottom w:val="none" w:sz="0" w:space="0" w:color="auto"/>
        <w:right w:val="none" w:sz="0" w:space="0" w:color="auto"/>
      </w:divBdr>
    </w:div>
    <w:div w:id="1949772745">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67198427">
      <w:bodyDiv w:val="1"/>
      <w:marLeft w:val="0"/>
      <w:marRight w:val="0"/>
      <w:marTop w:val="0"/>
      <w:marBottom w:val="0"/>
      <w:divBdr>
        <w:top w:val="none" w:sz="0" w:space="0" w:color="auto"/>
        <w:left w:val="none" w:sz="0" w:space="0" w:color="auto"/>
        <w:bottom w:val="none" w:sz="0" w:space="0" w:color="auto"/>
        <w:right w:val="none" w:sz="0" w:space="0" w:color="auto"/>
      </w:divBdr>
    </w:div>
    <w:div w:id="1988052477">
      <w:bodyDiv w:val="1"/>
      <w:marLeft w:val="0"/>
      <w:marRight w:val="0"/>
      <w:marTop w:val="0"/>
      <w:marBottom w:val="0"/>
      <w:divBdr>
        <w:top w:val="none" w:sz="0" w:space="0" w:color="auto"/>
        <w:left w:val="none" w:sz="0" w:space="0" w:color="auto"/>
        <w:bottom w:val="none" w:sz="0" w:space="0" w:color="auto"/>
        <w:right w:val="none" w:sz="0" w:space="0" w:color="auto"/>
      </w:divBdr>
    </w:div>
    <w:div w:id="1995571317">
      <w:bodyDiv w:val="1"/>
      <w:marLeft w:val="0"/>
      <w:marRight w:val="0"/>
      <w:marTop w:val="0"/>
      <w:marBottom w:val="0"/>
      <w:divBdr>
        <w:top w:val="none" w:sz="0" w:space="0" w:color="auto"/>
        <w:left w:val="none" w:sz="0" w:space="0" w:color="auto"/>
        <w:bottom w:val="none" w:sz="0" w:space="0" w:color="auto"/>
        <w:right w:val="none" w:sz="0" w:space="0" w:color="auto"/>
      </w:divBdr>
    </w:div>
    <w:div w:id="2001344573">
      <w:bodyDiv w:val="1"/>
      <w:marLeft w:val="0"/>
      <w:marRight w:val="0"/>
      <w:marTop w:val="0"/>
      <w:marBottom w:val="0"/>
      <w:divBdr>
        <w:top w:val="none" w:sz="0" w:space="0" w:color="auto"/>
        <w:left w:val="none" w:sz="0" w:space="0" w:color="auto"/>
        <w:bottom w:val="none" w:sz="0" w:space="0" w:color="auto"/>
        <w:right w:val="none" w:sz="0" w:space="0" w:color="auto"/>
      </w:divBdr>
      <w:divsChild>
        <w:div w:id="1805733826">
          <w:marLeft w:val="0"/>
          <w:marRight w:val="0"/>
          <w:marTop w:val="0"/>
          <w:marBottom w:val="0"/>
          <w:divBdr>
            <w:top w:val="none" w:sz="0" w:space="0" w:color="auto"/>
            <w:left w:val="none" w:sz="0" w:space="0" w:color="auto"/>
            <w:bottom w:val="none" w:sz="0" w:space="0" w:color="auto"/>
            <w:right w:val="none" w:sz="0" w:space="0" w:color="auto"/>
          </w:divBdr>
          <w:divsChild>
            <w:div w:id="262569335">
              <w:marLeft w:val="0"/>
              <w:marRight w:val="0"/>
              <w:marTop w:val="0"/>
              <w:marBottom w:val="0"/>
              <w:divBdr>
                <w:top w:val="none" w:sz="0" w:space="0" w:color="auto"/>
                <w:left w:val="none" w:sz="0" w:space="0" w:color="auto"/>
                <w:bottom w:val="none" w:sz="0" w:space="0" w:color="auto"/>
                <w:right w:val="none" w:sz="0" w:space="0" w:color="auto"/>
              </w:divBdr>
              <w:divsChild>
                <w:div w:id="372271792">
                  <w:marLeft w:val="0"/>
                  <w:marRight w:val="0"/>
                  <w:marTop w:val="0"/>
                  <w:marBottom w:val="0"/>
                  <w:divBdr>
                    <w:top w:val="none" w:sz="0" w:space="0" w:color="auto"/>
                    <w:left w:val="none" w:sz="0" w:space="0" w:color="auto"/>
                    <w:bottom w:val="none" w:sz="0" w:space="0" w:color="auto"/>
                    <w:right w:val="none" w:sz="0" w:space="0" w:color="auto"/>
                  </w:divBdr>
                  <w:divsChild>
                    <w:div w:id="948662741">
                      <w:marLeft w:val="0"/>
                      <w:marRight w:val="0"/>
                      <w:marTop w:val="0"/>
                      <w:marBottom w:val="0"/>
                      <w:divBdr>
                        <w:top w:val="none" w:sz="0" w:space="0" w:color="auto"/>
                        <w:left w:val="none" w:sz="0" w:space="0" w:color="auto"/>
                        <w:bottom w:val="none" w:sz="0" w:space="0" w:color="auto"/>
                        <w:right w:val="none" w:sz="0" w:space="0" w:color="auto"/>
                      </w:divBdr>
                      <w:divsChild>
                        <w:div w:id="1390614474">
                          <w:marLeft w:val="0"/>
                          <w:marRight w:val="0"/>
                          <w:marTop w:val="0"/>
                          <w:marBottom w:val="0"/>
                          <w:divBdr>
                            <w:top w:val="none" w:sz="0" w:space="0" w:color="auto"/>
                            <w:left w:val="none" w:sz="0" w:space="0" w:color="auto"/>
                            <w:bottom w:val="none" w:sz="0" w:space="0" w:color="auto"/>
                            <w:right w:val="none" w:sz="0" w:space="0" w:color="auto"/>
                          </w:divBdr>
                          <w:divsChild>
                            <w:div w:id="781342438">
                              <w:marLeft w:val="0"/>
                              <w:marRight w:val="0"/>
                              <w:marTop w:val="0"/>
                              <w:marBottom w:val="0"/>
                              <w:divBdr>
                                <w:top w:val="none" w:sz="0" w:space="0" w:color="auto"/>
                                <w:left w:val="none" w:sz="0" w:space="0" w:color="auto"/>
                                <w:bottom w:val="none" w:sz="0" w:space="0" w:color="auto"/>
                                <w:right w:val="none" w:sz="0" w:space="0" w:color="auto"/>
                              </w:divBdr>
                              <w:divsChild>
                                <w:div w:id="1088578128">
                                  <w:marLeft w:val="0"/>
                                  <w:marRight w:val="0"/>
                                  <w:marTop w:val="0"/>
                                  <w:marBottom w:val="0"/>
                                  <w:divBdr>
                                    <w:top w:val="none" w:sz="0" w:space="0" w:color="auto"/>
                                    <w:left w:val="none" w:sz="0" w:space="0" w:color="auto"/>
                                    <w:bottom w:val="none" w:sz="0" w:space="0" w:color="auto"/>
                                    <w:right w:val="none" w:sz="0" w:space="0" w:color="auto"/>
                                  </w:divBdr>
                                  <w:divsChild>
                                    <w:div w:id="1698003364">
                                      <w:marLeft w:val="0"/>
                                      <w:marRight w:val="0"/>
                                      <w:marTop w:val="0"/>
                                      <w:marBottom w:val="450"/>
                                      <w:divBdr>
                                        <w:top w:val="none" w:sz="0" w:space="0" w:color="auto"/>
                                        <w:left w:val="none" w:sz="0" w:space="0" w:color="auto"/>
                                        <w:bottom w:val="none" w:sz="0" w:space="0" w:color="auto"/>
                                        <w:right w:val="none" w:sz="0" w:space="0" w:color="auto"/>
                                      </w:divBdr>
                                      <w:divsChild>
                                        <w:div w:id="111348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8311245">
      <w:bodyDiv w:val="1"/>
      <w:marLeft w:val="0"/>
      <w:marRight w:val="0"/>
      <w:marTop w:val="0"/>
      <w:marBottom w:val="0"/>
      <w:divBdr>
        <w:top w:val="none" w:sz="0" w:space="0" w:color="auto"/>
        <w:left w:val="none" w:sz="0" w:space="0" w:color="auto"/>
        <w:bottom w:val="none" w:sz="0" w:space="0" w:color="auto"/>
        <w:right w:val="none" w:sz="0" w:space="0" w:color="auto"/>
      </w:divBdr>
    </w:div>
    <w:div w:id="2040663415">
      <w:bodyDiv w:val="1"/>
      <w:marLeft w:val="0"/>
      <w:marRight w:val="0"/>
      <w:marTop w:val="0"/>
      <w:marBottom w:val="0"/>
      <w:divBdr>
        <w:top w:val="none" w:sz="0" w:space="0" w:color="auto"/>
        <w:left w:val="none" w:sz="0" w:space="0" w:color="auto"/>
        <w:bottom w:val="none" w:sz="0" w:space="0" w:color="auto"/>
        <w:right w:val="none" w:sz="0" w:space="0" w:color="auto"/>
      </w:divBdr>
      <w:divsChild>
        <w:div w:id="1109275371">
          <w:marLeft w:val="0"/>
          <w:marRight w:val="0"/>
          <w:marTop w:val="0"/>
          <w:marBottom w:val="0"/>
          <w:divBdr>
            <w:top w:val="none" w:sz="0" w:space="0" w:color="auto"/>
            <w:left w:val="none" w:sz="0" w:space="0" w:color="auto"/>
            <w:bottom w:val="none" w:sz="0" w:space="0" w:color="auto"/>
            <w:right w:val="none" w:sz="0" w:space="0" w:color="auto"/>
          </w:divBdr>
          <w:divsChild>
            <w:div w:id="2031757129">
              <w:marLeft w:val="0"/>
              <w:marRight w:val="0"/>
              <w:marTop w:val="0"/>
              <w:marBottom w:val="0"/>
              <w:divBdr>
                <w:top w:val="none" w:sz="0" w:space="0" w:color="auto"/>
                <w:left w:val="none" w:sz="0" w:space="0" w:color="auto"/>
                <w:bottom w:val="none" w:sz="0" w:space="0" w:color="auto"/>
                <w:right w:val="none" w:sz="0" w:space="0" w:color="auto"/>
              </w:divBdr>
              <w:divsChild>
                <w:div w:id="352148646">
                  <w:marLeft w:val="0"/>
                  <w:marRight w:val="0"/>
                  <w:marTop w:val="0"/>
                  <w:marBottom w:val="0"/>
                  <w:divBdr>
                    <w:top w:val="none" w:sz="0" w:space="0" w:color="auto"/>
                    <w:left w:val="none" w:sz="0" w:space="0" w:color="auto"/>
                    <w:bottom w:val="none" w:sz="0" w:space="0" w:color="auto"/>
                    <w:right w:val="none" w:sz="0" w:space="0" w:color="auto"/>
                  </w:divBdr>
                  <w:divsChild>
                    <w:div w:id="1468281546">
                      <w:marLeft w:val="0"/>
                      <w:marRight w:val="0"/>
                      <w:marTop w:val="0"/>
                      <w:marBottom w:val="0"/>
                      <w:divBdr>
                        <w:top w:val="none" w:sz="0" w:space="0" w:color="auto"/>
                        <w:left w:val="none" w:sz="0" w:space="0" w:color="auto"/>
                        <w:bottom w:val="none" w:sz="0" w:space="0" w:color="auto"/>
                        <w:right w:val="none" w:sz="0" w:space="0" w:color="auto"/>
                      </w:divBdr>
                      <w:divsChild>
                        <w:div w:id="198864152">
                          <w:marLeft w:val="300"/>
                          <w:marRight w:val="300"/>
                          <w:marTop w:val="300"/>
                          <w:marBottom w:val="300"/>
                          <w:divBdr>
                            <w:top w:val="none" w:sz="0" w:space="0" w:color="auto"/>
                            <w:left w:val="none" w:sz="0" w:space="0" w:color="auto"/>
                            <w:bottom w:val="none" w:sz="0" w:space="0" w:color="auto"/>
                            <w:right w:val="none" w:sz="0" w:space="0" w:color="auto"/>
                          </w:divBdr>
                          <w:divsChild>
                            <w:div w:id="632105126">
                              <w:marLeft w:val="0"/>
                              <w:marRight w:val="0"/>
                              <w:marTop w:val="0"/>
                              <w:marBottom w:val="0"/>
                              <w:divBdr>
                                <w:top w:val="none" w:sz="0" w:space="0" w:color="auto"/>
                                <w:left w:val="none" w:sz="0" w:space="0" w:color="auto"/>
                                <w:bottom w:val="none" w:sz="0" w:space="0" w:color="auto"/>
                                <w:right w:val="none" w:sz="0" w:space="0" w:color="auto"/>
                              </w:divBdr>
                              <w:divsChild>
                                <w:div w:id="1001002767">
                                  <w:marLeft w:val="0"/>
                                  <w:marRight w:val="0"/>
                                  <w:marTop w:val="0"/>
                                  <w:marBottom w:val="0"/>
                                  <w:divBdr>
                                    <w:top w:val="none" w:sz="0" w:space="0" w:color="auto"/>
                                    <w:left w:val="none" w:sz="0" w:space="0" w:color="auto"/>
                                    <w:bottom w:val="none" w:sz="0" w:space="0" w:color="auto"/>
                                    <w:right w:val="none" w:sz="0" w:space="0" w:color="auto"/>
                                  </w:divBdr>
                                  <w:divsChild>
                                    <w:div w:id="1792167546">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3049392">
      <w:bodyDiv w:val="1"/>
      <w:marLeft w:val="0"/>
      <w:marRight w:val="0"/>
      <w:marTop w:val="0"/>
      <w:marBottom w:val="0"/>
      <w:divBdr>
        <w:top w:val="none" w:sz="0" w:space="0" w:color="auto"/>
        <w:left w:val="none" w:sz="0" w:space="0" w:color="auto"/>
        <w:bottom w:val="none" w:sz="0" w:space="0" w:color="auto"/>
        <w:right w:val="none" w:sz="0" w:space="0" w:color="auto"/>
      </w:divBdr>
    </w:div>
    <w:div w:id="2083674616">
      <w:bodyDiv w:val="1"/>
      <w:marLeft w:val="0"/>
      <w:marRight w:val="0"/>
      <w:marTop w:val="0"/>
      <w:marBottom w:val="0"/>
      <w:divBdr>
        <w:top w:val="none" w:sz="0" w:space="0" w:color="auto"/>
        <w:left w:val="none" w:sz="0" w:space="0" w:color="auto"/>
        <w:bottom w:val="none" w:sz="0" w:space="0" w:color="auto"/>
        <w:right w:val="none" w:sz="0" w:space="0" w:color="auto"/>
      </w:divBdr>
    </w:div>
    <w:div w:id="2111974516">
      <w:bodyDiv w:val="1"/>
      <w:marLeft w:val="0"/>
      <w:marRight w:val="0"/>
      <w:marTop w:val="0"/>
      <w:marBottom w:val="0"/>
      <w:divBdr>
        <w:top w:val="none" w:sz="0" w:space="0" w:color="auto"/>
        <w:left w:val="none" w:sz="0" w:space="0" w:color="auto"/>
        <w:bottom w:val="none" w:sz="0" w:space="0" w:color="auto"/>
        <w:right w:val="none" w:sz="0" w:space="0" w:color="auto"/>
      </w:divBdr>
    </w:div>
    <w:div w:id="2112816107">
      <w:bodyDiv w:val="1"/>
      <w:marLeft w:val="0"/>
      <w:marRight w:val="0"/>
      <w:marTop w:val="0"/>
      <w:marBottom w:val="0"/>
      <w:divBdr>
        <w:top w:val="none" w:sz="0" w:space="0" w:color="auto"/>
        <w:left w:val="none" w:sz="0" w:space="0" w:color="auto"/>
        <w:bottom w:val="none" w:sz="0" w:space="0" w:color="auto"/>
        <w:right w:val="none" w:sz="0" w:space="0" w:color="auto"/>
      </w:divBdr>
      <w:divsChild>
        <w:div w:id="289240624">
          <w:marLeft w:val="0"/>
          <w:marRight w:val="0"/>
          <w:marTop w:val="0"/>
          <w:marBottom w:val="0"/>
          <w:divBdr>
            <w:top w:val="none" w:sz="0" w:space="0" w:color="auto"/>
            <w:left w:val="none" w:sz="0" w:space="0" w:color="auto"/>
            <w:bottom w:val="none" w:sz="0" w:space="0" w:color="auto"/>
            <w:right w:val="none" w:sz="0" w:space="0" w:color="auto"/>
          </w:divBdr>
        </w:div>
        <w:div w:id="1193418813">
          <w:marLeft w:val="0"/>
          <w:marRight w:val="0"/>
          <w:marTop w:val="0"/>
          <w:marBottom w:val="0"/>
          <w:divBdr>
            <w:top w:val="none" w:sz="0" w:space="0" w:color="auto"/>
            <w:left w:val="none" w:sz="0" w:space="0" w:color="auto"/>
            <w:bottom w:val="none" w:sz="0" w:space="0" w:color="auto"/>
            <w:right w:val="none" w:sz="0" w:space="0" w:color="auto"/>
          </w:divBdr>
        </w:div>
        <w:div w:id="1431271579">
          <w:marLeft w:val="0"/>
          <w:marRight w:val="0"/>
          <w:marTop w:val="0"/>
          <w:marBottom w:val="0"/>
          <w:divBdr>
            <w:top w:val="none" w:sz="0" w:space="0" w:color="auto"/>
            <w:left w:val="none" w:sz="0" w:space="0" w:color="auto"/>
            <w:bottom w:val="none" w:sz="0" w:space="0" w:color="auto"/>
            <w:right w:val="none" w:sz="0" w:space="0" w:color="auto"/>
          </w:divBdr>
        </w:div>
        <w:div w:id="2113238123">
          <w:marLeft w:val="0"/>
          <w:marRight w:val="0"/>
          <w:marTop w:val="0"/>
          <w:marBottom w:val="0"/>
          <w:divBdr>
            <w:top w:val="none" w:sz="0" w:space="0" w:color="auto"/>
            <w:left w:val="none" w:sz="0" w:space="0" w:color="auto"/>
            <w:bottom w:val="none" w:sz="0" w:space="0" w:color="auto"/>
            <w:right w:val="none" w:sz="0" w:space="0" w:color="auto"/>
          </w:divBdr>
        </w:div>
        <w:div w:id="1305042323">
          <w:marLeft w:val="0"/>
          <w:marRight w:val="0"/>
          <w:marTop w:val="0"/>
          <w:marBottom w:val="0"/>
          <w:divBdr>
            <w:top w:val="none" w:sz="0" w:space="0" w:color="auto"/>
            <w:left w:val="none" w:sz="0" w:space="0" w:color="auto"/>
            <w:bottom w:val="none" w:sz="0" w:space="0" w:color="auto"/>
            <w:right w:val="none" w:sz="0" w:space="0" w:color="auto"/>
          </w:divBdr>
        </w:div>
      </w:divsChild>
    </w:div>
    <w:div w:id="2123717790">
      <w:bodyDiv w:val="1"/>
      <w:marLeft w:val="0"/>
      <w:marRight w:val="0"/>
      <w:marTop w:val="0"/>
      <w:marBottom w:val="0"/>
      <w:divBdr>
        <w:top w:val="none" w:sz="0" w:space="0" w:color="auto"/>
        <w:left w:val="none" w:sz="0" w:space="0" w:color="auto"/>
        <w:bottom w:val="none" w:sz="0" w:space="0" w:color="auto"/>
        <w:right w:val="none" w:sz="0" w:space="0" w:color="auto"/>
      </w:divBdr>
    </w:div>
    <w:div w:id="2123844541">
      <w:bodyDiv w:val="1"/>
      <w:marLeft w:val="0"/>
      <w:marRight w:val="0"/>
      <w:marTop w:val="0"/>
      <w:marBottom w:val="0"/>
      <w:divBdr>
        <w:top w:val="none" w:sz="0" w:space="0" w:color="auto"/>
        <w:left w:val="none" w:sz="0" w:space="0" w:color="auto"/>
        <w:bottom w:val="none" w:sz="0" w:space="0" w:color="auto"/>
        <w:right w:val="none" w:sz="0" w:space="0" w:color="auto"/>
      </w:divBdr>
      <w:divsChild>
        <w:div w:id="787168337">
          <w:marLeft w:val="0"/>
          <w:marRight w:val="0"/>
          <w:marTop w:val="0"/>
          <w:marBottom w:val="0"/>
          <w:divBdr>
            <w:top w:val="none" w:sz="0" w:space="0" w:color="auto"/>
            <w:left w:val="none" w:sz="0" w:space="0" w:color="auto"/>
            <w:bottom w:val="none" w:sz="0" w:space="0" w:color="auto"/>
            <w:right w:val="none" w:sz="0" w:space="0" w:color="auto"/>
          </w:divBdr>
          <w:divsChild>
            <w:div w:id="1700810075">
              <w:marLeft w:val="0"/>
              <w:marRight w:val="0"/>
              <w:marTop w:val="0"/>
              <w:marBottom w:val="0"/>
              <w:divBdr>
                <w:top w:val="none" w:sz="0" w:space="0" w:color="auto"/>
                <w:left w:val="none" w:sz="0" w:space="0" w:color="auto"/>
                <w:bottom w:val="none" w:sz="0" w:space="0" w:color="auto"/>
                <w:right w:val="none" w:sz="0" w:space="0" w:color="auto"/>
              </w:divBdr>
              <w:divsChild>
                <w:div w:id="1262839564">
                  <w:marLeft w:val="2928"/>
                  <w:marRight w:val="1950"/>
                  <w:marTop w:val="720"/>
                  <w:marBottom w:val="0"/>
                  <w:divBdr>
                    <w:top w:val="single" w:sz="6" w:space="0" w:color="AAAAAA"/>
                    <w:left w:val="single" w:sz="6" w:space="12" w:color="AAAAAA"/>
                    <w:bottom w:val="single" w:sz="6" w:space="18" w:color="AAAAAA"/>
                    <w:right w:val="none" w:sz="0" w:space="0" w:color="auto"/>
                  </w:divBdr>
                  <w:divsChild>
                    <w:div w:id="21451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49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diagramQuickStyle" Target="diagrams/quickStyle1.xml"/><Relationship Id="rId39" Type="http://schemas.openxmlformats.org/officeDocument/2006/relationships/header" Target="header23.xml"/><Relationship Id="rId21" Type="http://schemas.openxmlformats.org/officeDocument/2006/relationships/header" Target="header11.xml"/><Relationship Id="rId34" Type="http://schemas.openxmlformats.org/officeDocument/2006/relationships/header" Target="header18.xml"/><Relationship Id="rId42" Type="http://schemas.openxmlformats.org/officeDocument/2006/relationships/header" Target="header26.xml"/><Relationship Id="rId47" Type="http://schemas.openxmlformats.org/officeDocument/2006/relationships/header" Target="header27.xml"/><Relationship Id="rId50" Type="http://schemas.openxmlformats.org/officeDocument/2006/relationships/header" Target="header30.xml"/><Relationship Id="rId55" Type="http://schemas.openxmlformats.org/officeDocument/2006/relationships/header" Target="header32.xml"/><Relationship Id="rId63" Type="http://schemas.openxmlformats.org/officeDocument/2006/relationships/header" Target="header38.xml"/><Relationship Id="rId68" Type="http://schemas.openxmlformats.org/officeDocument/2006/relationships/header" Target="header42.xml"/><Relationship Id="rId76" Type="http://schemas.openxmlformats.org/officeDocument/2006/relationships/header" Target="header50.xml"/><Relationship Id="rId84" Type="http://schemas.openxmlformats.org/officeDocument/2006/relationships/header" Target="header58.xml"/><Relationship Id="rId89" Type="http://schemas.openxmlformats.org/officeDocument/2006/relationships/header" Target="header63.xml"/><Relationship Id="rId7" Type="http://schemas.openxmlformats.org/officeDocument/2006/relationships/footnotes" Target="footnotes.xml"/><Relationship Id="rId71" Type="http://schemas.openxmlformats.org/officeDocument/2006/relationships/header" Target="header45.xml"/><Relationship Id="rId92" Type="http://schemas.openxmlformats.org/officeDocument/2006/relationships/header" Target="header65.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header" Target="header13.xml"/><Relationship Id="rId11" Type="http://schemas.openxmlformats.org/officeDocument/2006/relationships/header" Target="header1.xml"/><Relationship Id="rId24" Type="http://schemas.openxmlformats.org/officeDocument/2006/relationships/diagramData" Target="diagrams/data1.xml"/><Relationship Id="rId32" Type="http://schemas.openxmlformats.org/officeDocument/2006/relationships/header" Target="header16.xml"/><Relationship Id="rId37" Type="http://schemas.openxmlformats.org/officeDocument/2006/relationships/header" Target="header21.xml"/><Relationship Id="rId40" Type="http://schemas.openxmlformats.org/officeDocument/2006/relationships/header" Target="header24.xml"/><Relationship Id="rId45" Type="http://schemas.openxmlformats.org/officeDocument/2006/relationships/image" Target="media/image4.png"/><Relationship Id="rId53" Type="http://schemas.openxmlformats.org/officeDocument/2006/relationships/hyperlink" Target="https://ls13-www.cs.tu-dortmund.de/svn/exquisite-service" TargetMode="External"/><Relationship Id="rId58" Type="http://schemas.openxmlformats.org/officeDocument/2006/relationships/header" Target="header35.xml"/><Relationship Id="rId66" Type="http://schemas.openxmlformats.org/officeDocument/2006/relationships/image" Target="media/image8.png"/><Relationship Id="rId74" Type="http://schemas.openxmlformats.org/officeDocument/2006/relationships/header" Target="header48.xml"/><Relationship Id="rId79" Type="http://schemas.openxmlformats.org/officeDocument/2006/relationships/header" Target="header53.xml"/><Relationship Id="rId87" Type="http://schemas.openxmlformats.org/officeDocument/2006/relationships/header" Target="header61.xml"/><Relationship Id="rId5" Type="http://schemas.openxmlformats.org/officeDocument/2006/relationships/settings" Target="settings.xml"/><Relationship Id="rId61" Type="http://schemas.openxmlformats.org/officeDocument/2006/relationships/image" Target="media/image7.png"/><Relationship Id="rId82" Type="http://schemas.openxmlformats.org/officeDocument/2006/relationships/header" Target="header56.xml"/><Relationship Id="rId90" Type="http://schemas.openxmlformats.org/officeDocument/2006/relationships/header" Target="header64.xml"/><Relationship Id="rId19" Type="http://schemas.openxmlformats.org/officeDocument/2006/relationships/header" Target="header9.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diagramColors" Target="diagrams/colors1.xml"/><Relationship Id="rId30" Type="http://schemas.openxmlformats.org/officeDocument/2006/relationships/header" Target="header14.xml"/><Relationship Id="rId35" Type="http://schemas.openxmlformats.org/officeDocument/2006/relationships/header" Target="header19.xml"/><Relationship Id="rId43" Type="http://schemas.openxmlformats.org/officeDocument/2006/relationships/image" Target="media/image2.png"/><Relationship Id="rId48" Type="http://schemas.openxmlformats.org/officeDocument/2006/relationships/header" Target="header28.xml"/><Relationship Id="rId56" Type="http://schemas.openxmlformats.org/officeDocument/2006/relationships/header" Target="header33.xml"/><Relationship Id="rId64" Type="http://schemas.openxmlformats.org/officeDocument/2006/relationships/header" Target="header39.xml"/><Relationship Id="rId69" Type="http://schemas.openxmlformats.org/officeDocument/2006/relationships/header" Target="header43.xml"/><Relationship Id="rId77" Type="http://schemas.openxmlformats.org/officeDocument/2006/relationships/header" Target="header51.xml"/><Relationship Id="rId8" Type="http://schemas.openxmlformats.org/officeDocument/2006/relationships/endnotes" Target="endnotes.xml"/><Relationship Id="rId51" Type="http://schemas.openxmlformats.org/officeDocument/2006/relationships/hyperlink" Target="http://ant.apache.org/manual/index.html" TargetMode="External"/><Relationship Id="rId72" Type="http://schemas.openxmlformats.org/officeDocument/2006/relationships/header" Target="header46.xml"/><Relationship Id="rId80" Type="http://schemas.openxmlformats.org/officeDocument/2006/relationships/header" Target="header54.xml"/><Relationship Id="rId85" Type="http://schemas.openxmlformats.org/officeDocument/2006/relationships/header" Target="header59.xm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diagramLayout" Target="diagrams/layout1.xml"/><Relationship Id="rId33" Type="http://schemas.openxmlformats.org/officeDocument/2006/relationships/header" Target="header17.xml"/><Relationship Id="rId38" Type="http://schemas.openxmlformats.org/officeDocument/2006/relationships/header" Target="header22.xml"/><Relationship Id="rId46" Type="http://schemas.openxmlformats.org/officeDocument/2006/relationships/image" Target="media/image5.png"/><Relationship Id="rId59" Type="http://schemas.openxmlformats.org/officeDocument/2006/relationships/header" Target="header36.xml"/><Relationship Id="rId67" Type="http://schemas.openxmlformats.org/officeDocument/2006/relationships/header" Target="header41.xml"/><Relationship Id="rId20" Type="http://schemas.openxmlformats.org/officeDocument/2006/relationships/header" Target="header10.xml"/><Relationship Id="rId41" Type="http://schemas.openxmlformats.org/officeDocument/2006/relationships/header" Target="header25.xml"/><Relationship Id="rId54" Type="http://schemas.openxmlformats.org/officeDocument/2006/relationships/header" Target="header31.xml"/><Relationship Id="rId62" Type="http://schemas.openxmlformats.org/officeDocument/2006/relationships/header" Target="header37.xml"/><Relationship Id="rId70" Type="http://schemas.openxmlformats.org/officeDocument/2006/relationships/header" Target="header44.xml"/><Relationship Id="rId75" Type="http://schemas.openxmlformats.org/officeDocument/2006/relationships/header" Target="header49.xml"/><Relationship Id="rId83" Type="http://schemas.openxmlformats.org/officeDocument/2006/relationships/header" Target="header57.xml"/><Relationship Id="rId88" Type="http://schemas.openxmlformats.org/officeDocument/2006/relationships/header" Target="header62.xml"/><Relationship Id="rId9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comments" Target="comments.xml"/><Relationship Id="rId28" Type="http://schemas.microsoft.com/office/2007/relationships/diagramDrawing" Target="diagrams/drawing1.xml"/><Relationship Id="rId36" Type="http://schemas.openxmlformats.org/officeDocument/2006/relationships/header" Target="header20.xml"/><Relationship Id="rId49" Type="http://schemas.openxmlformats.org/officeDocument/2006/relationships/header" Target="header29.xml"/><Relationship Id="rId57" Type="http://schemas.openxmlformats.org/officeDocument/2006/relationships/header" Target="header34.xml"/><Relationship Id="rId10" Type="http://schemas.openxmlformats.org/officeDocument/2006/relationships/footer" Target="footer1.xml"/><Relationship Id="rId31" Type="http://schemas.openxmlformats.org/officeDocument/2006/relationships/header" Target="header15.xml"/><Relationship Id="rId44" Type="http://schemas.openxmlformats.org/officeDocument/2006/relationships/image" Target="media/image3.png"/><Relationship Id="rId52" Type="http://schemas.openxmlformats.org/officeDocument/2006/relationships/hyperlink" Target="http://www.eclipse.org/subversive/installation-instructions.php" TargetMode="External"/><Relationship Id="rId60" Type="http://schemas.openxmlformats.org/officeDocument/2006/relationships/image" Target="media/image6.png"/><Relationship Id="rId65" Type="http://schemas.openxmlformats.org/officeDocument/2006/relationships/header" Target="header40.xml"/><Relationship Id="rId73" Type="http://schemas.openxmlformats.org/officeDocument/2006/relationships/header" Target="header47.xml"/><Relationship Id="rId78" Type="http://schemas.openxmlformats.org/officeDocument/2006/relationships/header" Target="header52.xml"/><Relationship Id="rId81" Type="http://schemas.openxmlformats.org/officeDocument/2006/relationships/header" Target="header55.xml"/><Relationship Id="rId86" Type="http://schemas.openxmlformats.org/officeDocument/2006/relationships/header" Target="header60.xml"/><Relationship Id="rId9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CF04F5-88F0-4BF0-8121-5EBDED6CC563}" type="doc">
      <dgm:prSet loTypeId="urn:microsoft.com/office/officeart/2008/layout/HorizontalMultiLevelHierarchy" loCatId="hierarchy" qsTypeId="urn:microsoft.com/office/officeart/2005/8/quickstyle/simple1" qsCatId="simple" csTypeId="urn:microsoft.com/office/officeart/2005/8/colors/colorful2" csCatId="colorful" phldr="1"/>
      <dgm:spPr/>
      <dgm:t>
        <a:bodyPr/>
        <a:lstStyle/>
        <a:p>
          <a:endParaRPr lang="de-DE"/>
        </a:p>
      </dgm:t>
    </dgm:pt>
    <dgm:pt modelId="{A10BBB35-2E31-4DE3-B8C6-1326ACBE8583}">
      <dgm:prSet phldrT="[Text]"/>
      <dgm:spPr/>
      <dgm:t>
        <a:bodyPr/>
        <a:lstStyle/>
        <a:p>
          <a:r>
            <a:rPr lang="de-DE"/>
            <a:t>Application</a:t>
          </a:r>
        </a:p>
      </dgm:t>
    </dgm:pt>
    <dgm:pt modelId="{3F855FE6-2D22-49AF-B09B-EC74CE769C28}" type="parTrans" cxnId="{B062D30C-7EC8-4F6E-BC9C-6A32C75E74E8}">
      <dgm:prSet/>
      <dgm:spPr/>
      <dgm:t>
        <a:bodyPr/>
        <a:lstStyle/>
        <a:p>
          <a:endParaRPr lang="de-DE"/>
        </a:p>
      </dgm:t>
    </dgm:pt>
    <dgm:pt modelId="{8D91017C-9382-4B5D-8405-AD210196AC51}" type="sibTrans" cxnId="{B062D30C-7EC8-4F6E-BC9C-6A32C75E74E8}">
      <dgm:prSet/>
      <dgm:spPr/>
      <dgm:t>
        <a:bodyPr/>
        <a:lstStyle/>
        <a:p>
          <a:endParaRPr lang="de-DE"/>
        </a:p>
      </dgm:t>
    </dgm:pt>
    <dgm:pt modelId="{E5D25B51-6909-43FF-9BA3-A8AD507DBFF4}" type="asst">
      <dgm:prSet phldrT="[Text]"/>
      <dgm:spPr/>
      <dgm:t>
        <a:bodyPr/>
        <a:lstStyle/>
        <a:p>
          <a:r>
            <a:rPr lang="de-DE"/>
            <a:t>Range</a:t>
          </a:r>
        </a:p>
      </dgm:t>
    </dgm:pt>
    <dgm:pt modelId="{0C97CB18-D60D-4209-B0A3-1DED92A71620}" type="parTrans" cxnId="{4DA74EB7-628E-42D4-B359-3990C3BA5503}">
      <dgm:prSet/>
      <dgm:spPr/>
      <dgm:t>
        <a:bodyPr/>
        <a:lstStyle/>
        <a:p>
          <a:endParaRPr lang="de-DE"/>
        </a:p>
      </dgm:t>
    </dgm:pt>
    <dgm:pt modelId="{A93F8A9F-6DA7-4464-805E-EEC4032681FC}" type="sibTrans" cxnId="{4DA74EB7-628E-42D4-B359-3990C3BA5503}">
      <dgm:prSet/>
      <dgm:spPr/>
      <dgm:t>
        <a:bodyPr/>
        <a:lstStyle/>
        <a:p>
          <a:endParaRPr lang="de-DE"/>
        </a:p>
      </dgm:t>
    </dgm:pt>
    <dgm:pt modelId="{8CE72B29-876A-4EEC-822A-6E9FAEE9A8DD}">
      <dgm:prSet phldrT="[Text]"/>
      <dgm:spPr/>
      <dgm:t>
        <a:bodyPr/>
        <a:lstStyle/>
        <a:p>
          <a:r>
            <a:rPr lang="de-DE"/>
            <a:t>Workbook</a:t>
          </a:r>
        </a:p>
      </dgm:t>
    </dgm:pt>
    <dgm:pt modelId="{08F15F4E-96FE-4B53-B4D7-52FFC6DC3383}" type="parTrans" cxnId="{B90F3FE4-F50D-4B9C-B48C-010DFC145F9F}">
      <dgm:prSet/>
      <dgm:spPr/>
      <dgm:t>
        <a:bodyPr/>
        <a:lstStyle/>
        <a:p>
          <a:endParaRPr lang="de-DE"/>
        </a:p>
      </dgm:t>
    </dgm:pt>
    <dgm:pt modelId="{6E1B3D2E-26EC-429C-8946-9FDE6008974F}" type="sibTrans" cxnId="{B90F3FE4-F50D-4B9C-B48C-010DFC145F9F}">
      <dgm:prSet/>
      <dgm:spPr/>
      <dgm:t>
        <a:bodyPr/>
        <a:lstStyle/>
        <a:p>
          <a:endParaRPr lang="de-DE"/>
        </a:p>
      </dgm:t>
    </dgm:pt>
    <dgm:pt modelId="{801F8AEA-F4E4-4F28-A40C-5AAFB11BEBB6}">
      <dgm:prSet phldrT="[Text]"/>
      <dgm:spPr/>
      <dgm:t>
        <a:bodyPr/>
        <a:lstStyle/>
        <a:p>
          <a:r>
            <a:rPr lang="de-DE"/>
            <a:t>Sheets (Worksheet, Chart)</a:t>
          </a:r>
        </a:p>
      </dgm:t>
    </dgm:pt>
    <dgm:pt modelId="{5F80A99C-CBA7-43C8-A223-AAC9CD9F1EC7}" type="parTrans" cxnId="{19257C93-DE2F-420F-8D4C-99A0B06ADB7C}">
      <dgm:prSet/>
      <dgm:spPr/>
      <dgm:t>
        <a:bodyPr/>
        <a:lstStyle/>
        <a:p>
          <a:endParaRPr lang="de-DE"/>
        </a:p>
      </dgm:t>
    </dgm:pt>
    <dgm:pt modelId="{0CE8B219-3D7D-4F04-8E12-A553455A55AD}" type="sibTrans" cxnId="{19257C93-DE2F-420F-8D4C-99A0B06ADB7C}">
      <dgm:prSet/>
      <dgm:spPr/>
      <dgm:t>
        <a:bodyPr/>
        <a:lstStyle/>
        <a:p>
          <a:endParaRPr lang="de-DE"/>
        </a:p>
      </dgm:t>
    </dgm:pt>
    <dgm:pt modelId="{20CE4EB1-A77B-41D1-AF43-D97F87657602}" type="asst">
      <dgm:prSet phldrT="[Text]"/>
      <dgm:spPr/>
      <dgm:t>
        <a:bodyPr/>
        <a:lstStyle/>
        <a:p>
          <a:r>
            <a:rPr lang="de-DE"/>
            <a:t>Names</a:t>
          </a:r>
        </a:p>
      </dgm:t>
    </dgm:pt>
    <dgm:pt modelId="{F7E5F9C8-526B-428D-A7DB-A189E4FFE9CE}" type="parTrans" cxnId="{2AC1FA2C-612C-45D8-8E2F-0F3BB10D7FB5}">
      <dgm:prSet/>
      <dgm:spPr/>
      <dgm:t>
        <a:bodyPr/>
        <a:lstStyle/>
        <a:p>
          <a:endParaRPr lang="de-DE"/>
        </a:p>
      </dgm:t>
    </dgm:pt>
    <dgm:pt modelId="{2A5AEB25-D570-4266-9685-218829EEE0A0}" type="sibTrans" cxnId="{2AC1FA2C-612C-45D8-8E2F-0F3BB10D7FB5}">
      <dgm:prSet/>
      <dgm:spPr/>
      <dgm:t>
        <a:bodyPr/>
        <a:lstStyle/>
        <a:p>
          <a:endParaRPr lang="de-DE"/>
        </a:p>
      </dgm:t>
    </dgm:pt>
    <dgm:pt modelId="{016C83B7-11E6-4CA3-89A4-8925852A742C}" type="asst">
      <dgm:prSet phldrT="[Text]"/>
      <dgm:spPr/>
      <dgm:t>
        <a:bodyPr/>
        <a:lstStyle/>
        <a:p>
          <a:r>
            <a:rPr lang="de-DE"/>
            <a:t>Characters</a:t>
          </a:r>
        </a:p>
      </dgm:t>
    </dgm:pt>
    <dgm:pt modelId="{801582A0-D8D1-4C71-A295-D59810E33AD7}" type="parTrans" cxnId="{BCA2E2E5-E35A-4AF8-B97E-349E7F6DD369}">
      <dgm:prSet/>
      <dgm:spPr/>
      <dgm:t>
        <a:bodyPr/>
        <a:lstStyle/>
        <a:p>
          <a:endParaRPr lang="de-DE"/>
        </a:p>
      </dgm:t>
    </dgm:pt>
    <dgm:pt modelId="{6C92CA1A-887C-486E-8295-DEE44344BC39}" type="sibTrans" cxnId="{BCA2E2E5-E35A-4AF8-B97E-349E7F6DD369}">
      <dgm:prSet/>
      <dgm:spPr/>
      <dgm:t>
        <a:bodyPr/>
        <a:lstStyle/>
        <a:p>
          <a:endParaRPr lang="de-DE"/>
        </a:p>
      </dgm:t>
    </dgm:pt>
    <dgm:pt modelId="{D292CC2F-C577-4897-9508-FEC7533B0975}" type="asst">
      <dgm:prSet phldrT="[Text]"/>
      <dgm:spPr/>
      <dgm:t>
        <a:bodyPr/>
        <a:lstStyle/>
        <a:p>
          <a:r>
            <a:rPr lang="de-DE"/>
            <a:t>Shape</a:t>
          </a:r>
        </a:p>
      </dgm:t>
    </dgm:pt>
    <dgm:pt modelId="{E859FD66-E40D-4E02-A4AE-F60828EE6D97}" type="parTrans" cxnId="{C328F1FE-2AB7-4F30-96A4-692431428D77}">
      <dgm:prSet/>
      <dgm:spPr/>
      <dgm:t>
        <a:bodyPr/>
        <a:lstStyle/>
        <a:p>
          <a:endParaRPr lang="de-DE"/>
        </a:p>
      </dgm:t>
    </dgm:pt>
    <dgm:pt modelId="{D8C30E1B-DE88-4413-89D0-023B8304F2B5}" type="sibTrans" cxnId="{C328F1FE-2AB7-4F30-96A4-692431428D77}">
      <dgm:prSet/>
      <dgm:spPr/>
      <dgm:t>
        <a:bodyPr/>
        <a:lstStyle/>
        <a:p>
          <a:endParaRPr lang="de-DE"/>
        </a:p>
      </dgm:t>
    </dgm:pt>
    <dgm:pt modelId="{E0556241-64EB-42D3-A416-FE8D0AC59D10}" type="asst">
      <dgm:prSet phldrT="[Text]"/>
      <dgm:spPr/>
      <dgm:t>
        <a:bodyPr/>
        <a:lstStyle/>
        <a:p>
          <a:r>
            <a:rPr lang="de-DE"/>
            <a:t>ListObject</a:t>
          </a:r>
        </a:p>
      </dgm:t>
    </dgm:pt>
    <dgm:pt modelId="{BB477D8A-199D-4DDF-B53F-87BC296F470B}" type="parTrans" cxnId="{DA548234-BE5B-41F1-814C-29568259D7C6}">
      <dgm:prSet/>
      <dgm:spPr/>
      <dgm:t>
        <a:bodyPr/>
        <a:lstStyle/>
        <a:p>
          <a:endParaRPr lang="de-DE"/>
        </a:p>
      </dgm:t>
    </dgm:pt>
    <dgm:pt modelId="{695F1478-1F2C-4EDB-A7FE-9781EE80AD43}" type="sibTrans" cxnId="{DA548234-BE5B-41F1-814C-29568259D7C6}">
      <dgm:prSet/>
      <dgm:spPr/>
      <dgm:t>
        <a:bodyPr/>
        <a:lstStyle/>
        <a:p>
          <a:endParaRPr lang="de-DE"/>
        </a:p>
      </dgm:t>
    </dgm:pt>
    <dgm:pt modelId="{ED753713-7B6D-40F3-9FDE-F13B0F174296}" type="asst">
      <dgm:prSet phldrT="[Text]"/>
      <dgm:spPr/>
      <dgm:t>
        <a:bodyPr/>
        <a:lstStyle/>
        <a:p>
          <a:r>
            <a:rPr lang="de-DE"/>
            <a:t>Chart</a:t>
          </a:r>
        </a:p>
      </dgm:t>
    </dgm:pt>
    <dgm:pt modelId="{FD026F99-1C52-4593-9D22-E4FE9C170256}" type="parTrans" cxnId="{ACCFAD30-9490-410D-9A7F-7E52BC64AC23}">
      <dgm:prSet/>
      <dgm:spPr/>
      <dgm:t>
        <a:bodyPr/>
        <a:lstStyle/>
        <a:p>
          <a:endParaRPr lang="de-DE"/>
        </a:p>
      </dgm:t>
    </dgm:pt>
    <dgm:pt modelId="{4357D746-41C8-4487-B959-3D9C83CB5A1D}" type="sibTrans" cxnId="{ACCFAD30-9490-410D-9A7F-7E52BC64AC23}">
      <dgm:prSet/>
      <dgm:spPr/>
      <dgm:t>
        <a:bodyPr/>
        <a:lstStyle/>
        <a:p>
          <a:endParaRPr lang="de-DE"/>
        </a:p>
      </dgm:t>
    </dgm:pt>
    <dgm:pt modelId="{B4BA581A-2F17-4980-8B17-1367CFB91D82}" type="asst">
      <dgm:prSet phldrT="[Text]"/>
      <dgm:spPr/>
      <dgm:t>
        <a:bodyPr/>
        <a:lstStyle/>
        <a:p>
          <a:r>
            <a:rPr lang="de-DE"/>
            <a:t>...</a:t>
          </a:r>
        </a:p>
      </dgm:t>
    </dgm:pt>
    <dgm:pt modelId="{552EBD46-A782-4862-9DFC-FC0D202B59E2}" type="parTrans" cxnId="{A1DAD26C-A2CB-4EAE-A460-ADE00927BE22}">
      <dgm:prSet/>
      <dgm:spPr/>
      <dgm:t>
        <a:bodyPr/>
        <a:lstStyle/>
        <a:p>
          <a:endParaRPr lang="de-DE"/>
        </a:p>
      </dgm:t>
    </dgm:pt>
    <dgm:pt modelId="{B36E33A2-10A9-4C0C-A465-4504E55250B4}" type="sibTrans" cxnId="{A1DAD26C-A2CB-4EAE-A460-ADE00927BE22}">
      <dgm:prSet/>
      <dgm:spPr/>
      <dgm:t>
        <a:bodyPr/>
        <a:lstStyle/>
        <a:p>
          <a:endParaRPr lang="de-DE"/>
        </a:p>
      </dgm:t>
    </dgm:pt>
    <dgm:pt modelId="{170D7A46-7C50-4F43-949D-077B2183A3F6}" type="pres">
      <dgm:prSet presAssocID="{C3CF04F5-88F0-4BF0-8121-5EBDED6CC563}" presName="Name0" presStyleCnt="0">
        <dgm:presLayoutVars>
          <dgm:chPref val="1"/>
          <dgm:dir/>
          <dgm:animOne val="branch"/>
          <dgm:animLvl val="lvl"/>
          <dgm:resizeHandles val="exact"/>
        </dgm:presLayoutVars>
      </dgm:prSet>
      <dgm:spPr/>
      <dgm:t>
        <a:bodyPr/>
        <a:lstStyle/>
        <a:p>
          <a:endParaRPr lang="de-DE"/>
        </a:p>
      </dgm:t>
    </dgm:pt>
    <dgm:pt modelId="{9907678D-BFB0-4640-B989-E4C8761FDB9C}" type="pres">
      <dgm:prSet presAssocID="{A10BBB35-2E31-4DE3-B8C6-1326ACBE8583}" presName="root1" presStyleCnt="0"/>
      <dgm:spPr/>
    </dgm:pt>
    <dgm:pt modelId="{5ADFB33F-5BD6-4B28-9FFE-2A2DB91BBC2D}" type="pres">
      <dgm:prSet presAssocID="{A10BBB35-2E31-4DE3-B8C6-1326ACBE8583}" presName="LevelOneTextNode" presStyleLbl="node0" presStyleIdx="0" presStyleCnt="1">
        <dgm:presLayoutVars>
          <dgm:chPref val="3"/>
        </dgm:presLayoutVars>
      </dgm:prSet>
      <dgm:spPr/>
      <dgm:t>
        <a:bodyPr/>
        <a:lstStyle/>
        <a:p>
          <a:endParaRPr lang="de-DE"/>
        </a:p>
      </dgm:t>
    </dgm:pt>
    <dgm:pt modelId="{E534D400-05CE-435E-B992-D0B874C7FE11}" type="pres">
      <dgm:prSet presAssocID="{A10BBB35-2E31-4DE3-B8C6-1326ACBE8583}" presName="level2hierChild" presStyleCnt="0"/>
      <dgm:spPr/>
    </dgm:pt>
    <dgm:pt modelId="{A3B0F610-5EC4-4D8C-8703-CAAE0B52F83A}" type="pres">
      <dgm:prSet presAssocID="{08F15F4E-96FE-4B53-B4D7-52FFC6DC3383}" presName="conn2-1" presStyleLbl="parChTrans1D2" presStyleIdx="0" presStyleCnt="1"/>
      <dgm:spPr/>
      <dgm:t>
        <a:bodyPr/>
        <a:lstStyle/>
        <a:p>
          <a:endParaRPr lang="de-DE"/>
        </a:p>
      </dgm:t>
    </dgm:pt>
    <dgm:pt modelId="{28A9A308-91F6-4AFE-82CA-8EC9BAC892EA}" type="pres">
      <dgm:prSet presAssocID="{08F15F4E-96FE-4B53-B4D7-52FFC6DC3383}" presName="connTx" presStyleLbl="parChTrans1D2" presStyleIdx="0" presStyleCnt="1"/>
      <dgm:spPr/>
      <dgm:t>
        <a:bodyPr/>
        <a:lstStyle/>
        <a:p>
          <a:endParaRPr lang="de-DE"/>
        </a:p>
      </dgm:t>
    </dgm:pt>
    <dgm:pt modelId="{9719724C-8E55-47AD-85F3-3D05D6B505BC}" type="pres">
      <dgm:prSet presAssocID="{8CE72B29-876A-4EEC-822A-6E9FAEE9A8DD}" presName="root2" presStyleCnt="0"/>
      <dgm:spPr/>
    </dgm:pt>
    <dgm:pt modelId="{D9B3F561-B403-4F69-A4D3-DF8AF6ED7F12}" type="pres">
      <dgm:prSet presAssocID="{8CE72B29-876A-4EEC-822A-6E9FAEE9A8DD}" presName="LevelTwoTextNode" presStyleLbl="node2" presStyleIdx="0" presStyleCnt="1">
        <dgm:presLayoutVars>
          <dgm:chPref val="3"/>
        </dgm:presLayoutVars>
      </dgm:prSet>
      <dgm:spPr/>
      <dgm:t>
        <a:bodyPr/>
        <a:lstStyle/>
        <a:p>
          <a:endParaRPr lang="de-DE"/>
        </a:p>
      </dgm:t>
    </dgm:pt>
    <dgm:pt modelId="{0C2B34A9-BCC5-4832-AD08-A61B9CA68CC3}" type="pres">
      <dgm:prSet presAssocID="{8CE72B29-876A-4EEC-822A-6E9FAEE9A8DD}" presName="level3hierChild" presStyleCnt="0"/>
      <dgm:spPr/>
    </dgm:pt>
    <dgm:pt modelId="{5A150EAF-86F7-4935-B84F-C5E7A4A7A584}" type="pres">
      <dgm:prSet presAssocID="{5F80A99C-CBA7-43C8-A223-AAC9CD9F1EC7}" presName="conn2-1" presStyleLbl="parChTrans1D3" presStyleIdx="0" presStyleCnt="1"/>
      <dgm:spPr/>
      <dgm:t>
        <a:bodyPr/>
        <a:lstStyle/>
        <a:p>
          <a:endParaRPr lang="de-DE"/>
        </a:p>
      </dgm:t>
    </dgm:pt>
    <dgm:pt modelId="{D1143886-B0C1-4A7A-BB7B-64DFD6C51B2D}" type="pres">
      <dgm:prSet presAssocID="{5F80A99C-CBA7-43C8-A223-AAC9CD9F1EC7}" presName="connTx" presStyleLbl="parChTrans1D3" presStyleIdx="0" presStyleCnt="1"/>
      <dgm:spPr/>
      <dgm:t>
        <a:bodyPr/>
        <a:lstStyle/>
        <a:p>
          <a:endParaRPr lang="de-DE"/>
        </a:p>
      </dgm:t>
    </dgm:pt>
    <dgm:pt modelId="{2BA40036-B275-4CED-88C5-F9CBF52DFFE5}" type="pres">
      <dgm:prSet presAssocID="{801F8AEA-F4E4-4F28-A40C-5AAFB11BEBB6}" presName="root2" presStyleCnt="0"/>
      <dgm:spPr/>
    </dgm:pt>
    <dgm:pt modelId="{9CC6D4D1-8F31-4238-AE8A-8725C5F58C06}" type="pres">
      <dgm:prSet presAssocID="{801F8AEA-F4E4-4F28-A40C-5AAFB11BEBB6}" presName="LevelTwoTextNode" presStyleLbl="node3" presStyleIdx="0" presStyleCnt="1">
        <dgm:presLayoutVars>
          <dgm:chPref val="3"/>
        </dgm:presLayoutVars>
      </dgm:prSet>
      <dgm:spPr/>
      <dgm:t>
        <a:bodyPr/>
        <a:lstStyle/>
        <a:p>
          <a:endParaRPr lang="de-DE"/>
        </a:p>
      </dgm:t>
    </dgm:pt>
    <dgm:pt modelId="{5355210D-A6E3-43F7-A9FE-D36C648FF0FF}" type="pres">
      <dgm:prSet presAssocID="{801F8AEA-F4E4-4F28-A40C-5AAFB11BEBB6}" presName="level3hierChild" presStyleCnt="0"/>
      <dgm:spPr/>
    </dgm:pt>
    <dgm:pt modelId="{E9B26FEA-A604-438A-84DA-E28621F028F7}" type="pres">
      <dgm:prSet presAssocID="{0C97CB18-D60D-4209-B0A3-1DED92A71620}" presName="conn2-1" presStyleLbl="parChTrans1D4" presStyleIdx="0" presStyleCnt="7"/>
      <dgm:spPr/>
      <dgm:t>
        <a:bodyPr/>
        <a:lstStyle/>
        <a:p>
          <a:endParaRPr lang="de-DE"/>
        </a:p>
      </dgm:t>
    </dgm:pt>
    <dgm:pt modelId="{CD74A0D4-1E65-4EDB-B4E9-37A82DA5091F}" type="pres">
      <dgm:prSet presAssocID="{0C97CB18-D60D-4209-B0A3-1DED92A71620}" presName="connTx" presStyleLbl="parChTrans1D4" presStyleIdx="0" presStyleCnt="7"/>
      <dgm:spPr/>
      <dgm:t>
        <a:bodyPr/>
        <a:lstStyle/>
        <a:p>
          <a:endParaRPr lang="de-DE"/>
        </a:p>
      </dgm:t>
    </dgm:pt>
    <dgm:pt modelId="{83BD4054-5731-4EEC-9FF9-1D612534BAC3}" type="pres">
      <dgm:prSet presAssocID="{E5D25B51-6909-43FF-9BA3-A8AD507DBFF4}" presName="root2" presStyleCnt="0"/>
      <dgm:spPr/>
    </dgm:pt>
    <dgm:pt modelId="{316F7962-80FA-4993-8ABB-BE8DE0CB9AE3}" type="pres">
      <dgm:prSet presAssocID="{E5D25B51-6909-43FF-9BA3-A8AD507DBFF4}" presName="LevelTwoTextNode" presStyleLbl="asst3" presStyleIdx="0" presStyleCnt="7">
        <dgm:presLayoutVars>
          <dgm:chPref val="3"/>
        </dgm:presLayoutVars>
      </dgm:prSet>
      <dgm:spPr/>
      <dgm:t>
        <a:bodyPr/>
        <a:lstStyle/>
        <a:p>
          <a:endParaRPr lang="de-DE"/>
        </a:p>
      </dgm:t>
    </dgm:pt>
    <dgm:pt modelId="{7E491F28-310E-41B4-9503-C8506847F13C}" type="pres">
      <dgm:prSet presAssocID="{E5D25B51-6909-43FF-9BA3-A8AD507DBFF4}" presName="level3hierChild" presStyleCnt="0"/>
      <dgm:spPr/>
    </dgm:pt>
    <dgm:pt modelId="{CE853C63-AB97-413D-AEEB-99075EF66A49}" type="pres">
      <dgm:prSet presAssocID="{BB477D8A-199D-4DDF-B53F-87BC296F470B}" presName="conn2-1" presStyleLbl="parChTrans1D4" presStyleIdx="1" presStyleCnt="7"/>
      <dgm:spPr/>
      <dgm:t>
        <a:bodyPr/>
        <a:lstStyle/>
        <a:p>
          <a:endParaRPr lang="de-DE"/>
        </a:p>
      </dgm:t>
    </dgm:pt>
    <dgm:pt modelId="{30AEFD0B-4E74-41B2-A9B6-2752224AD57D}" type="pres">
      <dgm:prSet presAssocID="{BB477D8A-199D-4DDF-B53F-87BC296F470B}" presName="connTx" presStyleLbl="parChTrans1D4" presStyleIdx="1" presStyleCnt="7"/>
      <dgm:spPr/>
      <dgm:t>
        <a:bodyPr/>
        <a:lstStyle/>
        <a:p>
          <a:endParaRPr lang="de-DE"/>
        </a:p>
      </dgm:t>
    </dgm:pt>
    <dgm:pt modelId="{70499FD9-4B6B-40E4-9D0C-26F7425FB7CA}" type="pres">
      <dgm:prSet presAssocID="{E0556241-64EB-42D3-A416-FE8D0AC59D10}" presName="root2" presStyleCnt="0"/>
      <dgm:spPr/>
    </dgm:pt>
    <dgm:pt modelId="{3BC49D9F-65B1-4EB3-98C8-3A603BD7A2CB}" type="pres">
      <dgm:prSet presAssocID="{E0556241-64EB-42D3-A416-FE8D0AC59D10}" presName="LevelTwoTextNode" presStyleLbl="asst3" presStyleIdx="1" presStyleCnt="7">
        <dgm:presLayoutVars>
          <dgm:chPref val="3"/>
        </dgm:presLayoutVars>
      </dgm:prSet>
      <dgm:spPr/>
      <dgm:t>
        <a:bodyPr/>
        <a:lstStyle/>
        <a:p>
          <a:endParaRPr lang="de-DE"/>
        </a:p>
      </dgm:t>
    </dgm:pt>
    <dgm:pt modelId="{4C084D2B-9360-4D82-9444-C35B6060DD93}" type="pres">
      <dgm:prSet presAssocID="{E0556241-64EB-42D3-A416-FE8D0AC59D10}" presName="level3hierChild" presStyleCnt="0"/>
      <dgm:spPr/>
    </dgm:pt>
    <dgm:pt modelId="{54841BDD-BCCF-4B58-A86E-43DDD87C9285}" type="pres">
      <dgm:prSet presAssocID="{F7E5F9C8-526B-428D-A7DB-A189E4FFE9CE}" presName="conn2-1" presStyleLbl="parChTrans1D4" presStyleIdx="2" presStyleCnt="7"/>
      <dgm:spPr/>
      <dgm:t>
        <a:bodyPr/>
        <a:lstStyle/>
        <a:p>
          <a:endParaRPr lang="de-DE"/>
        </a:p>
      </dgm:t>
    </dgm:pt>
    <dgm:pt modelId="{30BD721B-F83D-4F41-A7E0-30998096AD2D}" type="pres">
      <dgm:prSet presAssocID="{F7E5F9C8-526B-428D-A7DB-A189E4FFE9CE}" presName="connTx" presStyleLbl="parChTrans1D4" presStyleIdx="2" presStyleCnt="7"/>
      <dgm:spPr/>
      <dgm:t>
        <a:bodyPr/>
        <a:lstStyle/>
        <a:p>
          <a:endParaRPr lang="de-DE"/>
        </a:p>
      </dgm:t>
    </dgm:pt>
    <dgm:pt modelId="{AD69C924-C737-4EEC-9C13-4B04418F7C0F}" type="pres">
      <dgm:prSet presAssocID="{20CE4EB1-A77B-41D1-AF43-D97F87657602}" presName="root2" presStyleCnt="0"/>
      <dgm:spPr/>
    </dgm:pt>
    <dgm:pt modelId="{85DE969A-D2FB-419B-AB2E-39295369B6B8}" type="pres">
      <dgm:prSet presAssocID="{20CE4EB1-A77B-41D1-AF43-D97F87657602}" presName="LevelTwoTextNode" presStyleLbl="asst3" presStyleIdx="2" presStyleCnt="7">
        <dgm:presLayoutVars>
          <dgm:chPref val="3"/>
        </dgm:presLayoutVars>
      </dgm:prSet>
      <dgm:spPr/>
      <dgm:t>
        <a:bodyPr/>
        <a:lstStyle/>
        <a:p>
          <a:endParaRPr lang="de-DE"/>
        </a:p>
      </dgm:t>
    </dgm:pt>
    <dgm:pt modelId="{9C3EA7DD-5801-4D74-A028-C59D94CE87D9}" type="pres">
      <dgm:prSet presAssocID="{20CE4EB1-A77B-41D1-AF43-D97F87657602}" presName="level3hierChild" presStyleCnt="0"/>
      <dgm:spPr/>
    </dgm:pt>
    <dgm:pt modelId="{EE7631A7-0FA6-4B08-8B7E-50439ACE5F98}" type="pres">
      <dgm:prSet presAssocID="{FD026F99-1C52-4593-9D22-E4FE9C170256}" presName="conn2-1" presStyleLbl="parChTrans1D4" presStyleIdx="3" presStyleCnt="7"/>
      <dgm:spPr/>
      <dgm:t>
        <a:bodyPr/>
        <a:lstStyle/>
        <a:p>
          <a:endParaRPr lang="de-DE"/>
        </a:p>
      </dgm:t>
    </dgm:pt>
    <dgm:pt modelId="{7506CCCA-C8A4-4908-BB82-83D41E2D2D54}" type="pres">
      <dgm:prSet presAssocID="{FD026F99-1C52-4593-9D22-E4FE9C170256}" presName="connTx" presStyleLbl="parChTrans1D4" presStyleIdx="3" presStyleCnt="7"/>
      <dgm:spPr/>
      <dgm:t>
        <a:bodyPr/>
        <a:lstStyle/>
        <a:p>
          <a:endParaRPr lang="de-DE"/>
        </a:p>
      </dgm:t>
    </dgm:pt>
    <dgm:pt modelId="{63D2A9D9-9B58-457D-B9EF-F8E7B0276511}" type="pres">
      <dgm:prSet presAssocID="{ED753713-7B6D-40F3-9FDE-F13B0F174296}" presName="root2" presStyleCnt="0"/>
      <dgm:spPr/>
    </dgm:pt>
    <dgm:pt modelId="{3C2A1263-3EB8-4CDA-84E7-0B23EF1647C4}" type="pres">
      <dgm:prSet presAssocID="{ED753713-7B6D-40F3-9FDE-F13B0F174296}" presName="LevelTwoTextNode" presStyleLbl="asst3" presStyleIdx="3" presStyleCnt="7">
        <dgm:presLayoutVars>
          <dgm:chPref val="3"/>
        </dgm:presLayoutVars>
      </dgm:prSet>
      <dgm:spPr/>
      <dgm:t>
        <a:bodyPr/>
        <a:lstStyle/>
        <a:p>
          <a:endParaRPr lang="de-DE"/>
        </a:p>
      </dgm:t>
    </dgm:pt>
    <dgm:pt modelId="{6731C41C-2B54-43AD-8436-4F37E7C9F50B}" type="pres">
      <dgm:prSet presAssocID="{ED753713-7B6D-40F3-9FDE-F13B0F174296}" presName="level3hierChild" presStyleCnt="0"/>
      <dgm:spPr/>
    </dgm:pt>
    <dgm:pt modelId="{4640A8FF-E3B0-4D9F-9747-8A18175F8734}" type="pres">
      <dgm:prSet presAssocID="{801582A0-D8D1-4C71-A295-D59810E33AD7}" presName="conn2-1" presStyleLbl="parChTrans1D4" presStyleIdx="4" presStyleCnt="7"/>
      <dgm:spPr/>
      <dgm:t>
        <a:bodyPr/>
        <a:lstStyle/>
        <a:p>
          <a:endParaRPr lang="de-DE"/>
        </a:p>
      </dgm:t>
    </dgm:pt>
    <dgm:pt modelId="{EA806527-9619-4911-B76D-65F5C5B43A00}" type="pres">
      <dgm:prSet presAssocID="{801582A0-D8D1-4C71-A295-D59810E33AD7}" presName="connTx" presStyleLbl="parChTrans1D4" presStyleIdx="4" presStyleCnt="7"/>
      <dgm:spPr/>
      <dgm:t>
        <a:bodyPr/>
        <a:lstStyle/>
        <a:p>
          <a:endParaRPr lang="de-DE"/>
        </a:p>
      </dgm:t>
    </dgm:pt>
    <dgm:pt modelId="{8971565D-C733-431A-8EFA-0CDF236232D1}" type="pres">
      <dgm:prSet presAssocID="{016C83B7-11E6-4CA3-89A4-8925852A742C}" presName="root2" presStyleCnt="0"/>
      <dgm:spPr/>
    </dgm:pt>
    <dgm:pt modelId="{9B48626A-B95B-4254-BDFC-352169907F69}" type="pres">
      <dgm:prSet presAssocID="{016C83B7-11E6-4CA3-89A4-8925852A742C}" presName="LevelTwoTextNode" presStyleLbl="asst3" presStyleIdx="4" presStyleCnt="7">
        <dgm:presLayoutVars>
          <dgm:chPref val="3"/>
        </dgm:presLayoutVars>
      </dgm:prSet>
      <dgm:spPr/>
      <dgm:t>
        <a:bodyPr/>
        <a:lstStyle/>
        <a:p>
          <a:endParaRPr lang="de-DE"/>
        </a:p>
      </dgm:t>
    </dgm:pt>
    <dgm:pt modelId="{15C8C40E-BE88-41B2-9EDD-FD607BE7B0CB}" type="pres">
      <dgm:prSet presAssocID="{016C83B7-11E6-4CA3-89A4-8925852A742C}" presName="level3hierChild" presStyleCnt="0"/>
      <dgm:spPr/>
    </dgm:pt>
    <dgm:pt modelId="{4D175D2B-4BDB-41BB-A5A5-41B7F116B1D6}" type="pres">
      <dgm:prSet presAssocID="{E859FD66-E40D-4E02-A4AE-F60828EE6D97}" presName="conn2-1" presStyleLbl="parChTrans1D4" presStyleIdx="5" presStyleCnt="7"/>
      <dgm:spPr/>
      <dgm:t>
        <a:bodyPr/>
        <a:lstStyle/>
        <a:p>
          <a:endParaRPr lang="de-DE"/>
        </a:p>
      </dgm:t>
    </dgm:pt>
    <dgm:pt modelId="{6CC9AFAB-86B1-42F3-84C0-77D9FE8D7390}" type="pres">
      <dgm:prSet presAssocID="{E859FD66-E40D-4E02-A4AE-F60828EE6D97}" presName="connTx" presStyleLbl="parChTrans1D4" presStyleIdx="5" presStyleCnt="7"/>
      <dgm:spPr/>
      <dgm:t>
        <a:bodyPr/>
        <a:lstStyle/>
        <a:p>
          <a:endParaRPr lang="de-DE"/>
        </a:p>
      </dgm:t>
    </dgm:pt>
    <dgm:pt modelId="{063FF216-5A93-44D2-81CA-6A8976A6E65D}" type="pres">
      <dgm:prSet presAssocID="{D292CC2F-C577-4897-9508-FEC7533B0975}" presName="root2" presStyleCnt="0"/>
      <dgm:spPr/>
    </dgm:pt>
    <dgm:pt modelId="{B395E9E1-C0D2-443F-9246-8F462D74E8E9}" type="pres">
      <dgm:prSet presAssocID="{D292CC2F-C577-4897-9508-FEC7533B0975}" presName="LevelTwoTextNode" presStyleLbl="asst3" presStyleIdx="5" presStyleCnt="7">
        <dgm:presLayoutVars>
          <dgm:chPref val="3"/>
        </dgm:presLayoutVars>
      </dgm:prSet>
      <dgm:spPr/>
      <dgm:t>
        <a:bodyPr/>
        <a:lstStyle/>
        <a:p>
          <a:endParaRPr lang="de-DE"/>
        </a:p>
      </dgm:t>
    </dgm:pt>
    <dgm:pt modelId="{5146DE97-B3DE-4ABC-944A-F0CCCCECDA3A}" type="pres">
      <dgm:prSet presAssocID="{D292CC2F-C577-4897-9508-FEC7533B0975}" presName="level3hierChild" presStyleCnt="0"/>
      <dgm:spPr/>
    </dgm:pt>
    <dgm:pt modelId="{D7480E4E-B2C0-48BB-9868-03FE0BDD6085}" type="pres">
      <dgm:prSet presAssocID="{552EBD46-A782-4862-9DFC-FC0D202B59E2}" presName="conn2-1" presStyleLbl="parChTrans1D4" presStyleIdx="6" presStyleCnt="7"/>
      <dgm:spPr/>
      <dgm:t>
        <a:bodyPr/>
        <a:lstStyle/>
        <a:p>
          <a:endParaRPr lang="de-DE"/>
        </a:p>
      </dgm:t>
    </dgm:pt>
    <dgm:pt modelId="{11576D0C-1C07-46D1-8E6C-19979427C832}" type="pres">
      <dgm:prSet presAssocID="{552EBD46-A782-4862-9DFC-FC0D202B59E2}" presName="connTx" presStyleLbl="parChTrans1D4" presStyleIdx="6" presStyleCnt="7"/>
      <dgm:spPr/>
      <dgm:t>
        <a:bodyPr/>
        <a:lstStyle/>
        <a:p>
          <a:endParaRPr lang="de-DE"/>
        </a:p>
      </dgm:t>
    </dgm:pt>
    <dgm:pt modelId="{28EB4123-D41F-4D3F-851E-E5C816AE7B20}" type="pres">
      <dgm:prSet presAssocID="{B4BA581A-2F17-4980-8B17-1367CFB91D82}" presName="root2" presStyleCnt="0"/>
      <dgm:spPr/>
    </dgm:pt>
    <dgm:pt modelId="{7904E608-6052-47D5-B23D-EFFEC6DBAAFD}" type="pres">
      <dgm:prSet presAssocID="{B4BA581A-2F17-4980-8B17-1367CFB91D82}" presName="LevelTwoTextNode" presStyleLbl="asst3" presStyleIdx="6" presStyleCnt="7">
        <dgm:presLayoutVars>
          <dgm:chPref val="3"/>
        </dgm:presLayoutVars>
      </dgm:prSet>
      <dgm:spPr/>
      <dgm:t>
        <a:bodyPr/>
        <a:lstStyle/>
        <a:p>
          <a:endParaRPr lang="de-DE"/>
        </a:p>
      </dgm:t>
    </dgm:pt>
    <dgm:pt modelId="{B4D669AE-C69E-463E-AD4C-59BFA6E5BC06}" type="pres">
      <dgm:prSet presAssocID="{B4BA581A-2F17-4980-8B17-1367CFB91D82}" presName="level3hierChild" presStyleCnt="0"/>
      <dgm:spPr/>
    </dgm:pt>
  </dgm:ptLst>
  <dgm:cxnLst>
    <dgm:cxn modelId="{5D29E137-2604-492F-A4D8-48F62992BA41}" type="presOf" srcId="{0C97CB18-D60D-4209-B0A3-1DED92A71620}" destId="{E9B26FEA-A604-438A-84DA-E28621F028F7}" srcOrd="0" destOrd="0" presId="urn:microsoft.com/office/officeart/2008/layout/HorizontalMultiLevelHierarchy"/>
    <dgm:cxn modelId="{1681E596-51D5-4CFB-964E-23CE6E50EB42}" type="presOf" srcId="{C3CF04F5-88F0-4BF0-8121-5EBDED6CC563}" destId="{170D7A46-7C50-4F43-949D-077B2183A3F6}" srcOrd="0" destOrd="0" presId="urn:microsoft.com/office/officeart/2008/layout/HorizontalMultiLevelHierarchy"/>
    <dgm:cxn modelId="{5EBDEF4E-06CD-41E5-8A31-2E2302749665}" type="presOf" srcId="{8CE72B29-876A-4EEC-822A-6E9FAEE9A8DD}" destId="{D9B3F561-B403-4F69-A4D3-DF8AF6ED7F12}" srcOrd="0" destOrd="0" presId="urn:microsoft.com/office/officeart/2008/layout/HorizontalMultiLevelHierarchy"/>
    <dgm:cxn modelId="{67C21AF3-FE29-4BF4-8A9F-5AEEA242E6D7}" type="presOf" srcId="{5F80A99C-CBA7-43C8-A223-AAC9CD9F1EC7}" destId="{5A150EAF-86F7-4935-B84F-C5E7A4A7A584}" srcOrd="0" destOrd="0" presId="urn:microsoft.com/office/officeart/2008/layout/HorizontalMultiLevelHierarchy"/>
    <dgm:cxn modelId="{F84B083E-1C44-46C4-88CD-5B4ECC9388D8}" type="presOf" srcId="{0C97CB18-D60D-4209-B0A3-1DED92A71620}" destId="{CD74A0D4-1E65-4EDB-B4E9-37A82DA5091F}" srcOrd="1" destOrd="0" presId="urn:microsoft.com/office/officeart/2008/layout/HorizontalMultiLevelHierarchy"/>
    <dgm:cxn modelId="{4DA74EB7-628E-42D4-B359-3990C3BA5503}" srcId="{801F8AEA-F4E4-4F28-A40C-5AAFB11BEBB6}" destId="{E5D25B51-6909-43FF-9BA3-A8AD507DBFF4}" srcOrd="0" destOrd="0" parTransId="{0C97CB18-D60D-4209-B0A3-1DED92A71620}" sibTransId="{A93F8A9F-6DA7-4464-805E-EEC4032681FC}"/>
    <dgm:cxn modelId="{EE6E3069-BA97-4CA9-85A7-7FEAD0F4CA3B}" type="presOf" srcId="{A10BBB35-2E31-4DE3-B8C6-1326ACBE8583}" destId="{5ADFB33F-5BD6-4B28-9FFE-2A2DB91BBC2D}" srcOrd="0" destOrd="0" presId="urn:microsoft.com/office/officeart/2008/layout/HorizontalMultiLevelHierarchy"/>
    <dgm:cxn modelId="{3B93F1C9-3520-420F-9E64-6190373354B4}" type="presOf" srcId="{801F8AEA-F4E4-4F28-A40C-5AAFB11BEBB6}" destId="{9CC6D4D1-8F31-4238-AE8A-8725C5F58C06}" srcOrd="0" destOrd="0" presId="urn:microsoft.com/office/officeart/2008/layout/HorizontalMultiLevelHierarchy"/>
    <dgm:cxn modelId="{7B7BDF1F-83EC-4F88-950A-2AC2BB810B61}" type="presOf" srcId="{801582A0-D8D1-4C71-A295-D59810E33AD7}" destId="{4640A8FF-E3B0-4D9F-9747-8A18175F8734}" srcOrd="0" destOrd="0" presId="urn:microsoft.com/office/officeart/2008/layout/HorizontalMultiLevelHierarchy"/>
    <dgm:cxn modelId="{3108ABD8-69CE-4751-A002-766EACC74FEA}" type="presOf" srcId="{E5D25B51-6909-43FF-9BA3-A8AD507DBFF4}" destId="{316F7962-80FA-4993-8ABB-BE8DE0CB9AE3}" srcOrd="0" destOrd="0" presId="urn:microsoft.com/office/officeart/2008/layout/HorizontalMultiLevelHierarchy"/>
    <dgm:cxn modelId="{B90F3FE4-F50D-4B9C-B48C-010DFC145F9F}" srcId="{A10BBB35-2E31-4DE3-B8C6-1326ACBE8583}" destId="{8CE72B29-876A-4EEC-822A-6E9FAEE9A8DD}" srcOrd="0" destOrd="0" parTransId="{08F15F4E-96FE-4B53-B4D7-52FFC6DC3383}" sibTransId="{6E1B3D2E-26EC-429C-8946-9FDE6008974F}"/>
    <dgm:cxn modelId="{31B6E0BC-BF35-4AE7-BC44-C023D2FD6AB7}" type="presOf" srcId="{801582A0-D8D1-4C71-A295-D59810E33AD7}" destId="{EA806527-9619-4911-B76D-65F5C5B43A00}" srcOrd="1" destOrd="0" presId="urn:microsoft.com/office/officeart/2008/layout/HorizontalMultiLevelHierarchy"/>
    <dgm:cxn modelId="{11AA61AC-2CA7-4360-9B80-0AA74A4953A5}" type="presOf" srcId="{F7E5F9C8-526B-428D-A7DB-A189E4FFE9CE}" destId="{30BD721B-F83D-4F41-A7E0-30998096AD2D}" srcOrd="1" destOrd="0" presId="urn:microsoft.com/office/officeart/2008/layout/HorizontalMultiLevelHierarchy"/>
    <dgm:cxn modelId="{19257C93-DE2F-420F-8D4C-99A0B06ADB7C}" srcId="{8CE72B29-876A-4EEC-822A-6E9FAEE9A8DD}" destId="{801F8AEA-F4E4-4F28-A40C-5AAFB11BEBB6}" srcOrd="0" destOrd="0" parTransId="{5F80A99C-CBA7-43C8-A223-AAC9CD9F1EC7}" sibTransId="{0CE8B219-3D7D-4F04-8E12-A553455A55AD}"/>
    <dgm:cxn modelId="{25DFDBC4-CC77-4228-A8C2-4E0F348C2419}" type="presOf" srcId="{BB477D8A-199D-4DDF-B53F-87BC296F470B}" destId="{30AEFD0B-4E74-41B2-A9B6-2752224AD57D}" srcOrd="1" destOrd="0" presId="urn:microsoft.com/office/officeart/2008/layout/HorizontalMultiLevelHierarchy"/>
    <dgm:cxn modelId="{FBDB46F4-E4BA-4B7A-AA42-AC9C72305586}" type="presOf" srcId="{F7E5F9C8-526B-428D-A7DB-A189E4FFE9CE}" destId="{54841BDD-BCCF-4B58-A86E-43DDD87C9285}" srcOrd="0" destOrd="0" presId="urn:microsoft.com/office/officeart/2008/layout/HorizontalMultiLevelHierarchy"/>
    <dgm:cxn modelId="{17789C95-D285-426E-BA54-3E5183DA077E}" type="presOf" srcId="{BB477D8A-199D-4DDF-B53F-87BC296F470B}" destId="{CE853C63-AB97-413D-AEEB-99075EF66A49}" srcOrd="0" destOrd="0" presId="urn:microsoft.com/office/officeart/2008/layout/HorizontalMultiLevelHierarchy"/>
    <dgm:cxn modelId="{DC15E70A-A2F2-4ABC-A8C4-5CDF922BB49D}" type="presOf" srcId="{20CE4EB1-A77B-41D1-AF43-D97F87657602}" destId="{85DE969A-D2FB-419B-AB2E-39295369B6B8}" srcOrd="0" destOrd="0" presId="urn:microsoft.com/office/officeart/2008/layout/HorizontalMultiLevelHierarchy"/>
    <dgm:cxn modelId="{C0F551B0-14EE-4797-B1DD-94351FA87B82}" type="presOf" srcId="{016C83B7-11E6-4CA3-89A4-8925852A742C}" destId="{9B48626A-B95B-4254-BDFC-352169907F69}" srcOrd="0" destOrd="0" presId="urn:microsoft.com/office/officeart/2008/layout/HorizontalMultiLevelHierarchy"/>
    <dgm:cxn modelId="{88B36638-C205-480D-A48D-8CEA5A100C80}" type="presOf" srcId="{E859FD66-E40D-4E02-A4AE-F60828EE6D97}" destId="{4D175D2B-4BDB-41BB-A5A5-41B7F116B1D6}" srcOrd="0" destOrd="0" presId="urn:microsoft.com/office/officeart/2008/layout/HorizontalMultiLevelHierarchy"/>
    <dgm:cxn modelId="{D9D217EA-AB88-4A3A-9B0E-1E730C7A3D96}" type="presOf" srcId="{D292CC2F-C577-4897-9508-FEC7533B0975}" destId="{B395E9E1-C0D2-443F-9246-8F462D74E8E9}" srcOrd="0" destOrd="0" presId="urn:microsoft.com/office/officeart/2008/layout/HorizontalMultiLevelHierarchy"/>
    <dgm:cxn modelId="{38C50053-49CF-4505-AF5F-CA1416F541D0}" type="presOf" srcId="{FD026F99-1C52-4593-9D22-E4FE9C170256}" destId="{7506CCCA-C8A4-4908-BB82-83D41E2D2D54}" srcOrd="1" destOrd="0" presId="urn:microsoft.com/office/officeart/2008/layout/HorizontalMultiLevelHierarchy"/>
    <dgm:cxn modelId="{A1DAD26C-A2CB-4EAE-A460-ADE00927BE22}" srcId="{801F8AEA-F4E4-4F28-A40C-5AAFB11BEBB6}" destId="{B4BA581A-2F17-4980-8B17-1367CFB91D82}" srcOrd="6" destOrd="0" parTransId="{552EBD46-A782-4862-9DFC-FC0D202B59E2}" sibTransId="{B36E33A2-10A9-4C0C-A465-4504E55250B4}"/>
    <dgm:cxn modelId="{C328F1FE-2AB7-4F30-96A4-692431428D77}" srcId="{801F8AEA-F4E4-4F28-A40C-5AAFB11BEBB6}" destId="{D292CC2F-C577-4897-9508-FEC7533B0975}" srcOrd="5" destOrd="0" parTransId="{E859FD66-E40D-4E02-A4AE-F60828EE6D97}" sibTransId="{D8C30E1B-DE88-4413-89D0-023B8304F2B5}"/>
    <dgm:cxn modelId="{2AC1FA2C-612C-45D8-8E2F-0F3BB10D7FB5}" srcId="{801F8AEA-F4E4-4F28-A40C-5AAFB11BEBB6}" destId="{20CE4EB1-A77B-41D1-AF43-D97F87657602}" srcOrd="2" destOrd="0" parTransId="{F7E5F9C8-526B-428D-A7DB-A189E4FFE9CE}" sibTransId="{2A5AEB25-D570-4266-9685-218829EEE0A0}"/>
    <dgm:cxn modelId="{10251A5B-DD4E-473A-ABD0-EF8D3486D3E4}" type="presOf" srcId="{08F15F4E-96FE-4B53-B4D7-52FFC6DC3383}" destId="{28A9A308-91F6-4AFE-82CA-8EC9BAC892EA}" srcOrd="1" destOrd="0" presId="urn:microsoft.com/office/officeart/2008/layout/HorizontalMultiLevelHierarchy"/>
    <dgm:cxn modelId="{088DDEB6-8B49-4F6C-9B04-B14C3311DBBC}" type="presOf" srcId="{08F15F4E-96FE-4B53-B4D7-52FFC6DC3383}" destId="{A3B0F610-5EC4-4D8C-8703-CAAE0B52F83A}" srcOrd="0" destOrd="0" presId="urn:microsoft.com/office/officeart/2008/layout/HorizontalMultiLevelHierarchy"/>
    <dgm:cxn modelId="{ACCFAD30-9490-410D-9A7F-7E52BC64AC23}" srcId="{801F8AEA-F4E4-4F28-A40C-5AAFB11BEBB6}" destId="{ED753713-7B6D-40F3-9FDE-F13B0F174296}" srcOrd="3" destOrd="0" parTransId="{FD026F99-1C52-4593-9D22-E4FE9C170256}" sibTransId="{4357D746-41C8-4487-B959-3D9C83CB5A1D}"/>
    <dgm:cxn modelId="{540B25FA-64F1-4AD1-B3CA-791DF868CFBB}" type="presOf" srcId="{ED753713-7B6D-40F3-9FDE-F13B0F174296}" destId="{3C2A1263-3EB8-4CDA-84E7-0B23EF1647C4}" srcOrd="0" destOrd="0" presId="urn:microsoft.com/office/officeart/2008/layout/HorizontalMultiLevelHierarchy"/>
    <dgm:cxn modelId="{1BE61183-2A61-4877-B8F2-3A77315B82AF}" type="presOf" srcId="{E859FD66-E40D-4E02-A4AE-F60828EE6D97}" destId="{6CC9AFAB-86B1-42F3-84C0-77D9FE8D7390}" srcOrd="1" destOrd="0" presId="urn:microsoft.com/office/officeart/2008/layout/HorizontalMultiLevelHierarchy"/>
    <dgm:cxn modelId="{BCA2E2E5-E35A-4AF8-B97E-349E7F6DD369}" srcId="{801F8AEA-F4E4-4F28-A40C-5AAFB11BEBB6}" destId="{016C83B7-11E6-4CA3-89A4-8925852A742C}" srcOrd="4" destOrd="0" parTransId="{801582A0-D8D1-4C71-A295-D59810E33AD7}" sibTransId="{6C92CA1A-887C-486E-8295-DEE44344BC39}"/>
    <dgm:cxn modelId="{4CB2D6E7-EB61-418B-B7A1-26A5B4F4A175}" type="presOf" srcId="{FD026F99-1C52-4593-9D22-E4FE9C170256}" destId="{EE7631A7-0FA6-4B08-8B7E-50439ACE5F98}" srcOrd="0" destOrd="0" presId="urn:microsoft.com/office/officeart/2008/layout/HorizontalMultiLevelHierarchy"/>
    <dgm:cxn modelId="{CBCF1898-7EDF-4D43-821B-6FEDAE7E24C1}" type="presOf" srcId="{B4BA581A-2F17-4980-8B17-1367CFB91D82}" destId="{7904E608-6052-47D5-B23D-EFFEC6DBAAFD}" srcOrd="0" destOrd="0" presId="urn:microsoft.com/office/officeart/2008/layout/HorizontalMultiLevelHierarchy"/>
    <dgm:cxn modelId="{E341CB22-11B4-4205-B3E3-0D16837642F5}" type="presOf" srcId="{E0556241-64EB-42D3-A416-FE8D0AC59D10}" destId="{3BC49D9F-65B1-4EB3-98C8-3A603BD7A2CB}" srcOrd="0" destOrd="0" presId="urn:microsoft.com/office/officeart/2008/layout/HorizontalMultiLevelHierarchy"/>
    <dgm:cxn modelId="{B062D30C-7EC8-4F6E-BC9C-6A32C75E74E8}" srcId="{C3CF04F5-88F0-4BF0-8121-5EBDED6CC563}" destId="{A10BBB35-2E31-4DE3-B8C6-1326ACBE8583}" srcOrd="0" destOrd="0" parTransId="{3F855FE6-2D22-49AF-B09B-EC74CE769C28}" sibTransId="{8D91017C-9382-4B5D-8405-AD210196AC51}"/>
    <dgm:cxn modelId="{4E410EC0-E491-4136-97A0-C9E62F0B6FEA}" type="presOf" srcId="{552EBD46-A782-4862-9DFC-FC0D202B59E2}" destId="{D7480E4E-B2C0-48BB-9868-03FE0BDD6085}" srcOrd="0" destOrd="0" presId="urn:microsoft.com/office/officeart/2008/layout/HorizontalMultiLevelHierarchy"/>
    <dgm:cxn modelId="{4C660368-178D-423D-9D7A-34CCB6C416DE}" type="presOf" srcId="{552EBD46-A782-4862-9DFC-FC0D202B59E2}" destId="{11576D0C-1C07-46D1-8E6C-19979427C832}" srcOrd="1" destOrd="0" presId="urn:microsoft.com/office/officeart/2008/layout/HorizontalMultiLevelHierarchy"/>
    <dgm:cxn modelId="{DA548234-BE5B-41F1-814C-29568259D7C6}" srcId="{801F8AEA-F4E4-4F28-A40C-5AAFB11BEBB6}" destId="{E0556241-64EB-42D3-A416-FE8D0AC59D10}" srcOrd="1" destOrd="0" parTransId="{BB477D8A-199D-4DDF-B53F-87BC296F470B}" sibTransId="{695F1478-1F2C-4EDB-A7FE-9781EE80AD43}"/>
    <dgm:cxn modelId="{9AEE8050-A312-4C14-BEA2-5AE933657482}" type="presOf" srcId="{5F80A99C-CBA7-43C8-A223-AAC9CD9F1EC7}" destId="{D1143886-B0C1-4A7A-BB7B-64DFD6C51B2D}" srcOrd="1" destOrd="0" presId="urn:microsoft.com/office/officeart/2008/layout/HorizontalMultiLevelHierarchy"/>
    <dgm:cxn modelId="{6978F987-03EA-4089-AF73-793377FA684E}" type="presParOf" srcId="{170D7A46-7C50-4F43-949D-077B2183A3F6}" destId="{9907678D-BFB0-4640-B989-E4C8761FDB9C}" srcOrd="0" destOrd="0" presId="urn:microsoft.com/office/officeart/2008/layout/HorizontalMultiLevelHierarchy"/>
    <dgm:cxn modelId="{021554BA-1516-4851-9C08-0988D56DB63A}" type="presParOf" srcId="{9907678D-BFB0-4640-B989-E4C8761FDB9C}" destId="{5ADFB33F-5BD6-4B28-9FFE-2A2DB91BBC2D}" srcOrd="0" destOrd="0" presId="urn:microsoft.com/office/officeart/2008/layout/HorizontalMultiLevelHierarchy"/>
    <dgm:cxn modelId="{DD334E7C-88F9-4599-94B7-6D4C6457A530}" type="presParOf" srcId="{9907678D-BFB0-4640-B989-E4C8761FDB9C}" destId="{E534D400-05CE-435E-B992-D0B874C7FE11}" srcOrd="1" destOrd="0" presId="urn:microsoft.com/office/officeart/2008/layout/HorizontalMultiLevelHierarchy"/>
    <dgm:cxn modelId="{885D76F8-B8EA-4FDC-9F2B-D05EFFE2DFFA}" type="presParOf" srcId="{E534D400-05CE-435E-B992-D0B874C7FE11}" destId="{A3B0F610-5EC4-4D8C-8703-CAAE0B52F83A}" srcOrd="0" destOrd="0" presId="urn:microsoft.com/office/officeart/2008/layout/HorizontalMultiLevelHierarchy"/>
    <dgm:cxn modelId="{46697EA2-FFFE-4FC7-B699-24B13B41D499}" type="presParOf" srcId="{A3B0F610-5EC4-4D8C-8703-CAAE0B52F83A}" destId="{28A9A308-91F6-4AFE-82CA-8EC9BAC892EA}" srcOrd="0" destOrd="0" presId="urn:microsoft.com/office/officeart/2008/layout/HorizontalMultiLevelHierarchy"/>
    <dgm:cxn modelId="{5BCC3815-2BE7-407E-BDA2-1B277C84AA63}" type="presParOf" srcId="{E534D400-05CE-435E-B992-D0B874C7FE11}" destId="{9719724C-8E55-47AD-85F3-3D05D6B505BC}" srcOrd="1" destOrd="0" presId="urn:microsoft.com/office/officeart/2008/layout/HorizontalMultiLevelHierarchy"/>
    <dgm:cxn modelId="{9D2D3500-EB82-4AB8-88AE-CB5EDCAB918F}" type="presParOf" srcId="{9719724C-8E55-47AD-85F3-3D05D6B505BC}" destId="{D9B3F561-B403-4F69-A4D3-DF8AF6ED7F12}" srcOrd="0" destOrd="0" presId="urn:microsoft.com/office/officeart/2008/layout/HorizontalMultiLevelHierarchy"/>
    <dgm:cxn modelId="{ABB70D45-3026-4834-865E-CA2CEF2788D1}" type="presParOf" srcId="{9719724C-8E55-47AD-85F3-3D05D6B505BC}" destId="{0C2B34A9-BCC5-4832-AD08-A61B9CA68CC3}" srcOrd="1" destOrd="0" presId="urn:microsoft.com/office/officeart/2008/layout/HorizontalMultiLevelHierarchy"/>
    <dgm:cxn modelId="{780B84B1-D4AF-476A-8486-D8F262B72411}" type="presParOf" srcId="{0C2B34A9-BCC5-4832-AD08-A61B9CA68CC3}" destId="{5A150EAF-86F7-4935-B84F-C5E7A4A7A584}" srcOrd="0" destOrd="0" presId="urn:microsoft.com/office/officeart/2008/layout/HorizontalMultiLevelHierarchy"/>
    <dgm:cxn modelId="{3FFCDD81-D7D9-4E70-BBD1-AC9F44FC4D3B}" type="presParOf" srcId="{5A150EAF-86F7-4935-B84F-C5E7A4A7A584}" destId="{D1143886-B0C1-4A7A-BB7B-64DFD6C51B2D}" srcOrd="0" destOrd="0" presId="urn:microsoft.com/office/officeart/2008/layout/HorizontalMultiLevelHierarchy"/>
    <dgm:cxn modelId="{D1FBF77C-52D4-422E-B78F-64759AD42969}" type="presParOf" srcId="{0C2B34A9-BCC5-4832-AD08-A61B9CA68CC3}" destId="{2BA40036-B275-4CED-88C5-F9CBF52DFFE5}" srcOrd="1" destOrd="0" presId="urn:microsoft.com/office/officeart/2008/layout/HorizontalMultiLevelHierarchy"/>
    <dgm:cxn modelId="{4805CA35-1D6E-4161-AE26-71665AEEE0ED}" type="presParOf" srcId="{2BA40036-B275-4CED-88C5-F9CBF52DFFE5}" destId="{9CC6D4D1-8F31-4238-AE8A-8725C5F58C06}" srcOrd="0" destOrd="0" presId="urn:microsoft.com/office/officeart/2008/layout/HorizontalMultiLevelHierarchy"/>
    <dgm:cxn modelId="{CFFB6752-A050-433A-B94E-4BBC65388A18}" type="presParOf" srcId="{2BA40036-B275-4CED-88C5-F9CBF52DFFE5}" destId="{5355210D-A6E3-43F7-A9FE-D36C648FF0FF}" srcOrd="1" destOrd="0" presId="urn:microsoft.com/office/officeart/2008/layout/HorizontalMultiLevelHierarchy"/>
    <dgm:cxn modelId="{D7864879-0838-414C-95ED-5622E054C73A}" type="presParOf" srcId="{5355210D-A6E3-43F7-A9FE-D36C648FF0FF}" destId="{E9B26FEA-A604-438A-84DA-E28621F028F7}" srcOrd="0" destOrd="0" presId="urn:microsoft.com/office/officeart/2008/layout/HorizontalMultiLevelHierarchy"/>
    <dgm:cxn modelId="{1894B6C4-9D9F-43C9-8A24-53FA8340B03B}" type="presParOf" srcId="{E9B26FEA-A604-438A-84DA-E28621F028F7}" destId="{CD74A0D4-1E65-4EDB-B4E9-37A82DA5091F}" srcOrd="0" destOrd="0" presId="urn:microsoft.com/office/officeart/2008/layout/HorizontalMultiLevelHierarchy"/>
    <dgm:cxn modelId="{1946DEA1-0A20-4B5A-A20E-3A9AFD409D13}" type="presParOf" srcId="{5355210D-A6E3-43F7-A9FE-D36C648FF0FF}" destId="{83BD4054-5731-4EEC-9FF9-1D612534BAC3}" srcOrd="1" destOrd="0" presId="urn:microsoft.com/office/officeart/2008/layout/HorizontalMultiLevelHierarchy"/>
    <dgm:cxn modelId="{3A565951-108C-4C6E-BE40-37E32B481B68}" type="presParOf" srcId="{83BD4054-5731-4EEC-9FF9-1D612534BAC3}" destId="{316F7962-80FA-4993-8ABB-BE8DE0CB9AE3}" srcOrd="0" destOrd="0" presId="urn:microsoft.com/office/officeart/2008/layout/HorizontalMultiLevelHierarchy"/>
    <dgm:cxn modelId="{2EB03131-C9ED-44D1-830F-54F4A3DC95CB}" type="presParOf" srcId="{83BD4054-5731-4EEC-9FF9-1D612534BAC3}" destId="{7E491F28-310E-41B4-9503-C8506847F13C}" srcOrd="1" destOrd="0" presId="urn:microsoft.com/office/officeart/2008/layout/HorizontalMultiLevelHierarchy"/>
    <dgm:cxn modelId="{266DA7CA-9D65-4EB0-9694-BB628107F2DB}" type="presParOf" srcId="{5355210D-A6E3-43F7-A9FE-D36C648FF0FF}" destId="{CE853C63-AB97-413D-AEEB-99075EF66A49}" srcOrd="2" destOrd="0" presId="urn:microsoft.com/office/officeart/2008/layout/HorizontalMultiLevelHierarchy"/>
    <dgm:cxn modelId="{9A473091-0557-4050-8270-6C8CF7B35A32}" type="presParOf" srcId="{CE853C63-AB97-413D-AEEB-99075EF66A49}" destId="{30AEFD0B-4E74-41B2-A9B6-2752224AD57D}" srcOrd="0" destOrd="0" presId="urn:microsoft.com/office/officeart/2008/layout/HorizontalMultiLevelHierarchy"/>
    <dgm:cxn modelId="{716140B4-F308-464C-B966-774B52D260A7}" type="presParOf" srcId="{5355210D-A6E3-43F7-A9FE-D36C648FF0FF}" destId="{70499FD9-4B6B-40E4-9D0C-26F7425FB7CA}" srcOrd="3" destOrd="0" presId="urn:microsoft.com/office/officeart/2008/layout/HorizontalMultiLevelHierarchy"/>
    <dgm:cxn modelId="{4496771A-9392-4B0E-986C-D8A2B784742E}" type="presParOf" srcId="{70499FD9-4B6B-40E4-9D0C-26F7425FB7CA}" destId="{3BC49D9F-65B1-4EB3-98C8-3A603BD7A2CB}" srcOrd="0" destOrd="0" presId="urn:microsoft.com/office/officeart/2008/layout/HorizontalMultiLevelHierarchy"/>
    <dgm:cxn modelId="{1C77777B-2CFE-439D-BCF8-CEFF37267608}" type="presParOf" srcId="{70499FD9-4B6B-40E4-9D0C-26F7425FB7CA}" destId="{4C084D2B-9360-4D82-9444-C35B6060DD93}" srcOrd="1" destOrd="0" presId="urn:microsoft.com/office/officeart/2008/layout/HorizontalMultiLevelHierarchy"/>
    <dgm:cxn modelId="{831C4C7D-316B-4FC0-B128-0C82F84453A7}" type="presParOf" srcId="{5355210D-A6E3-43F7-A9FE-D36C648FF0FF}" destId="{54841BDD-BCCF-4B58-A86E-43DDD87C9285}" srcOrd="4" destOrd="0" presId="urn:microsoft.com/office/officeart/2008/layout/HorizontalMultiLevelHierarchy"/>
    <dgm:cxn modelId="{B98C6DFE-CA55-41F2-BE17-60030205DE1D}" type="presParOf" srcId="{54841BDD-BCCF-4B58-A86E-43DDD87C9285}" destId="{30BD721B-F83D-4F41-A7E0-30998096AD2D}" srcOrd="0" destOrd="0" presId="urn:microsoft.com/office/officeart/2008/layout/HorizontalMultiLevelHierarchy"/>
    <dgm:cxn modelId="{F3CC71A2-628E-4459-A668-33F2DB5326D0}" type="presParOf" srcId="{5355210D-A6E3-43F7-A9FE-D36C648FF0FF}" destId="{AD69C924-C737-4EEC-9C13-4B04418F7C0F}" srcOrd="5" destOrd="0" presId="urn:microsoft.com/office/officeart/2008/layout/HorizontalMultiLevelHierarchy"/>
    <dgm:cxn modelId="{BE2E10E3-AF46-4004-9D79-D98E5F20B3AC}" type="presParOf" srcId="{AD69C924-C737-4EEC-9C13-4B04418F7C0F}" destId="{85DE969A-D2FB-419B-AB2E-39295369B6B8}" srcOrd="0" destOrd="0" presId="urn:microsoft.com/office/officeart/2008/layout/HorizontalMultiLevelHierarchy"/>
    <dgm:cxn modelId="{5B50C953-8CC6-4ED2-825E-C72273150522}" type="presParOf" srcId="{AD69C924-C737-4EEC-9C13-4B04418F7C0F}" destId="{9C3EA7DD-5801-4D74-A028-C59D94CE87D9}" srcOrd="1" destOrd="0" presId="urn:microsoft.com/office/officeart/2008/layout/HorizontalMultiLevelHierarchy"/>
    <dgm:cxn modelId="{5DEB901C-DE10-49B3-8F76-3CF05181F84D}" type="presParOf" srcId="{5355210D-A6E3-43F7-A9FE-D36C648FF0FF}" destId="{EE7631A7-0FA6-4B08-8B7E-50439ACE5F98}" srcOrd="6" destOrd="0" presId="urn:microsoft.com/office/officeart/2008/layout/HorizontalMultiLevelHierarchy"/>
    <dgm:cxn modelId="{5A793B6A-E96E-4A5E-AD22-56BBC144E741}" type="presParOf" srcId="{EE7631A7-0FA6-4B08-8B7E-50439ACE5F98}" destId="{7506CCCA-C8A4-4908-BB82-83D41E2D2D54}" srcOrd="0" destOrd="0" presId="urn:microsoft.com/office/officeart/2008/layout/HorizontalMultiLevelHierarchy"/>
    <dgm:cxn modelId="{833FAE2A-CE42-4155-AD48-53B8ECB77A63}" type="presParOf" srcId="{5355210D-A6E3-43F7-A9FE-D36C648FF0FF}" destId="{63D2A9D9-9B58-457D-B9EF-F8E7B0276511}" srcOrd="7" destOrd="0" presId="urn:microsoft.com/office/officeart/2008/layout/HorizontalMultiLevelHierarchy"/>
    <dgm:cxn modelId="{6C34B74C-EAB1-45E8-AA8C-08F2CD94D327}" type="presParOf" srcId="{63D2A9D9-9B58-457D-B9EF-F8E7B0276511}" destId="{3C2A1263-3EB8-4CDA-84E7-0B23EF1647C4}" srcOrd="0" destOrd="0" presId="urn:microsoft.com/office/officeart/2008/layout/HorizontalMultiLevelHierarchy"/>
    <dgm:cxn modelId="{B3570256-0590-4DBA-92DC-418861EC8B17}" type="presParOf" srcId="{63D2A9D9-9B58-457D-B9EF-F8E7B0276511}" destId="{6731C41C-2B54-43AD-8436-4F37E7C9F50B}" srcOrd="1" destOrd="0" presId="urn:microsoft.com/office/officeart/2008/layout/HorizontalMultiLevelHierarchy"/>
    <dgm:cxn modelId="{07C5406E-48A2-475E-A860-B30BE4D6FDAB}" type="presParOf" srcId="{5355210D-A6E3-43F7-A9FE-D36C648FF0FF}" destId="{4640A8FF-E3B0-4D9F-9747-8A18175F8734}" srcOrd="8" destOrd="0" presId="urn:microsoft.com/office/officeart/2008/layout/HorizontalMultiLevelHierarchy"/>
    <dgm:cxn modelId="{FED1DD1A-BE83-4A9F-B5F0-63AEA8658EEF}" type="presParOf" srcId="{4640A8FF-E3B0-4D9F-9747-8A18175F8734}" destId="{EA806527-9619-4911-B76D-65F5C5B43A00}" srcOrd="0" destOrd="0" presId="urn:microsoft.com/office/officeart/2008/layout/HorizontalMultiLevelHierarchy"/>
    <dgm:cxn modelId="{78586E33-FFAC-4F53-AB81-AAE17D8D6739}" type="presParOf" srcId="{5355210D-A6E3-43F7-A9FE-D36C648FF0FF}" destId="{8971565D-C733-431A-8EFA-0CDF236232D1}" srcOrd="9" destOrd="0" presId="urn:microsoft.com/office/officeart/2008/layout/HorizontalMultiLevelHierarchy"/>
    <dgm:cxn modelId="{38D1E265-CBBB-4A7F-B86E-080C8BE27F3F}" type="presParOf" srcId="{8971565D-C733-431A-8EFA-0CDF236232D1}" destId="{9B48626A-B95B-4254-BDFC-352169907F69}" srcOrd="0" destOrd="0" presId="urn:microsoft.com/office/officeart/2008/layout/HorizontalMultiLevelHierarchy"/>
    <dgm:cxn modelId="{051C6B60-A981-490D-B75E-5B9F80D3CAE0}" type="presParOf" srcId="{8971565D-C733-431A-8EFA-0CDF236232D1}" destId="{15C8C40E-BE88-41B2-9EDD-FD607BE7B0CB}" srcOrd="1" destOrd="0" presId="urn:microsoft.com/office/officeart/2008/layout/HorizontalMultiLevelHierarchy"/>
    <dgm:cxn modelId="{501282A3-FD69-4DB9-9424-A0F9CC27EB94}" type="presParOf" srcId="{5355210D-A6E3-43F7-A9FE-D36C648FF0FF}" destId="{4D175D2B-4BDB-41BB-A5A5-41B7F116B1D6}" srcOrd="10" destOrd="0" presId="urn:microsoft.com/office/officeart/2008/layout/HorizontalMultiLevelHierarchy"/>
    <dgm:cxn modelId="{41B99CEF-0F00-4671-99E3-ABC22DC5BA05}" type="presParOf" srcId="{4D175D2B-4BDB-41BB-A5A5-41B7F116B1D6}" destId="{6CC9AFAB-86B1-42F3-84C0-77D9FE8D7390}" srcOrd="0" destOrd="0" presId="urn:microsoft.com/office/officeart/2008/layout/HorizontalMultiLevelHierarchy"/>
    <dgm:cxn modelId="{76EB74A4-8BD3-4C54-9864-281B16007AB5}" type="presParOf" srcId="{5355210D-A6E3-43F7-A9FE-D36C648FF0FF}" destId="{063FF216-5A93-44D2-81CA-6A8976A6E65D}" srcOrd="11" destOrd="0" presId="urn:microsoft.com/office/officeart/2008/layout/HorizontalMultiLevelHierarchy"/>
    <dgm:cxn modelId="{04F222F0-4A79-4C73-A7AF-83875F3738CF}" type="presParOf" srcId="{063FF216-5A93-44D2-81CA-6A8976A6E65D}" destId="{B395E9E1-C0D2-443F-9246-8F462D74E8E9}" srcOrd="0" destOrd="0" presId="urn:microsoft.com/office/officeart/2008/layout/HorizontalMultiLevelHierarchy"/>
    <dgm:cxn modelId="{6D1B5DE6-C35E-4AE5-8F77-3D434BF7291A}" type="presParOf" srcId="{063FF216-5A93-44D2-81CA-6A8976A6E65D}" destId="{5146DE97-B3DE-4ABC-944A-F0CCCCECDA3A}" srcOrd="1" destOrd="0" presId="urn:microsoft.com/office/officeart/2008/layout/HorizontalMultiLevelHierarchy"/>
    <dgm:cxn modelId="{2419CCA7-4736-46FB-A2A2-539FF5015A6F}" type="presParOf" srcId="{5355210D-A6E3-43F7-A9FE-D36C648FF0FF}" destId="{D7480E4E-B2C0-48BB-9868-03FE0BDD6085}" srcOrd="12" destOrd="0" presId="urn:microsoft.com/office/officeart/2008/layout/HorizontalMultiLevelHierarchy"/>
    <dgm:cxn modelId="{1041D2D2-6445-40D5-99FB-680082116094}" type="presParOf" srcId="{D7480E4E-B2C0-48BB-9868-03FE0BDD6085}" destId="{11576D0C-1C07-46D1-8E6C-19979427C832}" srcOrd="0" destOrd="0" presId="urn:microsoft.com/office/officeart/2008/layout/HorizontalMultiLevelHierarchy"/>
    <dgm:cxn modelId="{03C80587-1609-4F1C-A1FB-E430DE20589E}" type="presParOf" srcId="{5355210D-A6E3-43F7-A9FE-D36C648FF0FF}" destId="{28EB4123-D41F-4D3F-851E-E5C816AE7B20}" srcOrd="13" destOrd="0" presId="urn:microsoft.com/office/officeart/2008/layout/HorizontalMultiLevelHierarchy"/>
    <dgm:cxn modelId="{72103298-C92D-4C90-8B0F-FF052FA81316}" type="presParOf" srcId="{28EB4123-D41F-4D3F-851E-E5C816AE7B20}" destId="{7904E608-6052-47D5-B23D-EFFEC6DBAAFD}" srcOrd="0" destOrd="0" presId="urn:microsoft.com/office/officeart/2008/layout/HorizontalMultiLevelHierarchy"/>
    <dgm:cxn modelId="{8C092B05-B862-440A-9DC8-71A927870B74}" type="presParOf" srcId="{28EB4123-D41F-4D3F-851E-E5C816AE7B20}" destId="{B4D669AE-C69E-463E-AD4C-59BFA6E5BC06}" srcOrd="1" destOrd="0" presId="urn:microsoft.com/office/officeart/2008/layout/HorizontalMultiLevelHierarchy"/>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480E4E-B2C0-48BB-9868-03FE0BDD6085}">
      <dsp:nvSpPr>
        <dsp:cNvPr id="0" name=""/>
        <dsp:cNvSpPr/>
      </dsp:nvSpPr>
      <dsp:spPr>
        <a:xfrm>
          <a:off x="3614619" y="1575117"/>
          <a:ext cx="243102" cy="1389687"/>
        </a:xfrm>
        <a:custGeom>
          <a:avLst/>
          <a:gdLst/>
          <a:ahLst/>
          <a:cxnLst/>
          <a:rect l="0" t="0" r="0" b="0"/>
          <a:pathLst>
            <a:path>
              <a:moveTo>
                <a:pt x="0" y="0"/>
              </a:moveTo>
              <a:lnTo>
                <a:pt x="121551" y="0"/>
              </a:lnTo>
              <a:lnTo>
                <a:pt x="121551" y="1389687"/>
              </a:lnTo>
              <a:lnTo>
                <a:pt x="243102" y="1389687"/>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p>
      </dsp:txBody>
      <dsp:txXfrm>
        <a:off x="3700901" y="2234691"/>
        <a:ext cx="70539" cy="70539"/>
      </dsp:txXfrm>
    </dsp:sp>
    <dsp:sp modelId="{4D175D2B-4BDB-41BB-A5A5-41B7F116B1D6}">
      <dsp:nvSpPr>
        <dsp:cNvPr id="0" name=""/>
        <dsp:cNvSpPr/>
      </dsp:nvSpPr>
      <dsp:spPr>
        <a:xfrm>
          <a:off x="3614619" y="1575117"/>
          <a:ext cx="243102" cy="926458"/>
        </a:xfrm>
        <a:custGeom>
          <a:avLst/>
          <a:gdLst/>
          <a:ahLst/>
          <a:cxnLst/>
          <a:rect l="0" t="0" r="0" b="0"/>
          <a:pathLst>
            <a:path>
              <a:moveTo>
                <a:pt x="0" y="0"/>
              </a:moveTo>
              <a:lnTo>
                <a:pt x="121551" y="0"/>
              </a:lnTo>
              <a:lnTo>
                <a:pt x="121551" y="926458"/>
              </a:lnTo>
              <a:lnTo>
                <a:pt x="243102" y="92645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p>
      </dsp:txBody>
      <dsp:txXfrm>
        <a:off x="3712225" y="2014401"/>
        <a:ext cx="47891" cy="47891"/>
      </dsp:txXfrm>
    </dsp:sp>
    <dsp:sp modelId="{4640A8FF-E3B0-4D9F-9747-8A18175F8734}">
      <dsp:nvSpPr>
        <dsp:cNvPr id="0" name=""/>
        <dsp:cNvSpPr/>
      </dsp:nvSpPr>
      <dsp:spPr>
        <a:xfrm>
          <a:off x="3614619" y="1575117"/>
          <a:ext cx="243102" cy="463229"/>
        </a:xfrm>
        <a:custGeom>
          <a:avLst/>
          <a:gdLst/>
          <a:ahLst/>
          <a:cxnLst/>
          <a:rect l="0" t="0" r="0" b="0"/>
          <a:pathLst>
            <a:path>
              <a:moveTo>
                <a:pt x="0" y="0"/>
              </a:moveTo>
              <a:lnTo>
                <a:pt x="121551" y="0"/>
              </a:lnTo>
              <a:lnTo>
                <a:pt x="121551" y="463229"/>
              </a:lnTo>
              <a:lnTo>
                <a:pt x="243102" y="463229"/>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p>
      </dsp:txBody>
      <dsp:txXfrm>
        <a:off x="3723092" y="1793653"/>
        <a:ext cx="26157" cy="26157"/>
      </dsp:txXfrm>
    </dsp:sp>
    <dsp:sp modelId="{EE7631A7-0FA6-4B08-8B7E-50439ACE5F98}">
      <dsp:nvSpPr>
        <dsp:cNvPr id="0" name=""/>
        <dsp:cNvSpPr/>
      </dsp:nvSpPr>
      <dsp:spPr>
        <a:xfrm>
          <a:off x="3614619" y="1529397"/>
          <a:ext cx="243102" cy="91440"/>
        </a:xfrm>
        <a:custGeom>
          <a:avLst/>
          <a:gdLst/>
          <a:ahLst/>
          <a:cxnLst/>
          <a:rect l="0" t="0" r="0" b="0"/>
          <a:pathLst>
            <a:path>
              <a:moveTo>
                <a:pt x="0" y="45720"/>
              </a:moveTo>
              <a:lnTo>
                <a:pt x="243102" y="4572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p>
      </dsp:txBody>
      <dsp:txXfrm>
        <a:off x="3730093" y="1569039"/>
        <a:ext cx="12155" cy="12155"/>
      </dsp:txXfrm>
    </dsp:sp>
    <dsp:sp modelId="{54841BDD-BCCF-4B58-A86E-43DDD87C9285}">
      <dsp:nvSpPr>
        <dsp:cNvPr id="0" name=""/>
        <dsp:cNvSpPr/>
      </dsp:nvSpPr>
      <dsp:spPr>
        <a:xfrm>
          <a:off x="3614619" y="1111888"/>
          <a:ext cx="243102" cy="463229"/>
        </a:xfrm>
        <a:custGeom>
          <a:avLst/>
          <a:gdLst/>
          <a:ahLst/>
          <a:cxnLst/>
          <a:rect l="0" t="0" r="0" b="0"/>
          <a:pathLst>
            <a:path>
              <a:moveTo>
                <a:pt x="0" y="463229"/>
              </a:moveTo>
              <a:lnTo>
                <a:pt x="121551" y="463229"/>
              </a:lnTo>
              <a:lnTo>
                <a:pt x="121551" y="0"/>
              </a:lnTo>
              <a:lnTo>
                <a:pt x="243102" y="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p>
      </dsp:txBody>
      <dsp:txXfrm>
        <a:off x="3723092" y="1330424"/>
        <a:ext cx="26157" cy="26157"/>
      </dsp:txXfrm>
    </dsp:sp>
    <dsp:sp modelId="{CE853C63-AB97-413D-AEEB-99075EF66A49}">
      <dsp:nvSpPr>
        <dsp:cNvPr id="0" name=""/>
        <dsp:cNvSpPr/>
      </dsp:nvSpPr>
      <dsp:spPr>
        <a:xfrm>
          <a:off x="3614619" y="648659"/>
          <a:ext cx="243102" cy="926458"/>
        </a:xfrm>
        <a:custGeom>
          <a:avLst/>
          <a:gdLst/>
          <a:ahLst/>
          <a:cxnLst/>
          <a:rect l="0" t="0" r="0" b="0"/>
          <a:pathLst>
            <a:path>
              <a:moveTo>
                <a:pt x="0" y="926458"/>
              </a:moveTo>
              <a:lnTo>
                <a:pt x="121551" y="926458"/>
              </a:lnTo>
              <a:lnTo>
                <a:pt x="121551" y="0"/>
              </a:lnTo>
              <a:lnTo>
                <a:pt x="243102" y="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p>
      </dsp:txBody>
      <dsp:txXfrm>
        <a:off x="3712225" y="1087942"/>
        <a:ext cx="47891" cy="47891"/>
      </dsp:txXfrm>
    </dsp:sp>
    <dsp:sp modelId="{E9B26FEA-A604-438A-84DA-E28621F028F7}">
      <dsp:nvSpPr>
        <dsp:cNvPr id="0" name=""/>
        <dsp:cNvSpPr/>
      </dsp:nvSpPr>
      <dsp:spPr>
        <a:xfrm>
          <a:off x="3614619" y="185430"/>
          <a:ext cx="243102" cy="1389687"/>
        </a:xfrm>
        <a:custGeom>
          <a:avLst/>
          <a:gdLst/>
          <a:ahLst/>
          <a:cxnLst/>
          <a:rect l="0" t="0" r="0" b="0"/>
          <a:pathLst>
            <a:path>
              <a:moveTo>
                <a:pt x="0" y="1389687"/>
              </a:moveTo>
              <a:lnTo>
                <a:pt x="121551" y="1389687"/>
              </a:lnTo>
              <a:lnTo>
                <a:pt x="121551" y="0"/>
              </a:lnTo>
              <a:lnTo>
                <a:pt x="243102" y="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p>
      </dsp:txBody>
      <dsp:txXfrm>
        <a:off x="3700901" y="845004"/>
        <a:ext cx="70539" cy="70539"/>
      </dsp:txXfrm>
    </dsp:sp>
    <dsp:sp modelId="{5A150EAF-86F7-4935-B84F-C5E7A4A7A584}">
      <dsp:nvSpPr>
        <dsp:cNvPr id="0" name=""/>
        <dsp:cNvSpPr/>
      </dsp:nvSpPr>
      <dsp:spPr>
        <a:xfrm>
          <a:off x="2156003" y="1529397"/>
          <a:ext cx="243102" cy="91440"/>
        </a:xfrm>
        <a:custGeom>
          <a:avLst/>
          <a:gdLst/>
          <a:ahLst/>
          <a:cxnLst/>
          <a:rect l="0" t="0" r="0" b="0"/>
          <a:pathLst>
            <a:path>
              <a:moveTo>
                <a:pt x="0" y="45720"/>
              </a:moveTo>
              <a:lnTo>
                <a:pt x="243102" y="4572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p>
      </dsp:txBody>
      <dsp:txXfrm>
        <a:off x="2271477" y="1569039"/>
        <a:ext cx="12155" cy="12155"/>
      </dsp:txXfrm>
    </dsp:sp>
    <dsp:sp modelId="{A3B0F610-5EC4-4D8C-8703-CAAE0B52F83A}">
      <dsp:nvSpPr>
        <dsp:cNvPr id="0" name=""/>
        <dsp:cNvSpPr/>
      </dsp:nvSpPr>
      <dsp:spPr>
        <a:xfrm>
          <a:off x="697387" y="1529397"/>
          <a:ext cx="243102" cy="91440"/>
        </a:xfrm>
        <a:custGeom>
          <a:avLst/>
          <a:gdLst/>
          <a:ahLst/>
          <a:cxnLst/>
          <a:rect l="0" t="0" r="0" b="0"/>
          <a:pathLst>
            <a:path>
              <a:moveTo>
                <a:pt x="0" y="45720"/>
              </a:moveTo>
              <a:lnTo>
                <a:pt x="243102" y="4572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p>
      </dsp:txBody>
      <dsp:txXfrm>
        <a:off x="812861" y="1569039"/>
        <a:ext cx="12155" cy="12155"/>
      </dsp:txXfrm>
    </dsp:sp>
    <dsp:sp modelId="{5ADFB33F-5BD6-4B28-9FFE-2A2DB91BBC2D}">
      <dsp:nvSpPr>
        <dsp:cNvPr id="0" name=""/>
        <dsp:cNvSpPr/>
      </dsp:nvSpPr>
      <dsp:spPr>
        <a:xfrm rot="16200000">
          <a:off x="-463123" y="1389825"/>
          <a:ext cx="1950438" cy="37058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de-DE" sz="2500" kern="1200"/>
            <a:t>Application</a:t>
          </a:r>
        </a:p>
      </dsp:txBody>
      <dsp:txXfrm>
        <a:off x="-463123" y="1389825"/>
        <a:ext cx="1950438" cy="370583"/>
      </dsp:txXfrm>
    </dsp:sp>
    <dsp:sp modelId="{D9B3F561-B403-4F69-A4D3-DF8AF6ED7F12}">
      <dsp:nvSpPr>
        <dsp:cNvPr id="0" name=""/>
        <dsp:cNvSpPr/>
      </dsp:nvSpPr>
      <dsp:spPr>
        <a:xfrm>
          <a:off x="940490" y="1389825"/>
          <a:ext cx="1215513" cy="370583"/>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Workbook</a:t>
          </a:r>
        </a:p>
      </dsp:txBody>
      <dsp:txXfrm>
        <a:off x="940490" y="1389825"/>
        <a:ext cx="1215513" cy="370583"/>
      </dsp:txXfrm>
    </dsp:sp>
    <dsp:sp modelId="{9CC6D4D1-8F31-4238-AE8A-8725C5F58C06}">
      <dsp:nvSpPr>
        <dsp:cNvPr id="0" name=""/>
        <dsp:cNvSpPr/>
      </dsp:nvSpPr>
      <dsp:spPr>
        <a:xfrm>
          <a:off x="2399106" y="1389825"/>
          <a:ext cx="1215513" cy="370583"/>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Sheets (Worksheet, Chart)</a:t>
          </a:r>
        </a:p>
      </dsp:txBody>
      <dsp:txXfrm>
        <a:off x="2399106" y="1389825"/>
        <a:ext cx="1215513" cy="370583"/>
      </dsp:txXfrm>
    </dsp:sp>
    <dsp:sp modelId="{316F7962-80FA-4993-8ABB-BE8DE0CB9AE3}">
      <dsp:nvSpPr>
        <dsp:cNvPr id="0" name=""/>
        <dsp:cNvSpPr/>
      </dsp:nvSpPr>
      <dsp:spPr>
        <a:xfrm>
          <a:off x="3857722" y="138"/>
          <a:ext cx="1215513" cy="370583"/>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Range</a:t>
          </a:r>
        </a:p>
      </dsp:txBody>
      <dsp:txXfrm>
        <a:off x="3857722" y="138"/>
        <a:ext cx="1215513" cy="370583"/>
      </dsp:txXfrm>
    </dsp:sp>
    <dsp:sp modelId="{3BC49D9F-65B1-4EB3-98C8-3A603BD7A2CB}">
      <dsp:nvSpPr>
        <dsp:cNvPr id="0" name=""/>
        <dsp:cNvSpPr/>
      </dsp:nvSpPr>
      <dsp:spPr>
        <a:xfrm>
          <a:off x="3857722" y="463367"/>
          <a:ext cx="1215513" cy="370583"/>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ListObject</a:t>
          </a:r>
        </a:p>
      </dsp:txBody>
      <dsp:txXfrm>
        <a:off x="3857722" y="463367"/>
        <a:ext cx="1215513" cy="370583"/>
      </dsp:txXfrm>
    </dsp:sp>
    <dsp:sp modelId="{85DE969A-D2FB-419B-AB2E-39295369B6B8}">
      <dsp:nvSpPr>
        <dsp:cNvPr id="0" name=""/>
        <dsp:cNvSpPr/>
      </dsp:nvSpPr>
      <dsp:spPr>
        <a:xfrm>
          <a:off x="3857722" y="926596"/>
          <a:ext cx="1215513" cy="370583"/>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Names</a:t>
          </a:r>
        </a:p>
      </dsp:txBody>
      <dsp:txXfrm>
        <a:off x="3857722" y="926596"/>
        <a:ext cx="1215513" cy="370583"/>
      </dsp:txXfrm>
    </dsp:sp>
    <dsp:sp modelId="{3C2A1263-3EB8-4CDA-84E7-0B23EF1647C4}">
      <dsp:nvSpPr>
        <dsp:cNvPr id="0" name=""/>
        <dsp:cNvSpPr/>
      </dsp:nvSpPr>
      <dsp:spPr>
        <a:xfrm>
          <a:off x="3857722" y="1389825"/>
          <a:ext cx="1215513" cy="370583"/>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Chart</a:t>
          </a:r>
        </a:p>
      </dsp:txBody>
      <dsp:txXfrm>
        <a:off x="3857722" y="1389825"/>
        <a:ext cx="1215513" cy="370583"/>
      </dsp:txXfrm>
    </dsp:sp>
    <dsp:sp modelId="{9B48626A-B95B-4254-BDFC-352169907F69}">
      <dsp:nvSpPr>
        <dsp:cNvPr id="0" name=""/>
        <dsp:cNvSpPr/>
      </dsp:nvSpPr>
      <dsp:spPr>
        <a:xfrm>
          <a:off x="3857722" y="1853054"/>
          <a:ext cx="1215513" cy="370583"/>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Characters</a:t>
          </a:r>
        </a:p>
      </dsp:txBody>
      <dsp:txXfrm>
        <a:off x="3857722" y="1853054"/>
        <a:ext cx="1215513" cy="370583"/>
      </dsp:txXfrm>
    </dsp:sp>
    <dsp:sp modelId="{B395E9E1-C0D2-443F-9246-8F462D74E8E9}">
      <dsp:nvSpPr>
        <dsp:cNvPr id="0" name=""/>
        <dsp:cNvSpPr/>
      </dsp:nvSpPr>
      <dsp:spPr>
        <a:xfrm>
          <a:off x="3857722" y="2316284"/>
          <a:ext cx="1215513" cy="370583"/>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Shape</a:t>
          </a:r>
        </a:p>
      </dsp:txBody>
      <dsp:txXfrm>
        <a:off x="3857722" y="2316284"/>
        <a:ext cx="1215513" cy="370583"/>
      </dsp:txXfrm>
    </dsp:sp>
    <dsp:sp modelId="{7904E608-6052-47D5-B23D-EFFEC6DBAAFD}">
      <dsp:nvSpPr>
        <dsp:cNvPr id="0" name=""/>
        <dsp:cNvSpPr/>
      </dsp:nvSpPr>
      <dsp:spPr>
        <a:xfrm>
          <a:off x="3857722" y="2779513"/>
          <a:ext cx="1215513" cy="370583"/>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a:t>
          </a:r>
        </a:p>
      </dsp:txBody>
      <dsp:txXfrm>
        <a:off x="3857722" y="2779513"/>
        <a:ext cx="1215513" cy="370583"/>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Design">
  <a:themeElements>
    <a:clrScheme name="Seminar">
      <a:dk1>
        <a:sysClr val="windowText" lastClr="000000"/>
      </a:dk1>
      <a:lt1>
        <a:sysClr val="window" lastClr="FFFFFF"/>
      </a:lt1>
      <a:dk2>
        <a:srgbClr val="E7EED7"/>
      </a:dk2>
      <a:lt2>
        <a:srgbClr val="EEECE1"/>
      </a:lt2>
      <a:accent1>
        <a:srgbClr val="E36C09"/>
      </a:accent1>
      <a:accent2>
        <a:srgbClr val="FFFFFF"/>
      </a:accent2>
      <a:accent3>
        <a:srgbClr val="80BC00"/>
      </a:accent3>
      <a:accent4>
        <a:srgbClr val="8064A2"/>
      </a:accent4>
      <a:accent5>
        <a:srgbClr val="4BACC6"/>
      </a:accent5>
      <a:accent6>
        <a:srgbClr val="F79646"/>
      </a:accent6>
      <a:hlink>
        <a:srgbClr val="0000FF"/>
      </a:hlink>
      <a:folHlink>
        <a:srgbClr val="800080"/>
      </a:folHlink>
    </a:clrScheme>
    <a:fontScheme name="Larissa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Mic11</b:Tag>
    <b:SourceType>InternetSite</b:SourceType>
    <b:Guid>{A8B3B02A-2116-470F-A2A5-B26DDBA1B19D}</b:Guid>
    <b:Title>Excel Object Model Reference</b:Title>
    <b:Year>2011</b:Year>
    <b:Author>
      <b:Author>
        <b:Corporate>Microsoft</b:Corporate>
      </b:Author>
    </b:Author>
    <b:YearAccessed>2013</b:YearAccessed>
    <b:MonthAccessed>03</b:MonthAccessed>
    <b:DayAccessed>06</b:DayAccessed>
    <b:URL>http://msdn.microsoft.com/en-us/library/ff846392.aspx</b:URL>
    <b:RefOrder>2</b:RefOrder>
  </b:Source>
  <b:Source>
    <b:Tag>Mic13</b:Tag>
    <b:SourceType>InternetSite</b:SourceType>
    <b:Guid>{1E5BB0FF-7309-48F9-A4EF-9EF98A6EA0E6}</b:Guid>
    <b:Author>
      <b:Author>
        <b:Corporate>Microsoft Corporation</b:Corporate>
      </b:Author>
    </b:Author>
    <b:Title>Office für Entwickler</b:Title>
    <b:ProductionCompany>Microsoft Corporation</b:ProductionCompany>
    <b:Year>2013</b:Year>
    <b:Month>03</b:Month>
    <b:YearAccessed>2013</b:YearAccessed>
    <b:MonthAccessed>03</b:MonthAccessed>
    <b:DayAccessed>19</b:DayAccessed>
    <b:URL>http://msdn.microsoft.com/de-DE/office</b:URL>
    <b:RefOrder>1</b:RefOrder>
  </b:Source>
</b:Sources>
</file>

<file path=customXml/itemProps1.xml><?xml version="1.0" encoding="utf-8"?>
<ds:datastoreItem xmlns:ds="http://schemas.openxmlformats.org/officeDocument/2006/customXml" ds:itemID="{4E8B6F12-880D-48D9-A977-E2C94EA60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57</Pages>
  <Words>4393</Words>
  <Characters>27682</Characters>
  <Application>Microsoft Office Word</Application>
  <DocSecurity>0</DocSecurity>
  <Lines>230</Lines>
  <Paragraphs>64</Paragraphs>
  <ScaleCrop>false</ScaleCrop>
  <HeadingPairs>
    <vt:vector size="2" baseType="variant">
      <vt:variant>
        <vt:lpstr>Titel</vt:lpstr>
      </vt:variant>
      <vt:variant>
        <vt:i4>1</vt:i4>
      </vt:variant>
    </vt:vector>
  </HeadingPairs>
  <TitlesOfParts>
    <vt:vector size="1" baseType="lpstr">
      <vt:lpstr>Entwicklung eines Umfragesystems zur Evaluation von Erklärungsschnittstellen für Empfehlungssysteme</vt:lpstr>
    </vt:vector>
  </TitlesOfParts>
  <Company/>
  <LinksUpToDate>false</LinksUpToDate>
  <CharactersWithSpaces>32011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Entwicklung eines Umfragesystems zur Evaluation von Erklärungsschnittstellen für Empfehlungssysteme</dc:title>
  <dc:subject>Bachelorarbeit im Studiengang Informatik</dc:subject>
  <dc:creator>Arash Baharloo</dc:creator>
  <cp:lastModifiedBy>David</cp:lastModifiedBy>
  <cp:revision>843</cp:revision>
  <cp:lastPrinted>2013-03-11T15:34:00Z</cp:lastPrinted>
  <dcterms:created xsi:type="dcterms:W3CDTF">2009-06-23T10:36:00Z</dcterms:created>
  <dcterms:modified xsi:type="dcterms:W3CDTF">2013-04-08T09:35:00Z</dcterms:modified>
  <cp:contentStatus>Abgeschlossen</cp:contentStatus>
</cp:coreProperties>
</file>